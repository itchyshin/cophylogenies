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0AE2" w14:textId="77777777" w:rsidR="007D092C" w:rsidDel="008178C6" w:rsidRDefault="007D092C" w:rsidP="007D092C">
      <w:pPr>
        <w:spacing w:line="480" w:lineRule="auto"/>
        <w:rPr>
          <w:del w:id="0" w:author="Shinichi Nakagawa" w:date="2019-08-22T06:46:00Z"/>
          <w:rFonts w:ascii="Times New Roman" w:hAnsi="Times New Roman" w:cs="Times New Roman"/>
          <w:b/>
          <w:sz w:val="32"/>
          <w:szCs w:val="32"/>
        </w:rPr>
      </w:pPr>
      <w:commentRangeStart w:id="1"/>
      <w:r w:rsidRPr="00EF1AEC">
        <w:rPr>
          <w:rFonts w:ascii="Times New Roman" w:hAnsi="Times New Roman" w:cs="Times New Roman"/>
          <w:b/>
          <w:sz w:val="32"/>
          <w:szCs w:val="32"/>
        </w:rPr>
        <w:t>Methods</w:t>
      </w:r>
      <w:commentRangeEnd w:id="1"/>
      <w:r>
        <w:rPr>
          <w:rStyle w:val="CommentReference"/>
        </w:rPr>
        <w:commentReference w:id="1"/>
      </w:r>
    </w:p>
    <w:p w14:paraId="12662545" w14:textId="77777777" w:rsidR="007D092C" w:rsidRPr="00EF1AEC" w:rsidRDefault="007D092C" w:rsidP="007D092C">
      <w:pPr>
        <w:spacing w:line="480" w:lineRule="auto"/>
        <w:rPr>
          <w:rFonts w:ascii="Times New Roman" w:hAnsi="Times New Roman" w:cs="Times New Roman"/>
          <w:b/>
          <w:sz w:val="32"/>
          <w:szCs w:val="32"/>
        </w:rPr>
      </w:pPr>
    </w:p>
    <w:p w14:paraId="73B07F23" w14:textId="77777777" w:rsidR="007D092C" w:rsidRPr="00EF1AEC" w:rsidRDefault="007D092C" w:rsidP="007D092C">
      <w:pPr>
        <w:spacing w:line="480" w:lineRule="auto"/>
        <w:rPr>
          <w:rFonts w:ascii="Times New Roman" w:hAnsi="Times New Roman" w:cs="Times New Roman"/>
          <w:b/>
        </w:rPr>
      </w:pPr>
      <w:r w:rsidRPr="00EF1AEC">
        <w:rPr>
          <w:rFonts w:ascii="Times New Roman" w:hAnsi="Times New Roman" w:cs="Times New Roman"/>
          <w:b/>
        </w:rPr>
        <w:t>Measures of host-symbiont phylogenetic congruence</w:t>
      </w:r>
    </w:p>
    <w:p w14:paraId="093D42F4" w14:textId="6BB97ABC" w:rsidR="007D092C" w:rsidDel="008178C6" w:rsidRDefault="007D092C" w:rsidP="007D092C">
      <w:pPr>
        <w:spacing w:line="480" w:lineRule="auto"/>
        <w:rPr>
          <w:del w:id="2" w:author="Shinichi Nakagawa" w:date="2019-08-22T06:46:00Z"/>
          <w:rFonts w:ascii="Times New Roman" w:hAnsi="Times New Roman" w:cs="Times New Roman"/>
          <w:b/>
        </w:rPr>
      </w:pPr>
    </w:p>
    <w:p w14:paraId="0FC06552" w14:textId="5505A2D8" w:rsidR="00BB0095" w:rsidRDefault="00610161" w:rsidP="007C7B50">
      <w:pPr>
        <w:spacing w:line="480" w:lineRule="auto"/>
        <w:rPr>
          <w:rFonts w:ascii="Times New Roman" w:hAnsi="Times New Roman" w:cs="Times New Roman"/>
        </w:rPr>
      </w:pPr>
      <w:r>
        <w:rPr>
          <w:rFonts w:ascii="Times New Roman" w:hAnsi="Times New Roman" w:cs="Times New Roman"/>
        </w:rPr>
        <w:t>W</w:t>
      </w:r>
      <w:r w:rsidR="00C03A4E">
        <w:rPr>
          <w:rFonts w:ascii="Times New Roman" w:hAnsi="Times New Roman" w:cs="Times New Roman"/>
        </w:rPr>
        <w:t xml:space="preserve">e </w:t>
      </w:r>
      <w:r w:rsidR="00280306">
        <w:rPr>
          <w:rFonts w:ascii="Times New Roman" w:hAnsi="Times New Roman" w:cs="Times New Roman"/>
        </w:rPr>
        <w:t>consider</w:t>
      </w:r>
      <w:ins w:id="3" w:author="Alexander Hayward" w:date="2019-07-08T11:09:00Z">
        <w:r w:rsidR="006327E4">
          <w:rPr>
            <w:rFonts w:ascii="Times New Roman" w:hAnsi="Times New Roman" w:cs="Times New Roman"/>
          </w:rPr>
          <w:t>ed</w:t>
        </w:r>
      </w:ins>
      <w:r w:rsidR="00280306">
        <w:rPr>
          <w:rFonts w:ascii="Times New Roman" w:hAnsi="Times New Roman" w:cs="Times New Roman"/>
        </w:rPr>
        <w:t xml:space="preserve"> studies that reconcile</w:t>
      </w:r>
      <w:r>
        <w:rPr>
          <w:rFonts w:ascii="Times New Roman" w:hAnsi="Times New Roman" w:cs="Times New Roman"/>
        </w:rPr>
        <w:t xml:space="preserve"> </w:t>
      </w:r>
      <w:r w:rsidR="00EF299B">
        <w:rPr>
          <w:rFonts w:ascii="Times New Roman" w:hAnsi="Times New Roman" w:cs="Times New Roman"/>
        </w:rPr>
        <w:t xml:space="preserve">host and </w:t>
      </w:r>
      <w:r w:rsidR="00C03A4E">
        <w:rPr>
          <w:rFonts w:ascii="Times New Roman" w:hAnsi="Times New Roman" w:cs="Times New Roman"/>
        </w:rPr>
        <w:t xml:space="preserve">symbiont </w:t>
      </w:r>
      <w:r w:rsidR="00280306">
        <w:rPr>
          <w:rFonts w:ascii="Times New Roman" w:hAnsi="Times New Roman" w:cs="Times New Roman"/>
        </w:rPr>
        <w:t xml:space="preserve">phylogeny </w:t>
      </w:r>
      <w:r w:rsidR="00C47FDB">
        <w:rPr>
          <w:rFonts w:ascii="Times New Roman" w:hAnsi="Times New Roman" w:cs="Times New Roman"/>
        </w:rPr>
        <w:t xml:space="preserve">to test for topological congruence, </w:t>
      </w:r>
      <w:r>
        <w:rPr>
          <w:rFonts w:ascii="Times New Roman" w:hAnsi="Times New Roman" w:cs="Times New Roman"/>
        </w:rPr>
        <w:t>using</w:t>
      </w:r>
      <w:r w:rsidR="00BA01DE">
        <w:rPr>
          <w:rFonts w:ascii="Times New Roman" w:hAnsi="Times New Roman" w:cs="Times New Roman"/>
        </w:rPr>
        <w:t xml:space="preserve"> knowledge of the associations that exist b</w:t>
      </w:r>
      <w:r w:rsidR="00C47FDB">
        <w:rPr>
          <w:rFonts w:ascii="Times New Roman" w:hAnsi="Times New Roman" w:cs="Times New Roman"/>
        </w:rPr>
        <w:t xml:space="preserve">etween symbiont and host </w:t>
      </w:r>
      <w:ins w:id="4" w:author="Alexander Hayward" w:date="2019-07-08T11:09:00Z">
        <w:r w:rsidR="006327E4">
          <w:rPr>
            <w:rFonts w:ascii="Times New Roman" w:hAnsi="Times New Roman" w:cs="Times New Roman"/>
          </w:rPr>
          <w:t>tips</w:t>
        </w:r>
      </w:ins>
      <w:ins w:id="5" w:author="Alexander Hayward" w:date="2019-07-08T11:35:00Z">
        <w:r w:rsidR="00B42C3C">
          <w:rPr>
            <w:rFonts w:ascii="Times New Roman" w:hAnsi="Times New Roman" w:cs="Times New Roman"/>
          </w:rPr>
          <w:t>, where host phylogeny is considered the independent variable and the sy</w:t>
        </w:r>
      </w:ins>
      <w:ins w:id="6" w:author="Microsoft Office User" w:date="2019-07-09T07:15:00Z">
        <w:r w:rsidR="007E3895">
          <w:rPr>
            <w:rFonts w:ascii="Times New Roman" w:hAnsi="Times New Roman" w:cs="Times New Roman"/>
          </w:rPr>
          <w:t>m</w:t>
        </w:r>
      </w:ins>
      <w:ins w:id="7" w:author="Alexander Hayward" w:date="2019-07-08T11:35:00Z">
        <w:r w:rsidR="00B42C3C">
          <w:rPr>
            <w:rFonts w:ascii="Times New Roman" w:hAnsi="Times New Roman" w:cs="Times New Roman"/>
          </w:rPr>
          <w:t xml:space="preserve">biont phylogeny is considered the </w:t>
        </w:r>
        <w:commentRangeStart w:id="8"/>
        <w:r w:rsidR="00B42C3C">
          <w:rPr>
            <w:rFonts w:ascii="Times New Roman" w:hAnsi="Times New Roman" w:cs="Times New Roman"/>
          </w:rPr>
          <w:t xml:space="preserve">independent </w:t>
        </w:r>
      </w:ins>
      <w:commentRangeEnd w:id="8"/>
      <w:r w:rsidR="007E3895">
        <w:rPr>
          <w:rStyle w:val="CommentReference"/>
        </w:rPr>
        <w:commentReference w:id="8"/>
      </w:r>
      <w:ins w:id="9" w:author="Alexander Hayward" w:date="2019-07-08T11:35:00Z">
        <w:r w:rsidR="00B42C3C">
          <w:rPr>
            <w:rFonts w:ascii="Times New Roman" w:hAnsi="Times New Roman" w:cs="Times New Roman"/>
          </w:rPr>
          <w:t>variable</w:t>
        </w:r>
      </w:ins>
      <w:r w:rsidR="00893944">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&lt;EndNote&gt;&lt;Cite&gt;&lt;Author&gt;Page&lt;/Author&gt;&lt;Year&gt;1990&lt;/Year&gt;&lt;RecNum&gt;73&lt;/RecNum&gt;&lt;DisplayText&gt;&lt;style face="superscript"&gt;1&lt;/style&gt;&lt;/DisplayText&gt;&lt;record&gt;&lt;rec-number&gt;73&lt;/rec-number&gt;&lt;foreign-keys&gt;&lt;key app="EN" db-id="x0tfewrx6v00a6et95bves2m9fte0e5fess2" timestamp="1562172764"&gt;73&lt;/key&gt;&lt;/foreign-keys&gt;&lt;ref-type name="Journal Article"&gt;17&lt;/ref-type&gt;&lt;contributors&gt;&lt;authors&gt;&lt;author&gt;Page, Roderic DM&lt;/author&gt;&lt;/authors&gt;&lt;/contributors&gt;&lt;titles&gt;&lt;title&gt;Component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isbn&gt;0748-3007&lt;/isbn&gt;&lt;urls&gt;&lt;/urls&gt;&lt;/record&gt;&lt;/Cite&gt;&lt;/EndNote&gt;</w:instrText>
      </w:r>
      <w:r w:rsidR="00893944">
        <w:rPr>
          <w:rFonts w:ascii="Times New Roman" w:hAnsi="Times New Roman" w:cs="Times New Roman"/>
        </w:rPr>
        <w:fldChar w:fldCharType="separate"/>
      </w:r>
      <w:r w:rsidR="00893944" w:rsidRPr="00893944">
        <w:rPr>
          <w:rFonts w:ascii="Times New Roman" w:hAnsi="Times New Roman" w:cs="Times New Roman"/>
          <w:noProof/>
          <w:vertAlign w:val="superscript"/>
        </w:rPr>
        <w:t>1</w:t>
      </w:r>
      <w:r w:rsidR="00893944">
        <w:rPr>
          <w:rFonts w:ascii="Times New Roman" w:hAnsi="Times New Roman" w:cs="Times New Roman"/>
        </w:rPr>
        <w:fldChar w:fldCharType="end"/>
      </w:r>
      <w:r w:rsidR="00280306">
        <w:rPr>
          <w:rFonts w:ascii="Times New Roman" w:hAnsi="Times New Roman" w:cs="Times New Roman"/>
        </w:rPr>
        <w:t>.</w:t>
      </w:r>
      <w:r>
        <w:rPr>
          <w:rFonts w:ascii="Times New Roman" w:hAnsi="Times New Roman" w:cs="Times New Roman"/>
        </w:rPr>
        <w:t xml:space="preserve"> </w:t>
      </w:r>
      <w:r w:rsidR="00B750A7" w:rsidRPr="00EF1AEC">
        <w:rPr>
          <w:rFonts w:ascii="Times New Roman" w:hAnsi="Times New Roman" w:cs="Times New Roman"/>
        </w:rPr>
        <w:t xml:space="preserve">We </w:t>
      </w:r>
      <w:r w:rsidR="00245B89">
        <w:rPr>
          <w:rFonts w:ascii="Times New Roman" w:hAnsi="Times New Roman" w:cs="Times New Roman"/>
        </w:rPr>
        <w:t>include</w:t>
      </w:r>
      <w:ins w:id="10" w:author="Alexander Hayward" w:date="2019-07-08T11:10:00Z">
        <w:r w:rsidR="006327E4">
          <w:rPr>
            <w:rFonts w:ascii="Times New Roman" w:hAnsi="Times New Roman" w:cs="Times New Roman"/>
          </w:rPr>
          <w:t>d</w:t>
        </w:r>
      </w:ins>
      <w:r w:rsidR="00B750A7" w:rsidRPr="00EF1AEC">
        <w:rPr>
          <w:rFonts w:ascii="Times New Roman" w:hAnsi="Times New Roman" w:cs="Times New Roman"/>
        </w:rPr>
        <w:t xml:space="preserve"> reported test statistics from </w:t>
      </w:r>
      <w:r w:rsidR="008D2101">
        <w:rPr>
          <w:rFonts w:ascii="Times New Roman" w:hAnsi="Times New Roman" w:cs="Times New Roman"/>
        </w:rPr>
        <w:t xml:space="preserve">the </w:t>
      </w:r>
      <w:r w:rsidR="00B750A7" w:rsidRPr="00EF1AEC">
        <w:rPr>
          <w:rFonts w:ascii="Times New Roman" w:hAnsi="Times New Roman" w:cs="Times New Roman"/>
        </w:rPr>
        <w:t xml:space="preserve">two </w:t>
      </w:r>
      <w:r w:rsidR="008D2101">
        <w:rPr>
          <w:rFonts w:ascii="Times New Roman" w:hAnsi="Times New Roman" w:cs="Times New Roman"/>
        </w:rPr>
        <w:t xml:space="preserve">most </w:t>
      </w:r>
      <w:r w:rsidR="00B750A7" w:rsidRPr="00EF1AEC">
        <w:rPr>
          <w:rFonts w:ascii="Times New Roman" w:hAnsi="Times New Roman" w:cs="Times New Roman"/>
        </w:rPr>
        <w:t xml:space="preserve">widely applied </w:t>
      </w:r>
      <w:ins w:id="11" w:author="Alexander Hayward" w:date="2019-07-05T11:57:00Z">
        <w:r w:rsidR="002246EB">
          <w:rPr>
            <w:rFonts w:ascii="Times New Roman" w:hAnsi="Times New Roman" w:cs="Times New Roman"/>
          </w:rPr>
          <w:t xml:space="preserve">analytical </w:t>
        </w:r>
      </w:ins>
      <w:r w:rsidR="00B750A7" w:rsidRPr="00EF1AEC">
        <w:rPr>
          <w:rFonts w:ascii="Times New Roman" w:hAnsi="Times New Roman" w:cs="Times New Roman"/>
        </w:rPr>
        <w:t>approaches for estimating host-symbiont phylogenetic congruence</w:t>
      </w:r>
      <w:r w:rsidR="00EF299B">
        <w:rPr>
          <w:rFonts w:ascii="Times New Roman" w:hAnsi="Times New Roman" w:cs="Times New Roman"/>
        </w:rPr>
        <w:t xml:space="preserve"> (</w:t>
      </w:r>
      <w:commentRangeStart w:id="12"/>
      <w:r w:rsidR="000B4842">
        <w:rPr>
          <w:rFonts w:ascii="Times New Roman" w:hAnsi="Times New Roman" w:cs="Times New Roman"/>
        </w:rPr>
        <w:t>Extended Data Tab. 2</w:t>
      </w:r>
      <w:commentRangeEnd w:id="12"/>
      <w:r w:rsidR="00D732A8">
        <w:rPr>
          <w:rStyle w:val="CommentReference"/>
        </w:rPr>
        <w:commentReference w:id="12"/>
      </w:r>
      <w:r w:rsidR="000B4842">
        <w:rPr>
          <w:rFonts w:ascii="Times New Roman" w:hAnsi="Times New Roman" w:cs="Times New Roman"/>
        </w:rPr>
        <w:t>)</w:t>
      </w:r>
      <w:r w:rsidR="00C47FDB">
        <w:rPr>
          <w:rFonts w:ascii="Times New Roman" w:hAnsi="Times New Roman" w:cs="Times New Roman"/>
        </w:rPr>
        <w:t xml:space="preserve">: </w:t>
      </w:r>
      <w:r w:rsidR="00381E2B">
        <w:rPr>
          <w:rFonts w:ascii="Times New Roman" w:hAnsi="Times New Roman" w:cs="Times New Roman"/>
        </w:rPr>
        <w:t>TreeMap</w: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 </w:instrText>
      </w:r>
      <w:r w:rsidR="00381E2B">
        <w:rPr>
          <w:rFonts w:ascii="Times New Roman" w:hAnsi="Times New Roman" w:cs="Times New Roman"/>
        </w:rPr>
        <w:fldChar w:fldCharType="begin">
          <w:fldData xml:space="preserve">PEVuZE5vdGU+PENpdGU+PEF1dGhvcj5QYWdlPC9BdXRob3I+PFllYXI+MTk5NDwvWWVhcj48UmVj
TnVtPjIwPC9SZWNOdW0+PERpc3BsYXlUZXh0PjxzdHlsZSBmYWNlPSJzdXBlcnNjcmlwdCI+Mi00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aXNibj48dXJscz48L3VybHM+PC9yZWNvcmQ+PC9DaXRlPjxDaXRlPjxBdXRob3I+Q2hhcmxlc3Rv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</w:fldData>
        </w:fldChar>
      </w:r>
      <w:r w:rsidR="00381E2B">
        <w:rPr>
          <w:rFonts w:ascii="Times New Roman" w:hAnsi="Times New Roman" w:cs="Times New Roman"/>
        </w:rPr>
        <w:instrText xml:space="preserve"> ADDIN EN.CITE.DATA </w:instrText>
      </w:r>
      <w:r w:rsidR="00381E2B">
        <w:rPr>
          <w:rFonts w:ascii="Times New Roman" w:hAnsi="Times New Roman" w:cs="Times New Roman"/>
        </w:rPr>
      </w:r>
      <w:r w:rsidR="00381E2B">
        <w:rPr>
          <w:rFonts w:ascii="Times New Roman" w:hAnsi="Times New Roman" w:cs="Times New Roman"/>
        </w:rPr>
        <w:fldChar w:fldCharType="end"/>
      </w:r>
      <w:r w:rsidR="00381E2B">
        <w:rPr>
          <w:rFonts w:ascii="Times New Roman" w:hAnsi="Times New Roman" w:cs="Times New Roman"/>
        </w:rPr>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2-4</w:t>
      </w:r>
      <w:r w:rsidR="00381E2B">
        <w:rPr>
          <w:rFonts w:ascii="Times New Roman" w:hAnsi="Times New Roman" w:cs="Times New Roman"/>
        </w:rPr>
        <w:fldChar w:fldCharType="end"/>
      </w:r>
      <w:r w:rsidR="00381E2B">
        <w:rPr>
          <w:rFonts w:ascii="Times New Roman" w:hAnsi="Times New Roman" w:cs="Times New Roman"/>
        </w:rPr>
        <w:t>,</w:t>
      </w:r>
      <w:r w:rsidR="00EE0747">
        <w:rPr>
          <w:rFonts w:ascii="Times New Roman" w:hAnsi="Times New Roman" w:cs="Times New Roman"/>
        </w:rPr>
        <w:t xml:space="preserve"> </w:t>
      </w:r>
      <w:r w:rsidR="00C47FDB">
        <w:rPr>
          <w:rFonts w:ascii="Times New Roman" w:hAnsi="Times New Roman" w:cs="Times New Roman"/>
        </w:rPr>
        <w:t>based on estimate</w:t>
      </w:r>
      <w:r w:rsidR="00EE0747" w:rsidRPr="00EF1AEC">
        <w:rPr>
          <w:rFonts w:ascii="Times New Roman" w:hAnsi="Times New Roman" w:cs="Times New Roman"/>
        </w:rPr>
        <w:t>s of shared discrete macroevolutionary events</w:t>
      </w:r>
      <w:r w:rsidR="00EE0747">
        <w:rPr>
          <w:rFonts w:ascii="Times New Roman" w:hAnsi="Times New Roman" w:cs="Times New Roman"/>
        </w:rPr>
        <w:t>,</w:t>
      </w:r>
      <w:r w:rsidR="00381E2B">
        <w:rPr>
          <w:rFonts w:ascii="Times New Roman" w:hAnsi="Times New Roman" w:cs="Times New Roman"/>
        </w:rPr>
        <w:t xml:space="preserve"> </w:t>
      </w:r>
      <w:r w:rsidR="00B750A7" w:rsidRPr="00EF1AEC">
        <w:rPr>
          <w:rFonts w:ascii="Times New Roman" w:hAnsi="Times New Roman" w:cs="Times New Roman"/>
        </w:rPr>
        <w:t xml:space="preserve">and </w:t>
      </w:r>
      <w:r w:rsidR="00381E2B">
        <w:rPr>
          <w:rFonts w:ascii="Times New Roman" w:hAnsi="Times New Roman" w:cs="Times New Roman"/>
        </w:rPr>
        <w:t>Para</w:t>
      </w:r>
      <w:commentRangeStart w:id="13"/>
      <w:ins w:id="14" w:author="Alexander Hayward" w:date="2019-07-05T12:04:00Z">
        <w:r w:rsidR="002246EB">
          <w:rPr>
            <w:rFonts w:ascii="Times New Roman" w:hAnsi="Times New Roman" w:cs="Times New Roman"/>
          </w:rPr>
          <w:t>F</w:t>
        </w:r>
      </w:ins>
      <w:commentRangeEnd w:id="13"/>
      <w:r w:rsidR="00D732A8">
        <w:rPr>
          <w:rStyle w:val="CommentReference"/>
        </w:rPr>
        <w:commentReference w:id="13"/>
      </w:r>
      <w:r w:rsidR="00381E2B">
        <w:rPr>
          <w:rFonts w:ascii="Times New Roman" w:hAnsi="Times New Roman" w:cs="Times New Roman"/>
        </w:rPr>
        <w:t>it</w:t>
      </w:r>
      <w:r w:rsidR="00381E2B">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381E2B">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381E2B">
        <w:rPr>
          <w:rFonts w:ascii="Times New Roman" w:hAnsi="Times New Roman" w:cs="Times New Roman"/>
        </w:rPr>
        <w:fldChar w:fldCharType="end"/>
      </w:r>
      <w:r w:rsidR="00EE0747">
        <w:rPr>
          <w:rFonts w:ascii="Times New Roman" w:hAnsi="Times New Roman" w:cs="Times New Roman"/>
        </w:rPr>
        <w:t xml:space="preserve">, </w:t>
      </w:r>
      <w:r w:rsidR="00EE0747" w:rsidRPr="00EF1AEC">
        <w:rPr>
          <w:rFonts w:ascii="Times New Roman" w:hAnsi="Times New Roman" w:cs="Times New Roman"/>
        </w:rPr>
        <w:t>based on branch-length comparisons to estimate overall similarity</w:t>
      </w:r>
      <w:r w:rsidR="00B750A7" w:rsidRPr="00EF1AEC">
        <w:rPr>
          <w:rFonts w:ascii="Times New Roman" w:hAnsi="Times New Roman" w:cs="Times New Roman"/>
        </w:rPr>
        <w:t>.</w:t>
      </w:r>
      <w:r w:rsidR="004E2561">
        <w:rPr>
          <w:rFonts w:ascii="Times New Roman" w:hAnsi="Times New Roman" w:cs="Times New Roman"/>
        </w:rPr>
        <w:t xml:space="preserve"> </w:t>
      </w:r>
      <w:ins w:id="15" w:author="Alexander Hayward" w:date="2019-07-08T11:40:00Z">
        <w:r w:rsidR="003B2CAE">
          <w:rPr>
            <w:rFonts w:ascii="Times New Roman" w:hAnsi="Times New Roman" w:cs="Times New Roman"/>
          </w:rPr>
          <w:t>Both approaches adopt a null hypothesis of independent evolution between host and symbiont phylogenetic trees</w:t>
        </w:r>
        <w:bookmarkStart w:id="16" w:name="_GoBack"/>
        <w:bookmarkEnd w:id="16"/>
        <w:r w:rsidR="003B2CAE">
          <w:rPr>
            <w:rFonts w:ascii="Times New Roman" w:hAnsi="Times New Roman" w:cs="Times New Roman"/>
          </w:rPr>
          <w:t xml:space="preserve">, but the hypothesis is tested </w:t>
        </w:r>
      </w:ins>
      <w:ins w:id="17" w:author="Alexander Hayward" w:date="2019-07-08T11:41:00Z">
        <w:r w:rsidR="003B2CAE">
          <w:rPr>
            <w:rFonts w:ascii="Times New Roman" w:hAnsi="Times New Roman" w:cs="Times New Roman"/>
          </w:rPr>
          <w:t xml:space="preserve">using different types of phylogenetic data. </w:t>
        </w:r>
      </w:ins>
      <w:r w:rsidR="00EF299B">
        <w:rPr>
          <w:rFonts w:ascii="Times New Roman" w:hAnsi="Times New Roman" w:cs="Times New Roman"/>
        </w:rPr>
        <w:t>Briefly, i</w:t>
      </w:r>
      <w:r w:rsidR="00780E5C">
        <w:rPr>
          <w:rFonts w:ascii="Times New Roman" w:hAnsi="Times New Roman" w:cs="Times New Roman"/>
        </w:rPr>
        <w:t xml:space="preserve">n </w:t>
      </w:r>
      <w:proofErr w:type="spellStart"/>
      <w:r w:rsidR="00780E5C">
        <w:rPr>
          <w:rFonts w:ascii="Times New Roman" w:hAnsi="Times New Roman" w:cs="Times New Roman"/>
        </w:rPr>
        <w:t>TreeMap</w:t>
      </w:r>
      <w:proofErr w:type="spellEnd"/>
      <w:r w:rsidR="00381E2B">
        <w:rPr>
          <w:rFonts w:ascii="Times New Roman" w:hAnsi="Times New Roman" w:cs="Times New Roman"/>
        </w:rPr>
        <w:t xml:space="preserve"> </w:t>
      </w:r>
      <w:r w:rsidR="002461D2">
        <w:rPr>
          <w:rFonts w:ascii="Times New Roman" w:hAnsi="Times New Roman" w:cs="Times New Roman"/>
        </w:rPr>
        <w:t xml:space="preserve">congruence is </w:t>
      </w:r>
      <w:ins w:id="18" w:author="Alexander Hayward" w:date="2019-07-05T13:57:00Z">
        <w:r w:rsidR="00DF365A">
          <w:rPr>
            <w:rFonts w:ascii="Times New Roman" w:hAnsi="Times New Roman" w:cs="Times New Roman"/>
          </w:rPr>
          <w:t xml:space="preserve">assessed </w:t>
        </w:r>
      </w:ins>
      <w:r w:rsidR="002461D2">
        <w:rPr>
          <w:rFonts w:ascii="Times New Roman" w:hAnsi="Times New Roman" w:cs="Times New Roman"/>
        </w:rPr>
        <w:t xml:space="preserve">by </w:t>
      </w:r>
      <w:ins w:id="19" w:author="Alexander Hayward" w:date="2019-07-05T12:26:00Z">
        <w:r w:rsidR="003A7A35">
          <w:rPr>
            <w:rFonts w:ascii="Times New Roman" w:hAnsi="Times New Roman" w:cs="Times New Roman"/>
          </w:rPr>
          <w:t xml:space="preserve">mapping symbiont phylogeny onto host phylogeny and </w:t>
        </w:r>
      </w:ins>
      <w:ins w:id="20" w:author="Alexander Hayward" w:date="2019-07-05T13:57:00Z">
        <w:r w:rsidR="007C7B50">
          <w:rPr>
            <w:rFonts w:ascii="Times New Roman" w:hAnsi="Times New Roman" w:cs="Times New Roman"/>
          </w:rPr>
          <w:t xml:space="preserve">quantifying </w:t>
        </w:r>
      </w:ins>
      <w:r w:rsidR="002461D2">
        <w:rPr>
          <w:rFonts w:ascii="Times New Roman" w:hAnsi="Times New Roman" w:cs="Times New Roman"/>
        </w:rPr>
        <w:t xml:space="preserve">apparent </w:t>
      </w:r>
      <w:r w:rsidR="00780E5C">
        <w:rPr>
          <w:rFonts w:ascii="Times New Roman" w:hAnsi="Times New Roman" w:cs="Times New Roman"/>
        </w:rPr>
        <w:t xml:space="preserve">host-symbiont </w:t>
      </w:r>
      <w:proofErr w:type="spellStart"/>
      <w:r w:rsidR="002461D2">
        <w:rPr>
          <w:rFonts w:ascii="Times New Roman" w:hAnsi="Times New Roman" w:cs="Times New Roman"/>
        </w:rPr>
        <w:t>cospeciation</w:t>
      </w:r>
      <w:proofErr w:type="spellEnd"/>
      <w:r w:rsidR="002461D2">
        <w:rPr>
          <w:rFonts w:ascii="Times New Roman" w:hAnsi="Times New Roman" w:cs="Times New Roman"/>
        </w:rPr>
        <w:t xml:space="preserve"> events</w:t>
      </w:r>
      <w:ins w:id="21" w:author="Alexander Hayward" w:date="2019-07-05T13:54:00Z">
        <w:r w:rsidR="00DF365A">
          <w:rPr>
            <w:rFonts w:ascii="Times New Roman" w:hAnsi="Times New Roman" w:cs="Times New Roman"/>
          </w:rPr>
          <w:t xml:space="preserve"> (out of a maximum </w:t>
        </w:r>
      </w:ins>
      <w:ins w:id="22" w:author="Alexander Hayward" w:date="2019-07-05T13:55:00Z">
        <w:r w:rsidR="00DF365A">
          <w:rPr>
            <w:rFonts w:ascii="Times New Roman" w:hAnsi="Times New Roman" w:cs="Times New Roman"/>
          </w:rPr>
          <w:t xml:space="preserve">of </w:t>
        </w:r>
        <w:r w:rsidR="00DF365A">
          <w:rPr>
            <w:rFonts w:ascii="Times New Roman" w:hAnsi="Times New Roman" w:cs="Times New Roman"/>
            <w:i/>
          </w:rPr>
          <w:t xml:space="preserve">n </w:t>
        </w:r>
        <w:r w:rsidR="00DF365A">
          <w:rPr>
            <w:rFonts w:ascii="Times New Roman" w:hAnsi="Times New Roman" w:cs="Times New Roman"/>
          </w:rPr>
          <w:t xml:space="preserve">– 1 for a phylogeny of </w:t>
        </w:r>
        <w:r w:rsidR="00DF365A">
          <w:rPr>
            <w:rFonts w:ascii="Times New Roman" w:hAnsi="Times New Roman" w:cs="Times New Roman"/>
            <w:i/>
          </w:rPr>
          <w:t xml:space="preserve">n </w:t>
        </w:r>
        <w:r w:rsidR="00DF365A">
          <w:rPr>
            <w:rFonts w:ascii="Times New Roman" w:hAnsi="Times New Roman" w:cs="Times New Roman"/>
          </w:rPr>
          <w:t>symbiont taxa</w:t>
        </w:r>
      </w:ins>
      <w:ins w:id="23" w:author="Alexander Hayward" w:date="2019-07-05T13:56:00Z">
        <w:r w:rsidR="00DF365A">
          <w:rPr>
            <w:rFonts w:ascii="Times New Roman" w:hAnsi="Times New Roman" w:cs="Times New Roman"/>
          </w:rPr>
          <w:t>)</w:t>
        </w:r>
      </w:ins>
      <w:ins w:id="24" w:author="Alexander Hayward" w:date="2019-07-05T13:57:00Z">
        <w:r w:rsidR="007C7B50">
          <w:rPr>
            <w:rFonts w:ascii="Times New Roman" w:hAnsi="Times New Roman" w:cs="Times New Roman"/>
          </w:rPr>
          <w:t>, vers</w:t>
        </w:r>
        <w:del w:id="25" w:author="Microsoft Office User" w:date="2019-07-09T07:16:00Z">
          <w:r w:rsidR="007C7B50" w:rsidDel="002E6BBE">
            <w:rPr>
              <w:rFonts w:ascii="Times New Roman" w:hAnsi="Times New Roman" w:cs="Times New Roman"/>
            </w:rPr>
            <w:delText>e</w:delText>
          </w:r>
        </w:del>
      </w:ins>
      <w:ins w:id="26" w:author="Microsoft Office User" w:date="2019-07-09T07:16:00Z">
        <w:r w:rsidR="002E6BBE">
          <w:rPr>
            <w:rFonts w:ascii="Times New Roman" w:hAnsi="Times New Roman" w:cs="Times New Roman"/>
          </w:rPr>
          <w:t>u</w:t>
        </w:r>
      </w:ins>
      <w:ins w:id="27" w:author="Alexander Hayward" w:date="2019-07-05T13:57:00Z">
        <w:r w:rsidR="007C7B50">
          <w:rPr>
            <w:rFonts w:ascii="Times New Roman" w:hAnsi="Times New Roman" w:cs="Times New Roman"/>
          </w:rPr>
          <w:t xml:space="preserve">s other </w:t>
        </w:r>
      </w:ins>
      <w:ins w:id="28" w:author="Alexander Hayward" w:date="2019-07-05T13:58:00Z">
        <w:r w:rsidR="007C7B50">
          <w:rPr>
            <w:rFonts w:ascii="Times New Roman" w:hAnsi="Times New Roman" w:cs="Times New Roman"/>
          </w:rPr>
          <w:t xml:space="preserve">events (i.e. independent </w:t>
        </w:r>
        <w:proofErr w:type="spellStart"/>
        <w:r w:rsidR="007C7B50">
          <w:rPr>
            <w:rFonts w:ascii="Times New Roman" w:hAnsi="Times New Roman" w:cs="Times New Roman"/>
          </w:rPr>
          <w:t>speciations</w:t>
        </w:r>
        <w:proofErr w:type="spellEnd"/>
        <w:r w:rsidR="007C7B50">
          <w:rPr>
            <w:rFonts w:ascii="Times New Roman" w:hAnsi="Times New Roman" w:cs="Times New Roman"/>
          </w:rPr>
          <w:t xml:space="preserve">, host switches, and </w:t>
        </w:r>
        <w:proofErr w:type="spellStart"/>
        <w:r w:rsidR="007C7B50">
          <w:rPr>
            <w:rFonts w:ascii="Times New Roman" w:hAnsi="Times New Roman" w:cs="Times New Roman"/>
          </w:rPr>
          <w:t>sorting</w:t>
        </w:r>
        <w:proofErr w:type="spellEnd"/>
        <w:r w:rsidR="007C7B50">
          <w:rPr>
            <w:rFonts w:ascii="Times New Roman" w:hAnsi="Times New Roman" w:cs="Times New Roman"/>
          </w:rPr>
          <w:t xml:space="preserve"> events)</w:t>
        </w:r>
      </w:ins>
      <w:ins w:id="29" w:author="Alexander Hayward" w:date="2019-07-05T13:55:00Z">
        <w:r w:rsidR="007C7B50">
          <w:rPr>
            <w:rFonts w:ascii="Times New Roman" w:hAnsi="Times New Roman" w:cs="Times New Roman"/>
          </w:rPr>
          <w:t>.</w:t>
        </w:r>
        <w:r w:rsidR="00DF365A">
          <w:rPr>
            <w:rFonts w:ascii="Times New Roman" w:hAnsi="Times New Roman" w:cs="Times New Roman"/>
          </w:rPr>
          <w:t xml:space="preserve"> </w:t>
        </w:r>
      </w:ins>
      <w:ins w:id="30" w:author="Alexander Hayward" w:date="2019-07-08T11:37:00Z">
        <w:r w:rsidR="003B2CAE">
          <w:rPr>
            <w:rFonts w:ascii="Times New Roman" w:hAnsi="Times New Roman" w:cs="Times New Roman"/>
          </w:rPr>
          <w:t>Host and symbiont phylogenies are considered congruent if</w:t>
        </w:r>
      </w:ins>
      <w:r w:rsidR="001F057C">
        <w:rPr>
          <w:rFonts w:ascii="Times New Roman" w:hAnsi="Times New Roman" w:cs="Times New Roman"/>
        </w:rPr>
        <w:t xml:space="preserve"> the </w:t>
      </w:r>
      <w:ins w:id="31" w:author="Alexander Hayward" w:date="2019-07-08T11:37:00Z">
        <w:r w:rsidR="003B2CAE">
          <w:rPr>
            <w:rFonts w:ascii="Times New Roman" w:hAnsi="Times New Roman" w:cs="Times New Roman"/>
          </w:rPr>
          <w:t>total</w:t>
        </w:r>
      </w:ins>
      <w:ins w:id="32" w:author="Alexander Hayward" w:date="2019-07-05T13:58:00Z">
        <w:r w:rsidR="007C7B50">
          <w:rPr>
            <w:rFonts w:ascii="Times New Roman" w:hAnsi="Times New Roman" w:cs="Times New Roman"/>
          </w:rPr>
          <w:t xml:space="preserve"> </w:t>
        </w:r>
      </w:ins>
      <w:r w:rsidR="00EF299B">
        <w:rPr>
          <w:rFonts w:ascii="Times New Roman" w:hAnsi="Times New Roman" w:cs="Times New Roman"/>
        </w:rPr>
        <w:t>is</w:t>
      </w:r>
      <w:r w:rsidR="002461D2">
        <w:rPr>
          <w:rFonts w:ascii="Times New Roman" w:hAnsi="Times New Roman" w:cs="Times New Roman"/>
        </w:rPr>
        <w:t xml:space="preserve"> significantly greater than </w:t>
      </w:r>
      <w:ins w:id="33" w:author="Alexander Hayward" w:date="2019-07-05T13:59:00Z">
        <w:r w:rsidR="007C7B50">
          <w:rPr>
            <w:rFonts w:ascii="Times New Roman" w:hAnsi="Times New Roman" w:cs="Times New Roman"/>
          </w:rPr>
          <w:t>the distribution</w:t>
        </w:r>
      </w:ins>
      <w:ins w:id="34" w:author="Alexander Hayward" w:date="2019-07-08T11:39:00Z">
        <w:r w:rsidR="003B2CAE">
          <w:rPr>
            <w:rFonts w:ascii="Times New Roman" w:hAnsi="Times New Roman" w:cs="Times New Roman"/>
          </w:rPr>
          <w:t xml:space="preserve"> of scores</w:t>
        </w:r>
      </w:ins>
      <w:ins w:id="35" w:author="Alexander Hayward" w:date="2019-07-05T13:59:00Z">
        <w:r w:rsidR="007C7B50">
          <w:rPr>
            <w:rFonts w:ascii="Times New Roman" w:hAnsi="Times New Roman" w:cs="Times New Roman"/>
          </w:rPr>
          <w:t xml:space="preserve"> observed</w:t>
        </w:r>
      </w:ins>
      <w:r w:rsidR="00E83308">
        <w:rPr>
          <w:rFonts w:ascii="Times New Roman" w:hAnsi="Times New Roman" w:cs="Times New Roman"/>
        </w:rPr>
        <w:t xml:space="preserve"> </w:t>
      </w:r>
      <w:r w:rsidR="002065A7">
        <w:rPr>
          <w:rFonts w:ascii="Times New Roman" w:hAnsi="Times New Roman" w:cs="Times New Roman"/>
        </w:rPr>
        <w:t xml:space="preserve">when </w:t>
      </w:r>
      <w:r w:rsidR="00E83308">
        <w:rPr>
          <w:rFonts w:ascii="Times New Roman" w:hAnsi="Times New Roman" w:cs="Times New Roman"/>
        </w:rPr>
        <w:t>symbiont phylogeny is randomized a large number of times</w:t>
      </w:r>
      <w:r w:rsidR="00BD2D72">
        <w:rPr>
          <w:rFonts w:ascii="Times New Roman" w:hAnsi="Times New Roman" w:cs="Times New Roman"/>
        </w:rPr>
        <w:t xml:space="preserve"> and mapped back onto host phylogeny</w:t>
      </w:r>
      <w:ins w:id="36" w:author="Alexander Hayward" w:date="2019-07-05T14:00:00Z">
        <w:r w:rsidR="007C7B50">
          <w:rPr>
            <w:rFonts w:ascii="Times New Roman" w:hAnsi="Times New Roman" w:cs="Times New Roman"/>
          </w:rPr>
          <w:t xml:space="preserve">, </w:t>
        </w:r>
      </w:ins>
      <w:ins w:id="37" w:author="Alexander Hayward" w:date="2019-07-08T11:38:00Z">
        <w:r w:rsidR="003B2CAE">
          <w:rPr>
            <w:rFonts w:ascii="Times New Roman" w:hAnsi="Times New Roman" w:cs="Times New Roman"/>
          </w:rPr>
          <w:t xml:space="preserve">with </w:t>
        </w:r>
      </w:ins>
      <w:ins w:id="38" w:author="Alexander Hayward" w:date="2019-07-05T14:00:00Z">
        <w:r w:rsidR="007C7B50">
          <w:rPr>
            <w:rFonts w:ascii="Times New Roman" w:hAnsi="Times New Roman" w:cs="Times New Roman"/>
          </w:rPr>
          <w:t>the</w:t>
        </w:r>
        <w:r w:rsidR="003B2CAE">
          <w:rPr>
            <w:rFonts w:ascii="Times New Roman" w:hAnsi="Times New Roman" w:cs="Times New Roman"/>
          </w:rPr>
          <w:t xml:space="preserve"> resultant </w:t>
        </w:r>
      </w:ins>
      <w:ins w:id="39" w:author="Alexander Hayward" w:date="2019-07-08T11:38:00Z">
        <w:r w:rsidR="003B2CAE">
          <w:rPr>
            <w:rFonts w:ascii="Times New Roman" w:hAnsi="Times New Roman" w:cs="Times New Roman"/>
            <w:i/>
          </w:rPr>
          <w:t>p</w:t>
        </w:r>
        <w:r w:rsidR="003B2CAE">
          <w:rPr>
            <w:rFonts w:ascii="Times New Roman" w:hAnsi="Times New Roman" w:cs="Times New Roman"/>
          </w:rPr>
          <w:t xml:space="preserve"> value indicating </w:t>
        </w:r>
      </w:ins>
      <w:ins w:id="40" w:author="Alexander Hayward" w:date="2019-07-08T11:42:00Z">
        <w:r w:rsidR="003B2CAE">
          <w:rPr>
            <w:rFonts w:ascii="Times New Roman" w:hAnsi="Times New Roman" w:cs="Times New Roman"/>
          </w:rPr>
          <w:t xml:space="preserve">the </w:t>
        </w:r>
      </w:ins>
      <w:ins w:id="41" w:author="Alexander Hayward" w:date="2019-07-08T11:38:00Z">
        <w:r w:rsidR="003B2CAE">
          <w:rPr>
            <w:rFonts w:ascii="Times New Roman" w:hAnsi="Times New Roman" w:cs="Times New Roman"/>
          </w:rPr>
          <w:t>level of significance</w:t>
        </w:r>
      </w:ins>
      <w:r w:rsidR="00893944">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 </w:instrText>
      </w:r>
      <w:r w:rsidR="00421D5E">
        <w:rPr>
          <w:rFonts w:ascii="Times New Roman" w:hAnsi="Times New Roman" w:cs="Times New Roman"/>
        </w:rPr>
        <w:fldChar w:fldCharType="begin">
          <w:fldData xml:space="preserve">PEVuZE5vdGU+PENpdGU+PEF1dGhvcj5QYWdlPC9BdXRob3I+PFllYXI+MTk5NDwvWWVhcj48UmVj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</w:fldData>
        </w:fldChar>
      </w:r>
      <w:r w:rsidR="00421D5E">
        <w:rPr>
          <w:rFonts w:ascii="Times New Roman" w:hAnsi="Times New Roman" w:cs="Times New Roman"/>
        </w:rPr>
        <w:instrText xml:space="preserve"> ADDIN EN.CITE.DATA </w:instrText>
      </w:r>
      <w:r w:rsidR="00421D5E">
        <w:rPr>
          <w:rFonts w:ascii="Times New Roman" w:hAnsi="Times New Roman" w:cs="Times New Roman"/>
        </w:rPr>
      </w:r>
      <w:r w:rsidR="00421D5E">
        <w:rPr>
          <w:rFonts w:ascii="Times New Roman" w:hAnsi="Times New Roman" w:cs="Times New Roman"/>
        </w:rPr>
        <w:fldChar w:fldCharType="end"/>
      </w:r>
      <w:r w:rsidR="00893944">
        <w:rPr>
          <w:rFonts w:ascii="Times New Roman" w:hAnsi="Times New Roman" w:cs="Times New Roman"/>
        </w:rPr>
      </w:r>
      <w:r w:rsidR="00893944">
        <w:rPr>
          <w:rFonts w:ascii="Times New Roman" w:hAnsi="Times New Roman" w:cs="Times New Roman"/>
        </w:rPr>
        <w:fldChar w:fldCharType="separate"/>
      </w:r>
      <w:r w:rsidR="00421D5E" w:rsidRPr="00421D5E">
        <w:rPr>
          <w:rFonts w:ascii="Times New Roman" w:hAnsi="Times New Roman" w:cs="Times New Roman"/>
          <w:noProof/>
          <w:vertAlign w:val="superscript"/>
        </w:rPr>
        <w:t>1-4</w:t>
      </w:r>
      <w:r w:rsidR="00893944">
        <w:rPr>
          <w:rFonts w:ascii="Times New Roman" w:hAnsi="Times New Roman" w:cs="Times New Roman"/>
        </w:rPr>
        <w:fldChar w:fldCharType="end"/>
      </w:r>
      <w:r w:rsidR="00E83308">
        <w:rPr>
          <w:rFonts w:ascii="Times New Roman" w:hAnsi="Times New Roman" w:cs="Times New Roman"/>
        </w:rPr>
        <w:t>.</w:t>
      </w:r>
      <w:r w:rsidR="006540F2">
        <w:rPr>
          <w:rFonts w:ascii="Times New Roman" w:hAnsi="Times New Roman" w:cs="Times New Roman"/>
        </w:rPr>
        <w:t xml:space="preserve"> In contrast, </w:t>
      </w:r>
      <w:ins w:id="42" w:author="Alexander Hayward" w:date="2019-07-05T12:02:00Z">
        <w:r w:rsidR="002246EB">
          <w:rPr>
            <w:rFonts w:ascii="Times New Roman" w:hAnsi="Times New Roman" w:cs="Times New Roman"/>
          </w:rPr>
          <w:t xml:space="preserve">instead of proposing evolutionary scenarios, </w:t>
        </w:r>
      </w:ins>
      <w:proofErr w:type="spellStart"/>
      <w:ins w:id="43" w:author="Alexander Hayward" w:date="2019-07-05T12:04:00Z">
        <w:r w:rsidR="002246EB">
          <w:rPr>
            <w:rFonts w:ascii="Times New Roman" w:hAnsi="Times New Roman" w:cs="Times New Roman"/>
          </w:rPr>
          <w:t>ParaFit</w:t>
        </w:r>
        <w:proofErr w:type="spellEnd"/>
        <w:r w:rsidR="002246EB">
          <w:rPr>
            <w:rFonts w:ascii="Times New Roman" w:hAnsi="Times New Roman" w:cs="Times New Roman"/>
          </w:rPr>
          <w:t xml:space="preserve"> </w:t>
        </w:r>
      </w:ins>
      <w:ins w:id="44" w:author="Alexander Hayward" w:date="2019-07-05T11:48:00Z">
        <w:r w:rsidR="002246EB">
          <w:rPr>
            <w:rFonts w:ascii="Times New Roman" w:hAnsi="Times New Roman" w:cs="Times New Roman"/>
          </w:rPr>
          <w:t xml:space="preserve">adopts a </w:t>
        </w:r>
      </w:ins>
      <w:ins w:id="45" w:author="Alexander Hayward" w:date="2019-07-08T11:42:00Z">
        <w:r w:rsidR="003B2CAE">
          <w:rPr>
            <w:rFonts w:ascii="Times New Roman" w:hAnsi="Times New Roman" w:cs="Times New Roman"/>
          </w:rPr>
          <w:t xml:space="preserve">distance </w:t>
        </w:r>
      </w:ins>
      <w:ins w:id="46" w:author="Alexander Hayward" w:date="2019-07-05T11:48:00Z">
        <w:r w:rsidR="002246EB">
          <w:rPr>
            <w:rFonts w:ascii="Times New Roman" w:hAnsi="Times New Roman" w:cs="Times New Roman"/>
          </w:rPr>
          <w:t xml:space="preserve">matrix approach </w:t>
        </w:r>
      </w:ins>
      <w:ins w:id="47" w:author="Alexander Hayward" w:date="2019-07-05T11:49:00Z">
        <w:r w:rsidR="002246EB">
          <w:rPr>
            <w:rFonts w:ascii="Times New Roman" w:hAnsi="Times New Roman" w:cs="Times New Roman"/>
          </w:rPr>
          <w:t xml:space="preserve">to </w:t>
        </w:r>
      </w:ins>
      <w:ins w:id="48" w:author="Alexander Hayward" w:date="2019-07-05T12:03:00Z">
        <w:r w:rsidR="002246EB">
          <w:rPr>
            <w:rFonts w:ascii="Times New Roman" w:hAnsi="Times New Roman" w:cs="Times New Roman"/>
          </w:rPr>
          <w:t>quantify</w:t>
        </w:r>
      </w:ins>
      <w:ins w:id="49" w:author="Alexander Hayward" w:date="2019-07-05T12:04:00Z">
        <w:r w:rsidR="002246EB">
          <w:rPr>
            <w:rFonts w:ascii="Times New Roman" w:hAnsi="Times New Roman" w:cs="Times New Roman"/>
          </w:rPr>
          <w:t>ing</w:t>
        </w:r>
      </w:ins>
      <w:ins w:id="50" w:author="Alexander Hayward" w:date="2019-07-05T12:03:00Z">
        <w:r w:rsidR="002246EB">
          <w:rPr>
            <w:rFonts w:ascii="Times New Roman" w:hAnsi="Times New Roman" w:cs="Times New Roman"/>
          </w:rPr>
          <w:t xml:space="preserve"> congruence between </w:t>
        </w:r>
      </w:ins>
      <w:ins w:id="51" w:author="Alexander Hayward" w:date="2019-07-05T11:49:00Z">
        <w:r w:rsidR="002246EB">
          <w:rPr>
            <w:rFonts w:ascii="Times New Roman" w:hAnsi="Times New Roman" w:cs="Times New Roman"/>
          </w:rPr>
          <w:t>host</w:t>
        </w:r>
      </w:ins>
      <w:ins w:id="52" w:author="Alexander Hayward" w:date="2019-07-05T12:03:00Z">
        <w:r w:rsidR="002246EB">
          <w:rPr>
            <w:rFonts w:ascii="Times New Roman" w:hAnsi="Times New Roman" w:cs="Times New Roman"/>
          </w:rPr>
          <w:t xml:space="preserve"> and </w:t>
        </w:r>
      </w:ins>
      <w:ins w:id="53" w:author="Alexander Hayward" w:date="2019-07-05T11:49:00Z">
        <w:r w:rsidR="002246EB">
          <w:rPr>
            <w:rFonts w:ascii="Times New Roman" w:hAnsi="Times New Roman" w:cs="Times New Roman"/>
          </w:rPr>
          <w:t>symbiont phylogenies</w:t>
        </w:r>
      </w:ins>
      <w:r w:rsidR="00672E17">
        <w:rPr>
          <w:rFonts w:ascii="Times New Roman" w:hAnsi="Times New Roman" w:cs="Times New Roman"/>
        </w:rPr>
        <w:fldChar w:fldCharType="begin"/>
      </w:r>
      <w:r w:rsidR="00672E17">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672E17">
        <w:rPr>
          <w:rFonts w:ascii="Times New Roman" w:hAnsi="Times New Roman" w:cs="Times New Roman"/>
        </w:rPr>
        <w:fldChar w:fldCharType="separate"/>
      </w:r>
      <w:r w:rsidR="00672E17" w:rsidRPr="00672E17">
        <w:rPr>
          <w:rFonts w:ascii="Times New Roman" w:hAnsi="Times New Roman" w:cs="Times New Roman"/>
          <w:noProof/>
          <w:vertAlign w:val="superscript"/>
        </w:rPr>
        <w:t>5</w:t>
      </w:r>
      <w:r w:rsidR="00672E17">
        <w:rPr>
          <w:rFonts w:ascii="Times New Roman" w:hAnsi="Times New Roman" w:cs="Times New Roman"/>
        </w:rPr>
        <w:fldChar w:fldCharType="end"/>
      </w:r>
      <w:ins w:id="54" w:author="Alexander Hayward" w:date="2019-07-05T11:53:00Z">
        <w:r w:rsidR="002246EB">
          <w:rPr>
            <w:rFonts w:ascii="Times New Roman" w:hAnsi="Times New Roman" w:cs="Times New Roman"/>
          </w:rPr>
          <w:t xml:space="preserve">. </w:t>
        </w:r>
      </w:ins>
      <w:ins w:id="55" w:author="Alexander Hayward" w:date="2019-07-08T11:43:00Z">
        <w:r w:rsidR="00A457D9">
          <w:rPr>
            <w:rFonts w:ascii="Times New Roman" w:hAnsi="Times New Roman" w:cs="Times New Roman"/>
          </w:rPr>
          <w:t>H</w:t>
        </w:r>
      </w:ins>
      <w:r w:rsidR="006540F2">
        <w:rPr>
          <w:rFonts w:ascii="Times New Roman" w:hAnsi="Times New Roman" w:cs="Times New Roman"/>
        </w:rPr>
        <w:t xml:space="preserve">ost-symbiont data </w:t>
      </w:r>
      <w:ins w:id="56" w:author="Alexander Hayward" w:date="2019-07-08T11:43:00Z">
        <w:r w:rsidR="00A457D9">
          <w:rPr>
            <w:rFonts w:ascii="Times New Roman" w:hAnsi="Times New Roman" w:cs="Times New Roman"/>
          </w:rPr>
          <w:t xml:space="preserve">is transformed </w:t>
        </w:r>
      </w:ins>
      <w:r w:rsidR="006540F2">
        <w:rPr>
          <w:rFonts w:ascii="Times New Roman" w:hAnsi="Times New Roman" w:cs="Times New Roman"/>
        </w:rPr>
        <w:t xml:space="preserve">into </w:t>
      </w:r>
      <w:ins w:id="57" w:author="Alexander Hayward" w:date="2019-07-05T11:49:00Z">
        <w:r w:rsidR="002246EB">
          <w:rPr>
            <w:rFonts w:ascii="Times New Roman" w:hAnsi="Times New Roman" w:cs="Times New Roman"/>
          </w:rPr>
          <w:t xml:space="preserve">a </w:t>
        </w:r>
      </w:ins>
      <w:r w:rsidR="006540F2">
        <w:rPr>
          <w:rFonts w:ascii="Times New Roman" w:hAnsi="Times New Roman" w:cs="Times New Roman"/>
        </w:rPr>
        <w:t>distance matri</w:t>
      </w:r>
      <w:ins w:id="58" w:author="Alexander Hayward" w:date="2019-07-05T11:51:00Z">
        <w:r w:rsidR="002246EB">
          <w:rPr>
            <w:rFonts w:ascii="Times New Roman" w:hAnsi="Times New Roman" w:cs="Times New Roman"/>
          </w:rPr>
          <w:t>x</w:t>
        </w:r>
      </w:ins>
      <w:r w:rsidR="006540F2">
        <w:rPr>
          <w:rFonts w:ascii="Times New Roman" w:hAnsi="Times New Roman" w:cs="Times New Roman"/>
        </w:rPr>
        <w:t xml:space="preserve"> </w:t>
      </w:r>
      <w:r w:rsidR="001F057C">
        <w:rPr>
          <w:rFonts w:ascii="Times New Roman" w:hAnsi="Times New Roman" w:cs="Times New Roman"/>
        </w:rPr>
        <w:t>us</w:t>
      </w:r>
      <w:ins w:id="59" w:author="Alexander Hayward" w:date="2019-07-05T11:54:00Z">
        <w:r w:rsidR="002246EB">
          <w:rPr>
            <w:rFonts w:ascii="Times New Roman" w:hAnsi="Times New Roman" w:cs="Times New Roman"/>
          </w:rPr>
          <w:t>ing</w:t>
        </w:r>
      </w:ins>
      <w:r w:rsidR="00780E5C">
        <w:rPr>
          <w:rFonts w:ascii="Times New Roman" w:hAnsi="Times New Roman" w:cs="Times New Roman"/>
        </w:rPr>
        <w:t xml:space="preserve"> the</w:t>
      </w:r>
      <w:r w:rsidR="00EF299B">
        <w:rPr>
          <w:rFonts w:ascii="Times New Roman" w:hAnsi="Times New Roman" w:cs="Times New Roman"/>
        </w:rPr>
        <w:t xml:space="preserve"> </w:t>
      </w:r>
      <w:r w:rsidR="001F057C">
        <w:rPr>
          <w:rFonts w:ascii="Times New Roman" w:hAnsi="Times New Roman" w:cs="Times New Roman"/>
        </w:rPr>
        <w:t>sum of squared distances</w:t>
      </w:r>
      <w:r w:rsidR="00EF299B">
        <w:rPr>
          <w:rFonts w:ascii="Times New Roman" w:hAnsi="Times New Roman" w:cs="Times New Roman"/>
        </w:rPr>
        <w:t xml:space="preserve"> to </w:t>
      </w:r>
      <w:r w:rsidR="001F057C">
        <w:rPr>
          <w:rFonts w:ascii="Times New Roman" w:hAnsi="Times New Roman" w:cs="Times New Roman"/>
        </w:rPr>
        <w:t>quantify</w:t>
      </w:r>
      <w:r w:rsidR="00EF299B">
        <w:rPr>
          <w:rFonts w:ascii="Times New Roman" w:hAnsi="Times New Roman" w:cs="Times New Roman"/>
        </w:rPr>
        <w:t xml:space="preserve"> the simila</w:t>
      </w:r>
      <w:r w:rsidR="00780E5C">
        <w:rPr>
          <w:rFonts w:ascii="Times New Roman" w:hAnsi="Times New Roman" w:cs="Times New Roman"/>
        </w:rPr>
        <w:t>rity between</w:t>
      </w:r>
      <w:r w:rsidR="00EF299B">
        <w:rPr>
          <w:rFonts w:ascii="Times New Roman" w:hAnsi="Times New Roman" w:cs="Times New Roman"/>
        </w:rPr>
        <w:t xml:space="preserve"> host and symbiont trees</w:t>
      </w:r>
      <w:ins w:id="60" w:author="Alexander Hayward" w:date="2019-07-08T11:43:00Z">
        <w:r w:rsidR="00A457D9">
          <w:rPr>
            <w:rFonts w:ascii="Times New Roman" w:hAnsi="Times New Roman" w:cs="Times New Roman"/>
          </w:rPr>
          <w:t>.</w:t>
        </w:r>
      </w:ins>
      <w:r w:rsidR="00EF299B">
        <w:rPr>
          <w:rFonts w:ascii="Times New Roman" w:hAnsi="Times New Roman" w:cs="Times New Roman"/>
        </w:rPr>
        <w:t xml:space="preserve"> </w:t>
      </w:r>
      <w:ins w:id="61" w:author="Alexander Hayward" w:date="2019-07-08T11:43:00Z">
        <w:r w:rsidR="00A457D9">
          <w:rPr>
            <w:rFonts w:ascii="Times New Roman" w:hAnsi="Times New Roman" w:cs="Times New Roman"/>
          </w:rPr>
          <w:t>T</w:t>
        </w:r>
      </w:ins>
      <w:ins w:id="62" w:author="Alexander Hayward" w:date="2019-07-05T12:16:00Z">
        <w:r w:rsidR="00D449E7">
          <w:rPr>
            <w:rFonts w:ascii="Times New Roman" w:hAnsi="Times New Roman" w:cs="Times New Roman"/>
          </w:rPr>
          <w:t>ogether with an incidence matrix describing host-symbiont associations</w:t>
        </w:r>
      </w:ins>
      <w:ins w:id="63" w:author="Alexander Hayward" w:date="2019-07-05T12:18:00Z">
        <w:r w:rsidR="00E81BAC">
          <w:rPr>
            <w:rFonts w:ascii="Times New Roman" w:hAnsi="Times New Roman" w:cs="Times New Roman"/>
          </w:rPr>
          <w:t xml:space="preserve"> (i.e. ‘H-P links’)</w:t>
        </w:r>
      </w:ins>
      <w:ins w:id="64" w:author="Alexander Hayward" w:date="2019-07-05T12:16:00Z">
        <w:r w:rsidR="00D449E7">
          <w:rPr>
            <w:rFonts w:ascii="Times New Roman" w:hAnsi="Times New Roman" w:cs="Times New Roman"/>
          </w:rPr>
          <w:t xml:space="preserve">, </w:t>
        </w:r>
      </w:ins>
      <w:ins w:id="65" w:author="Alexander Hayward" w:date="2019-07-08T11:43:00Z">
        <w:r w:rsidR="00A457D9">
          <w:rPr>
            <w:rFonts w:ascii="Times New Roman" w:hAnsi="Times New Roman" w:cs="Times New Roman"/>
          </w:rPr>
          <w:t xml:space="preserve">this is then </w:t>
        </w:r>
      </w:ins>
      <w:r w:rsidR="001F057C">
        <w:rPr>
          <w:rFonts w:ascii="Times New Roman" w:hAnsi="Times New Roman" w:cs="Times New Roman"/>
        </w:rPr>
        <w:t>compar</w:t>
      </w:r>
      <w:ins w:id="66" w:author="Alexander Hayward" w:date="2019-07-05T11:55:00Z">
        <w:r w:rsidR="00A457D9">
          <w:rPr>
            <w:rFonts w:ascii="Times New Roman" w:hAnsi="Times New Roman" w:cs="Times New Roman"/>
          </w:rPr>
          <w:t>ed</w:t>
        </w:r>
      </w:ins>
      <w:ins w:id="67" w:author="Alexander Hayward" w:date="2019-07-05T11:54:00Z">
        <w:r w:rsidR="002246EB">
          <w:rPr>
            <w:rFonts w:ascii="Times New Roman" w:hAnsi="Times New Roman" w:cs="Times New Roman"/>
          </w:rPr>
          <w:t xml:space="preserve"> </w:t>
        </w:r>
      </w:ins>
      <w:r w:rsidR="001F057C">
        <w:rPr>
          <w:rFonts w:ascii="Times New Roman" w:hAnsi="Times New Roman" w:cs="Times New Roman"/>
        </w:rPr>
        <w:t>to</w:t>
      </w:r>
      <w:r w:rsidR="00EF299B">
        <w:rPr>
          <w:rFonts w:ascii="Times New Roman" w:hAnsi="Times New Roman" w:cs="Times New Roman"/>
        </w:rPr>
        <w:t xml:space="preserve"> the </w:t>
      </w:r>
      <w:r w:rsidR="00EF299B">
        <w:rPr>
          <w:rFonts w:ascii="Times New Roman" w:hAnsi="Times New Roman" w:cs="Times New Roman"/>
        </w:rPr>
        <w:lastRenderedPageBreak/>
        <w:t>distribution of values obtained by permutating the dataset to determine significance</w:t>
      </w:r>
      <w:ins w:id="68" w:author="Alexander Hayward" w:date="2019-07-05T11:47:00Z">
        <w:r w:rsidR="002246EB">
          <w:rPr>
            <w:rFonts w:ascii="Times New Roman" w:hAnsi="Times New Roman" w:cs="Times New Roman"/>
          </w:rPr>
          <w:t xml:space="preserve"> (</w:t>
        </w:r>
      </w:ins>
      <w:ins w:id="69" w:author="Alexander Hayward" w:date="2019-07-05T11:48:00Z">
        <w:r w:rsidR="002246EB">
          <w:rPr>
            <w:rFonts w:ascii="Times New Roman" w:hAnsi="Times New Roman" w:cs="Times New Roman"/>
          </w:rPr>
          <w:t>i.e.</w:t>
        </w:r>
      </w:ins>
      <w:ins w:id="70" w:author="Alexander Hayward" w:date="2019-07-05T12:17:00Z">
        <w:r w:rsidR="00A457D9">
          <w:rPr>
            <w:rFonts w:ascii="Times New Roman" w:hAnsi="Times New Roman" w:cs="Times New Roman"/>
          </w:rPr>
          <w:t xml:space="preserve"> the</w:t>
        </w:r>
        <w:r w:rsidR="00E81BAC">
          <w:rPr>
            <w:rFonts w:ascii="Times New Roman" w:hAnsi="Times New Roman" w:cs="Times New Roman"/>
          </w:rPr>
          <w:t xml:space="preserve"> </w:t>
        </w:r>
      </w:ins>
      <w:ins w:id="71" w:author="Alexander Hayward" w:date="2019-07-05T11:48:00Z">
        <w:r w:rsidR="002246EB">
          <w:rPr>
            <w:rFonts w:ascii="Times New Roman" w:hAnsi="Times New Roman" w:cs="Times New Roman"/>
          </w:rPr>
          <w:t>global tes</w:t>
        </w:r>
        <w:r w:rsidR="00E81BAC">
          <w:rPr>
            <w:rFonts w:ascii="Times New Roman" w:hAnsi="Times New Roman" w:cs="Times New Roman"/>
          </w:rPr>
          <w:t xml:space="preserve">t of host-symbiont </w:t>
        </w:r>
      </w:ins>
      <w:ins w:id="72" w:author="Alexander Hayward" w:date="2019-07-05T12:18:00Z">
        <w:r w:rsidR="00E81BAC">
          <w:rPr>
            <w:rFonts w:ascii="Times New Roman" w:hAnsi="Times New Roman" w:cs="Times New Roman"/>
          </w:rPr>
          <w:t>co</w:t>
        </w:r>
      </w:ins>
      <w:ins w:id="73" w:author="Alexander Hayward" w:date="2019-07-05T11:48:00Z">
        <w:r w:rsidR="00E81BAC">
          <w:rPr>
            <w:rFonts w:ascii="Times New Roman" w:hAnsi="Times New Roman" w:cs="Times New Roman"/>
          </w:rPr>
          <w:t>phylogeny</w:t>
        </w:r>
      </w:ins>
      <w:ins w:id="74" w:author="Alexander Hayward" w:date="2019-07-08T11:44:00Z">
        <w:r w:rsidR="00A457D9">
          <w:rPr>
            <w:rFonts w:ascii="Times New Roman" w:hAnsi="Times New Roman" w:cs="Times New Roman"/>
          </w:rPr>
          <w:t xml:space="preserve"> ‘</w:t>
        </w:r>
        <w:proofErr w:type="spellStart"/>
        <w:r w:rsidR="00A457D9">
          <w:rPr>
            <w:rFonts w:ascii="Times New Roman" w:hAnsi="Times New Roman" w:cs="Times New Roman"/>
          </w:rPr>
          <w:t>ParaFitGlobal</w:t>
        </w:r>
        <w:proofErr w:type="spellEnd"/>
        <w:r w:rsidR="00A457D9">
          <w:rPr>
            <w:rFonts w:ascii="Times New Roman" w:hAnsi="Times New Roman" w:cs="Times New Roman"/>
          </w:rPr>
          <w:t>’</w:t>
        </w:r>
      </w:ins>
      <w:ins w:id="75" w:author="Alexander Hayward" w:date="2019-07-05T11:48:00Z">
        <w:r w:rsidR="002246EB">
          <w:rPr>
            <w:rFonts w:ascii="Times New Roman" w:hAnsi="Times New Roman" w:cs="Times New Roman"/>
          </w:rPr>
          <w:t>)</w:t>
        </w:r>
      </w:ins>
      <w:r w:rsidR="00EF299B">
        <w:rPr>
          <w:rFonts w:ascii="Times New Roman" w:hAnsi="Times New Roman" w:cs="Times New Roman"/>
        </w:rPr>
        <w:fldChar w:fldCharType="begin"/>
      </w:r>
      <w:r w:rsidR="00EF299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EF299B">
        <w:rPr>
          <w:rFonts w:ascii="Times New Roman" w:hAnsi="Times New Roman" w:cs="Times New Roman"/>
        </w:rPr>
        <w:fldChar w:fldCharType="separate"/>
      </w:r>
      <w:r w:rsidR="00EF299B" w:rsidRPr="00EF299B">
        <w:rPr>
          <w:rFonts w:ascii="Times New Roman" w:hAnsi="Times New Roman" w:cs="Times New Roman"/>
          <w:noProof/>
          <w:vertAlign w:val="superscript"/>
        </w:rPr>
        <w:t>5</w:t>
      </w:r>
      <w:r w:rsidR="00EF299B">
        <w:rPr>
          <w:rFonts w:ascii="Times New Roman" w:hAnsi="Times New Roman" w:cs="Times New Roman"/>
        </w:rPr>
        <w:fldChar w:fldCharType="end"/>
      </w:r>
      <w:r w:rsidR="00EF299B">
        <w:rPr>
          <w:rFonts w:ascii="Times New Roman" w:hAnsi="Times New Roman" w:cs="Times New Roman"/>
        </w:rPr>
        <w:t xml:space="preserve">. </w:t>
      </w:r>
    </w:p>
    <w:p w14:paraId="55BA8346" w14:textId="6310541B" w:rsidR="00282C7B" w:rsidRDefault="004E2561" w:rsidP="00DD03F8">
      <w:pPr>
        <w:spacing w:line="480" w:lineRule="auto"/>
        <w:ind w:firstLine="720"/>
        <w:rPr>
          <w:rFonts w:ascii="Times New Roman" w:hAnsi="Times New Roman" w:cs="Times New Roman"/>
        </w:rPr>
      </w:pPr>
      <w:r>
        <w:rPr>
          <w:rFonts w:ascii="Times New Roman" w:hAnsi="Times New Roman" w:cs="Times New Roman"/>
        </w:rPr>
        <w:t xml:space="preserve">Both </w:t>
      </w:r>
      <w:proofErr w:type="spellStart"/>
      <w:r w:rsidR="00BB0095">
        <w:rPr>
          <w:rFonts w:ascii="Times New Roman" w:hAnsi="Times New Roman" w:cs="Times New Roman"/>
        </w:rPr>
        <w:t>Parafit</w:t>
      </w:r>
      <w:proofErr w:type="spellEnd"/>
      <w:r w:rsidR="00BB0095">
        <w:rPr>
          <w:rFonts w:ascii="Times New Roman" w:hAnsi="Times New Roman" w:cs="Times New Roman"/>
        </w:rPr>
        <w:t xml:space="preserve"> and </w:t>
      </w:r>
      <w:proofErr w:type="spellStart"/>
      <w:r w:rsidR="00BB0095">
        <w:rPr>
          <w:rFonts w:ascii="Times New Roman" w:hAnsi="Times New Roman" w:cs="Times New Roman"/>
        </w:rPr>
        <w:t>TreeMap</w:t>
      </w:r>
      <w:proofErr w:type="spellEnd"/>
      <w:r>
        <w:rPr>
          <w:rFonts w:ascii="Times New Roman" w:hAnsi="Times New Roman" w:cs="Times New Roman"/>
        </w:rPr>
        <w:t xml:space="preserve"> presume </w:t>
      </w:r>
      <w:r w:rsidRPr="004E2561">
        <w:rPr>
          <w:rFonts w:ascii="Times New Roman" w:hAnsi="Times New Roman" w:cs="Times New Roman"/>
        </w:rPr>
        <w:t xml:space="preserve">fully resolved </w:t>
      </w:r>
      <w:r>
        <w:rPr>
          <w:rFonts w:ascii="Times New Roman" w:hAnsi="Times New Roman" w:cs="Times New Roman"/>
        </w:rPr>
        <w:t>and accurate host and parasite phylogenies</w:t>
      </w:r>
      <w:r w:rsidR="00EF299B">
        <w:rPr>
          <w:rFonts w:ascii="Times New Roman" w:hAnsi="Times New Roman" w:cs="Times New Roman"/>
        </w:rPr>
        <w:t>, and neither method takes phylogenetic uncertainly into account</w:t>
      </w:r>
      <w:r>
        <w:rPr>
          <w:rFonts w:ascii="Times New Roman" w:hAnsi="Times New Roman" w:cs="Times New Roman"/>
        </w:rPr>
        <w:t>.</w:t>
      </w:r>
      <w:r w:rsidR="00BB0095">
        <w:rPr>
          <w:rFonts w:ascii="Times New Roman" w:hAnsi="Times New Roman" w:cs="Times New Roman"/>
        </w:rPr>
        <w:t xml:space="preserve"> </w:t>
      </w:r>
      <w:r w:rsidR="00EE0747">
        <w:rPr>
          <w:rFonts w:ascii="Times New Roman" w:hAnsi="Times New Roman" w:cs="Times New Roman"/>
        </w:rPr>
        <w:t>Currently, m</w:t>
      </w:r>
      <w:r w:rsidR="00BB0095">
        <w:rPr>
          <w:rFonts w:ascii="Times New Roman" w:hAnsi="Times New Roman" w:cs="Times New Roman"/>
        </w:rPr>
        <w:t xml:space="preserve">any host and symbiont phylogenies are based on single gene analyses, and there </w:t>
      </w:r>
      <w:r w:rsidR="00282C7B">
        <w:rPr>
          <w:rFonts w:ascii="Times New Roman" w:hAnsi="Times New Roman" w:cs="Times New Roman"/>
        </w:rPr>
        <w:t>is undou</w:t>
      </w:r>
      <w:ins w:id="76" w:author="Alexander Hayward" w:date="2019-07-08T11:10:00Z">
        <w:r w:rsidR="006327E4">
          <w:rPr>
            <w:rFonts w:ascii="Times New Roman" w:hAnsi="Times New Roman" w:cs="Times New Roman"/>
          </w:rPr>
          <w:t>b</w:t>
        </w:r>
      </w:ins>
      <w:r w:rsidR="00282C7B">
        <w:rPr>
          <w:rFonts w:ascii="Times New Roman" w:hAnsi="Times New Roman" w:cs="Times New Roman"/>
        </w:rPr>
        <w:t xml:space="preserve">tedly </w:t>
      </w:r>
      <w:r w:rsidR="00BB0095">
        <w:rPr>
          <w:rFonts w:ascii="Times New Roman" w:hAnsi="Times New Roman" w:cs="Times New Roman"/>
        </w:rPr>
        <w:t>scope for improvements in phylog</w:t>
      </w:r>
      <w:r w:rsidR="00282C7B">
        <w:rPr>
          <w:rFonts w:ascii="Times New Roman" w:hAnsi="Times New Roman" w:cs="Times New Roman"/>
        </w:rPr>
        <w:t xml:space="preserve">enetic accuracy </w:t>
      </w:r>
      <w:r w:rsidR="00BB0095">
        <w:rPr>
          <w:rFonts w:ascii="Times New Roman" w:hAnsi="Times New Roman" w:cs="Times New Roman"/>
        </w:rPr>
        <w:t>by using multi-gene approaches</w:t>
      </w:r>
      <w:ins w:id="77" w:author="Alexander Hayward" w:date="2019-07-08T11:45:00Z">
        <w:r w:rsidR="006D3521">
          <w:rPr>
            <w:rFonts w:ascii="Times New Roman" w:hAnsi="Times New Roman" w:cs="Times New Roman"/>
          </w:rPr>
          <w:t xml:space="preserve"> and accounting for phylogenetic uncertaint</w:t>
        </w:r>
        <w:del w:id="78" w:author="Microsoft Office User" w:date="2019-07-09T07:18:00Z">
          <w:r w:rsidR="006D3521" w:rsidDel="002E6BBE">
            <w:rPr>
              <w:rFonts w:ascii="Times New Roman" w:hAnsi="Times New Roman" w:cs="Times New Roman"/>
            </w:rPr>
            <w:delText>l</w:delText>
          </w:r>
        </w:del>
        <w:r w:rsidR="006D3521">
          <w:rPr>
            <w:rFonts w:ascii="Times New Roman" w:hAnsi="Times New Roman" w:cs="Times New Roman"/>
          </w:rPr>
          <w:t>y</w:t>
        </w:r>
      </w:ins>
      <w:r w:rsidR="00BB0095">
        <w:rPr>
          <w:rFonts w:ascii="Times New Roman" w:hAnsi="Times New Roman" w:cs="Times New Roman"/>
        </w:rPr>
        <w:t xml:space="preserve">. </w:t>
      </w:r>
      <w:r w:rsidR="00DD03F8">
        <w:rPr>
          <w:rFonts w:ascii="Times New Roman" w:hAnsi="Times New Roman" w:cs="Times New Roman"/>
        </w:rPr>
        <w:t>However, there is no evidence to suggest that any errors that may be present in individual host or symbiont phylogenies affect assessments of congruence in a syste</w:t>
      </w:r>
      <w:r w:rsidR="00780E5C">
        <w:rPr>
          <w:rFonts w:ascii="Times New Roman" w:hAnsi="Times New Roman" w:cs="Times New Roman"/>
        </w:rPr>
        <w:t>matic manner</w:t>
      </w:r>
      <w:r w:rsidR="00DD03F8">
        <w:rPr>
          <w:rFonts w:ascii="Times New Roman" w:hAnsi="Times New Roman" w:cs="Times New Roman"/>
        </w:rPr>
        <w:t>.</w:t>
      </w:r>
    </w:p>
    <w:p w14:paraId="4CE9C7A5" w14:textId="68F08279" w:rsidR="00610161" w:rsidRDefault="00396695" w:rsidP="00664D04">
      <w:pPr>
        <w:spacing w:line="480" w:lineRule="auto"/>
        <w:ind w:firstLine="720"/>
        <w:rPr>
          <w:rFonts w:ascii="Times New Roman" w:hAnsi="Times New Roman" w:cs="Times New Roman"/>
        </w:rPr>
      </w:pPr>
      <w:r>
        <w:rPr>
          <w:rFonts w:ascii="Times New Roman" w:hAnsi="Times New Roman" w:cs="Times New Roman"/>
        </w:rPr>
        <w:t>P</w:t>
      </w:r>
      <w:r w:rsidR="00DD03F8">
        <w:rPr>
          <w:rFonts w:ascii="Times New Roman" w:hAnsi="Times New Roman" w:cs="Times New Roman"/>
        </w:rPr>
        <w:t xml:space="preserve">hylogenetic </w:t>
      </w:r>
      <w:r w:rsidR="00610161">
        <w:rPr>
          <w:rFonts w:ascii="Times New Roman" w:hAnsi="Times New Roman" w:cs="Times New Roman"/>
        </w:rPr>
        <w:t xml:space="preserve">congruence </w:t>
      </w:r>
      <w:r w:rsidR="00DD03F8">
        <w:rPr>
          <w:rFonts w:ascii="Times New Roman" w:hAnsi="Times New Roman" w:cs="Times New Roman"/>
        </w:rPr>
        <w:t>arising</w:t>
      </w:r>
      <w:r w:rsidR="001F057C">
        <w:rPr>
          <w:rFonts w:ascii="Times New Roman" w:hAnsi="Times New Roman" w:cs="Times New Roman"/>
        </w:rPr>
        <w:t xml:space="preserve"> </w:t>
      </w:r>
      <w:r w:rsidR="00610161">
        <w:rPr>
          <w:rFonts w:ascii="Times New Roman" w:hAnsi="Times New Roman" w:cs="Times New Roman"/>
        </w:rPr>
        <w:t xml:space="preserve">as a result of </w:t>
      </w:r>
      <w:proofErr w:type="spellStart"/>
      <w:r w:rsidR="00610161">
        <w:rPr>
          <w:rFonts w:ascii="Times New Roman" w:hAnsi="Times New Roman" w:cs="Times New Roman"/>
        </w:rPr>
        <w:t>cospeciation</w:t>
      </w:r>
      <w:proofErr w:type="spellEnd"/>
      <w:r w:rsidR="00610161">
        <w:rPr>
          <w:rFonts w:ascii="Times New Roman" w:hAnsi="Times New Roman" w:cs="Times New Roman"/>
        </w:rPr>
        <w:t xml:space="preserve">, </w:t>
      </w:r>
      <w:r w:rsidR="009373BF">
        <w:rPr>
          <w:rFonts w:ascii="Times New Roman" w:hAnsi="Times New Roman" w:cs="Times New Roman"/>
        </w:rPr>
        <w:t>and</w:t>
      </w:r>
      <w:r w:rsidR="00610161">
        <w:rPr>
          <w:rFonts w:ascii="Times New Roman" w:hAnsi="Times New Roman" w:cs="Times New Roman"/>
        </w:rPr>
        <w:t xml:space="preserve"> </w:t>
      </w:r>
      <w:r w:rsidR="00DD03F8">
        <w:rPr>
          <w:rFonts w:ascii="Times New Roman" w:hAnsi="Times New Roman" w:cs="Times New Roman"/>
        </w:rPr>
        <w:t xml:space="preserve">phylogenetic </w:t>
      </w:r>
      <w:r w:rsidR="00610161">
        <w:rPr>
          <w:rFonts w:ascii="Times New Roman" w:hAnsi="Times New Roman" w:cs="Times New Roman"/>
        </w:rPr>
        <w:t xml:space="preserve">congruence arising </w:t>
      </w:r>
      <w:r w:rsidR="00DD03F8">
        <w:rPr>
          <w:rFonts w:ascii="Times New Roman" w:hAnsi="Times New Roman" w:cs="Times New Roman"/>
        </w:rPr>
        <w:t>via</w:t>
      </w:r>
      <w:r w:rsidR="00610161">
        <w:rPr>
          <w:rFonts w:ascii="Times New Roman" w:hAnsi="Times New Roman" w:cs="Times New Roman"/>
        </w:rPr>
        <w:t xml:space="preserve"> other means</w:t>
      </w:r>
      <w:r w:rsidR="009373BF">
        <w:rPr>
          <w:rFonts w:ascii="Times New Roman" w:hAnsi="Times New Roman" w:cs="Times New Roman"/>
        </w:rPr>
        <w:t xml:space="preserve"> that</w:t>
      </w:r>
      <w:r w:rsidR="001F057C">
        <w:rPr>
          <w:rFonts w:ascii="Times New Roman" w:hAnsi="Times New Roman" w:cs="Times New Roman"/>
        </w:rPr>
        <w:t xml:space="preserve"> can produce a phylogenetic signature similar to </w:t>
      </w:r>
      <w:proofErr w:type="spellStart"/>
      <w:r w:rsidR="001F057C">
        <w:rPr>
          <w:rFonts w:ascii="Times New Roman" w:hAnsi="Times New Roman" w:cs="Times New Roman"/>
        </w:rPr>
        <w:t>cospeciation</w:t>
      </w:r>
      <w:proofErr w:type="spellEnd"/>
      <w:r w:rsidR="009373BF">
        <w:rPr>
          <w:rFonts w:ascii="Times New Roman" w:hAnsi="Times New Roman" w:cs="Times New Roman"/>
        </w:rPr>
        <w:t xml:space="preserve"> (such as successive host-switching across host phylogeny)</w:t>
      </w:r>
      <w:r w:rsidR="001F057C">
        <w:rPr>
          <w:rFonts w:ascii="Times New Roman" w:hAnsi="Times New Roman" w:cs="Times New Roman"/>
        </w:rPr>
        <w:t xml:space="preserve">, </w:t>
      </w:r>
      <w:r w:rsidR="009373BF">
        <w:rPr>
          <w:rFonts w:ascii="Times New Roman" w:hAnsi="Times New Roman" w:cs="Times New Roman"/>
        </w:rPr>
        <w:t>are not differentiated</w:t>
      </w:r>
      <w:r w:rsidR="00BB0095">
        <w:rPr>
          <w:rFonts w:ascii="Times New Roman" w:hAnsi="Times New Roman" w:cs="Times New Roman"/>
        </w:rPr>
        <w:t xml:space="preserve"> by </w:t>
      </w:r>
      <w:proofErr w:type="spellStart"/>
      <w:r w:rsidR="00BB0095">
        <w:rPr>
          <w:rFonts w:ascii="Times New Roman" w:hAnsi="Times New Roman" w:cs="Times New Roman"/>
        </w:rPr>
        <w:t>Parafit</w:t>
      </w:r>
      <w:proofErr w:type="spellEnd"/>
      <w:r w:rsidR="00BB0095">
        <w:rPr>
          <w:rFonts w:ascii="Times New Roman" w:hAnsi="Times New Roman" w:cs="Times New Roman"/>
        </w:rPr>
        <w:t xml:space="preserve"> or </w:t>
      </w:r>
      <w:proofErr w:type="spellStart"/>
      <w:r w:rsidR="00BB0095">
        <w:rPr>
          <w:rFonts w:ascii="Times New Roman" w:hAnsi="Times New Roman" w:cs="Times New Roman"/>
        </w:rPr>
        <w:t>TreeMap</w:t>
      </w:r>
      <w:proofErr w:type="spellEnd"/>
      <w:r w:rsidR="009373BF">
        <w:rPr>
          <w:rFonts w:ascii="Times New Roman" w:hAnsi="Times New Roman" w:cs="Times New Roman"/>
        </w:rPr>
        <w:t xml:space="preserve">, </w:t>
      </w:r>
      <w:r w:rsidR="00BB0095">
        <w:rPr>
          <w:rFonts w:ascii="Times New Roman" w:hAnsi="Times New Roman" w:cs="Times New Roman"/>
        </w:rPr>
        <w:t>as this</w:t>
      </w:r>
      <w:r w:rsidR="009373BF">
        <w:rPr>
          <w:rFonts w:ascii="Times New Roman" w:hAnsi="Times New Roman" w:cs="Times New Roman"/>
        </w:rPr>
        <w:t xml:space="preserve"> requires</w:t>
      </w:r>
      <w:r w:rsidR="00610161">
        <w:rPr>
          <w:rFonts w:ascii="Times New Roman" w:hAnsi="Times New Roman" w:cs="Times New Roman"/>
        </w:rPr>
        <w:t xml:space="preserve"> accurately dated host and </w:t>
      </w:r>
      <w:ins w:id="79" w:author="Microsoft Office User" w:date="2019-07-09T07:19:00Z">
        <w:r w:rsidR="006D5061">
          <w:rPr>
            <w:rFonts w:ascii="Times New Roman" w:hAnsi="Times New Roman" w:cs="Times New Roman"/>
          </w:rPr>
          <w:t xml:space="preserve">parasite </w:t>
        </w:r>
      </w:ins>
      <w:r w:rsidR="00610161">
        <w:rPr>
          <w:rFonts w:ascii="Times New Roman" w:hAnsi="Times New Roman" w:cs="Times New Roman"/>
        </w:rPr>
        <w:t>phylogenies, of which relatively few pairs are available</w:t>
      </w:r>
      <w:r w:rsidR="001F057C">
        <w:rPr>
          <w:rFonts w:ascii="Times New Roman" w:hAnsi="Times New Roman" w:cs="Times New Roman"/>
        </w:rPr>
        <w:t xml:space="preserve"> currently</w:t>
      </w:r>
      <w:r w:rsidR="00610161">
        <w:rPr>
          <w:rFonts w:ascii="Times New Roman" w:hAnsi="Times New Roman" w:cs="Times New Roman"/>
        </w:rPr>
        <w:t>.</w:t>
      </w:r>
      <w:r w:rsidR="009373BF">
        <w:rPr>
          <w:rFonts w:ascii="Times New Roman" w:hAnsi="Times New Roman" w:cs="Times New Roman"/>
        </w:rPr>
        <w:t xml:space="preserve"> </w:t>
      </w:r>
      <w:r w:rsidR="00DD03F8">
        <w:rPr>
          <w:rFonts w:ascii="Times New Roman" w:hAnsi="Times New Roman" w:cs="Times New Roman"/>
        </w:rPr>
        <w:t xml:space="preserve">However, </w:t>
      </w:r>
      <w:r w:rsidR="009373BF">
        <w:rPr>
          <w:rFonts w:ascii="Times New Roman" w:hAnsi="Times New Roman" w:cs="Times New Roman"/>
        </w:rPr>
        <w:t xml:space="preserve">our analyses </w:t>
      </w:r>
      <w:ins w:id="80" w:author="Alexander Hayward" w:date="2019-07-08T11:10:00Z">
        <w:r w:rsidR="006327E4">
          <w:rPr>
            <w:rFonts w:ascii="Times New Roman" w:hAnsi="Times New Roman" w:cs="Times New Roman"/>
          </w:rPr>
          <w:t>we</w:t>
        </w:r>
      </w:ins>
      <w:r w:rsidR="009373BF">
        <w:rPr>
          <w:rFonts w:ascii="Times New Roman" w:hAnsi="Times New Roman" w:cs="Times New Roman"/>
        </w:rPr>
        <w:t xml:space="preserve">re not directed at unravelling </w:t>
      </w:r>
      <w:r w:rsidR="00664D04">
        <w:rPr>
          <w:rFonts w:ascii="Times New Roman" w:hAnsi="Times New Roman" w:cs="Times New Roman"/>
        </w:rPr>
        <w:t xml:space="preserve">among alternative </w:t>
      </w:r>
      <w:r w:rsidR="004E4B32">
        <w:rPr>
          <w:rFonts w:ascii="Times New Roman" w:hAnsi="Times New Roman" w:cs="Times New Roman"/>
        </w:rPr>
        <w:t xml:space="preserve">scenarios </w:t>
      </w:r>
      <w:r w:rsidR="00664D04">
        <w:rPr>
          <w:rFonts w:ascii="Times New Roman" w:hAnsi="Times New Roman" w:cs="Times New Roman"/>
        </w:rPr>
        <w:t xml:space="preserve">underlying </w:t>
      </w:r>
      <w:r>
        <w:rPr>
          <w:rFonts w:ascii="Times New Roman" w:hAnsi="Times New Roman" w:cs="Times New Roman"/>
        </w:rPr>
        <w:t>host and symbiont speciation</w:t>
      </w:r>
      <w:r w:rsidR="00664D04">
        <w:rPr>
          <w:rFonts w:ascii="Times New Roman" w:hAnsi="Times New Roman" w:cs="Times New Roman"/>
        </w:rPr>
        <w:t xml:space="preserve">, but rather towards considering </w:t>
      </w:r>
      <w:r w:rsidR="009373BF">
        <w:rPr>
          <w:rFonts w:ascii="Times New Roman" w:hAnsi="Times New Roman" w:cs="Times New Roman"/>
        </w:rPr>
        <w:t>broadscale patterns in phylogenetic congruence.</w:t>
      </w:r>
    </w:p>
    <w:p w14:paraId="3DBC89D7" w14:textId="77777777" w:rsidR="00610161" w:rsidRPr="00610161" w:rsidRDefault="00610161" w:rsidP="007D092C">
      <w:pPr>
        <w:spacing w:line="480" w:lineRule="auto"/>
        <w:rPr>
          <w:rFonts w:ascii="Times New Roman" w:hAnsi="Times New Roman" w:cs="Times New Roman"/>
        </w:rPr>
      </w:pPr>
    </w:p>
    <w:p w14:paraId="3376CD6C" w14:textId="7EA71031" w:rsidR="00537EAA" w:rsidRDefault="007D092C" w:rsidP="007D092C">
      <w:pPr>
        <w:spacing w:line="480" w:lineRule="auto"/>
        <w:rPr>
          <w:rFonts w:ascii="Times New Roman" w:hAnsi="Times New Roman" w:cs="Times New Roman"/>
          <w:b/>
        </w:rPr>
      </w:pPr>
      <w:r w:rsidRPr="00EF1AEC">
        <w:rPr>
          <w:rFonts w:ascii="Times New Roman" w:hAnsi="Times New Roman" w:cs="Times New Roman"/>
          <w:b/>
        </w:rPr>
        <w:t>Data collection</w:t>
      </w:r>
    </w:p>
    <w:p w14:paraId="73A64A8C" w14:textId="77777777" w:rsidR="00537EAA" w:rsidRPr="00537EAA" w:rsidRDefault="00537EAA" w:rsidP="007D092C">
      <w:pPr>
        <w:spacing w:line="480" w:lineRule="auto"/>
        <w:rPr>
          <w:rFonts w:ascii="Times New Roman" w:hAnsi="Times New Roman" w:cs="Times New Roman"/>
          <w:b/>
        </w:rPr>
      </w:pPr>
    </w:p>
    <w:p w14:paraId="29C9A58E" w14:textId="7187062F" w:rsidR="00C5624E" w:rsidRPr="00C5624E" w:rsidRDefault="00C5624E" w:rsidP="007D092C">
      <w:pPr>
        <w:spacing w:line="480" w:lineRule="auto"/>
        <w:rPr>
          <w:rFonts w:ascii="Times New Roman" w:hAnsi="Times New Roman" w:cs="Times New Roman"/>
          <w:i/>
        </w:rPr>
      </w:pPr>
      <w:r>
        <w:rPr>
          <w:rFonts w:ascii="Times New Roman" w:hAnsi="Times New Roman" w:cs="Times New Roman"/>
          <w:i/>
        </w:rPr>
        <w:t>Literature search</w:t>
      </w:r>
    </w:p>
    <w:p w14:paraId="7868AE4C" w14:textId="77777777" w:rsidR="00C5624E" w:rsidRDefault="00C5624E" w:rsidP="007D092C">
      <w:pPr>
        <w:spacing w:line="480" w:lineRule="auto"/>
        <w:rPr>
          <w:rFonts w:ascii="Times New Roman" w:hAnsi="Times New Roman" w:cs="Times New Roman"/>
        </w:rPr>
      </w:pPr>
    </w:p>
    <w:p w14:paraId="45E97B61" w14:textId="1CD3467A" w:rsidR="00537EAA" w:rsidRPr="00E25AAB" w:rsidRDefault="004B3D22" w:rsidP="00537EAA">
      <w:pPr>
        <w:spacing w:line="480" w:lineRule="auto"/>
        <w:rPr>
          <w:rFonts w:ascii="Times New Roman" w:hAnsi="Times New Roman" w:cs="Times New Roman"/>
        </w:rPr>
      </w:pPr>
      <w:r>
        <w:rPr>
          <w:rFonts w:ascii="Times New Roman" w:hAnsi="Times New Roman" w:cs="Times New Roman"/>
        </w:rPr>
        <w:t>A</w:t>
      </w:r>
      <w:r w:rsidR="00B750A7">
        <w:rPr>
          <w:rFonts w:ascii="Times New Roman" w:hAnsi="Times New Roman" w:cs="Times New Roman"/>
        </w:rPr>
        <w:t xml:space="preserve"> literature search </w:t>
      </w:r>
      <w:r w:rsidR="00760854">
        <w:rPr>
          <w:rFonts w:ascii="Times New Roman" w:hAnsi="Times New Roman" w:cs="Times New Roman"/>
        </w:rPr>
        <w:t xml:space="preserve">was </w:t>
      </w:r>
      <w:r>
        <w:rPr>
          <w:rFonts w:ascii="Times New Roman" w:hAnsi="Times New Roman" w:cs="Times New Roman"/>
        </w:rPr>
        <w:t>performed using Google Scholar on 19</w:t>
      </w:r>
      <w:r w:rsidRPr="00B750A7">
        <w:rPr>
          <w:rFonts w:ascii="Times New Roman" w:hAnsi="Times New Roman" w:cs="Times New Roman"/>
          <w:vertAlign w:val="superscript"/>
        </w:rPr>
        <w:t>th</w:t>
      </w:r>
      <w:r>
        <w:rPr>
          <w:rFonts w:ascii="Times New Roman" w:hAnsi="Times New Roman" w:cs="Times New Roman"/>
        </w:rPr>
        <w:t xml:space="preserve"> March 2019</w:t>
      </w:r>
      <w:r w:rsidR="00760854">
        <w:rPr>
          <w:rFonts w:ascii="Times New Roman" w:hAnsi="Times New Roman" w:cs="Times New Roman"/>
        </w:rPr>
        <w:t>, which</w:t>
      </w:r>
      <w:r>
        <w:rPr>
          <w:rFonts w:ascii="Times New Roman" w:hAnsi="Times New Roman" w:cs="Times New Roman"/>
        </w:rPr>
        <w:t xml:space="preserve"> </w:t>
      </w:r>
      <w:r w:rsidR="00B750A7">
        <w:rPr>
          <w:rFonts w:ascii="Times New Roman" w:hAnsi="Times New Roman" w:cs="Times New Roman"/>
        </w:rPr>
        <w:t>identified 368 cit</w:t>
      </w:r>
      <w:ins w:id="81" w:author="Alexander Hayward" w:date="2019-07-08T11:11:00Z">
        <w:r w:rsidR="006327E4">
          <w:rPr>
            <w:rFonts w:ascii="Times New Roman" w:hAnsi="Times New Roman" w:cs="Times New Roman"/>
          </w:rPr>
          <w:t>ations of</w:t>
        </w:r>
      </w:ins>
      <w:r w:rsidR="00B750A7">
        <w:rPr>
          <w:rFonts w:ascii="Times New Roman" w:hAnsi="Times New Roman" w:cs="Times New Roman"/>
        </w:rPr>
        <w:t xml:space="preserve"> the original paper for TreeMap</w:t>
      </w:r>
      <w:r w:rsidR="00B750A7">
        <w:rPr>
          <w:rFonts w:ascii="Times New Roman" w:hAnsi="Times New Roman" w:cs="Times New Roman"/>
        </w:rPr>
        <w:fldChar w:fldCharType="begin"/>
      </w:r>
      <w:r w:rsidR="00893944">
        <w:rPr>
          <w:rFonts w:ascii="Times New Roman" w:hAnsi="Times New Roman" w:cs="Times New Roman"/>
        </w:rPr>
        <w:instrText xml:space="preserve"> ADDIN EN.CITE &lt;EndNote&gt;&lt;Cite&gt;&lt;Author&gt;Page&lt;/Author&gt;&lt;Year&gt;1994&lt;/Year&gt;&lt;RecNum&gt;20&lt;/RecNum&gt;&lt;DisplayText&gt;&lt;style face="superscript"&gt;2&lt;/style&gt;&lt;/DisplayText&gt;&lt;record&gt;&lt;rec-number&gt;20&lt;/rec-number&gt;&lt;foreign-keys&gt;&lt;key app="EN" db-id="x0tfewrx6v00a6et95bves2m9fte0e5fess2</w:instrText>
      </w:r>
      <w:r w:rsidR="00893944">
        <w:rPr>
          <w:rFonts w:ascii="Times New Roman" w:hAnsi="Times New Roman" w:cs="Times New Roman" w:hint="eastAsia"/>
        </w:rPr>
        <w:instrText>" timestamp="1511734970"&gt;20&lt;/key&gt;&lt;/foreign-keys&gt;&lt;ref-type name="Journal Article"&gt;17&lt;/ref-type&gt;&lt;contributors&gt;&lt;authors&gt;&lt;author&gt;Page, Roderic DM&lt;/author&gt;&lt;/authors&gt;&lt;/contributors&gt;&lt;titles&gt;&lt;title&gt;Parallel phylogenies: reconstructing the history of host</w:instrText>
      </w:r>
      <w:r w:rsidR="00893944">
        <w:rPr>
          <w:rFonts w:ascii="Times New Roman" w:hAnsi="Times New Roman" w:cs="Times New Roman" w:hint="eastAsia"/>
        </w:rPr>
        <w:instrText>‐</w:instrText>
      </w:r>
      <w:r w:rsidR="00893944">
        <w:rPr>
          <w:rFonts w:ascii="Times New Roman" w:hAnsi="Times New Roman" w:cs="Times New Roman" w:hint="eastAsia"/>
        </w:rPr>
        <w:instrText>parasite</w:instrText>
      </w:r>
      <w:r w:rsidR="00893944">
        <w:rPr>
          <w:rFonts w:ascii="Times New Roman" w:hAnsi="Times New Roman" w:cs="Times New Roman"/>
        </w:rPr>
        <w:instrText xml:space="preserve"> assemblages&lt;/title&gt;&lt;secondary-title&gt;Cladistics&lt;/secondary-title&gt;&lt;/titles&gt;&lt;periodical&gt;&lt;full-title&gt;Cladistics&lt;/full-title&gt;&lt;/periodical&gt;&lt;pages&gt;155-173&lt;/pages&gt;&lt;volume&gt;10&lt;/volume&gt;&lt;number&gt;2&lt;/number&gt;&lt;dates&gt;&lt;year&gt;1994&lt;/year&gt;&lt;/dates&gt;&lt;isbn&gt;1096-0031&lt;/isbn&gt;&lt;urls&gt;&lt;/urls&gt;&lt;/record&gt;&lt;/Cite&gt;&lt;/EndNote&gt;</w:instrText>
      </w:r>
      <w:r w:rsidR="00B750A7">
        <w:rPr>
          <w:rFonts w:ascii="Times New Roman" w:hAnsi="Times New Roman" w:cs="Times New Roman"/>
        </w:rPr>
        <w:fldChar w:fldCharType="separate"/>
      </w:r>
      <w:r w:rsidR="00893944" w:rsidRPr="00893944">
        <w:rPr>
          <w:rFonts w:ascii="Times New Roman" w:hAnsi="Times New Roman" w:cs="Times New Roman"/>
          <w:noProof/>
          <w:vertAlign w:val="superscript"/>
        </w:rPr>
        <w:t>2</w:t>
      </w:r>
      <w:r w:rsidR="00B750A7">
        <w:rPr>
          <w:rFonts w:ascii="Times New Roman" w:hAnsi="Times New Roman" w:cs="Times New Roman"/>
        </w:rPr>
        <w:fldChar w:fldCharType="end"/>
      </w:r>
      <w:r w:rsidR="00B750A7">
        <w:rPr>
          <w:rFonts w:ascii="Times New Roman" w:hAnsi="Times New Roman" w:cs="Times New Roman"/>
        </w:rPr>
        <w:t xml:space="preserve">, and 332 </w:t>
      </w:r>
      <w:ins w:id="82" w:author="Alexander Hayward" w:date="2019-07-08T11:11:00Z">
        <w:r w:rsidR="006327E4">
          <w:rPr>
            <w:rFonts w:ascii="Times New Roman" w:hAnsi="Times New Roman" w:cs="Times New Roman"/>
          </w:rPr>
          <w:t>citations for</w:t>
        </w:r>
      </w:ins>
      <w:r w:rsidR="00B750A7">
        <w:rPr>
          <w:rFonts w:ascii="Times New Roman" w:hAnsi="Times New Roman" w:cs="Times New Roman"/>
        </w:rPr>
        <w:t xml:space="preserve"> the original paper for Parafit</w:t>
      </w:r>
      <w:r w:rsidR="00B750A7">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&lt;EndNote&gt;&lt;Cite&gt;&lt;Author&gt;Legendre&lt;/Author&gt;&lt;Year&gt;2002&lt;/Year&gt;&lt;RecNum&gt;19&lt;/RecNum&gt;&lt;DisplayText&gt;&lt;style face="superscript"&gt;5&lt;/style&gt;&lt;/DisplayText&gt;&lt;record&gt;&lt;rec-number&gt;19&lt;/rec-number&gt;&lt;foreign-keys&gt;&lt;key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B750A7">
        <w:rPr>
          <w:rFonts w:ascii="Times New Roman" w:hAnsi="Times New Roman" w:cs="Times New Roman"/>
        </w:rPr>
        <w:fldChar w:fldCharType="separate"/>
      </w:r>
      <w:r w:rsidR="00381E2B" w:rsidRPr="00381E2B">
        <w:rPr>
          <w:rFonts w:ascii="Times New Roman" w:hAnsi="Times New Roman" w:cs="Times New Roman"/>
          <w:noProof/>
          <w:vertAlign w:val="superscript"/>
        </w:rPr>
        <w:t>5</w:t>
      </w:r>
      <w:r w:rsidR="00B750A7">
        <w:rPr>
          <w:rFonts w:ascii="Times New Roman" w:hAnsi="Times New Roman" w:cs="Times New Roman"/>
        </w:rPr>
        <w:fldChar w:fldCharType="end"/>
      </w:r>
      <w:r w:rsidR="00B750A7">
        <w:rPr>
          <w:rFonts w:ascii="Times New Roman" w:hAnsi="Times New Roman" w:cs="Times New Roman"/>
        </w:rPr>
        <w:t xml:space="preserve">, resulting in a total of 700 </w:t>
      </w:r>
      <w:ins w:id="83" w:author="Alexander Hayward" w:date="2019-07-08T11:11:00Z">
        <w:r w:rsidR="006327E4">
          <w:rPr>
            <w:rFonts w:ascii="Times New Roman" w:hAnsi="Times New Roman" w:cs="Times New Roman"/>
          </w:rPr>
          <w:t xml:space="preserve">citations </w:t>
        </w:r>
      </w:ins>
      <w:r w:rsidR="00760854">
        <w:rPr>
          <w:rFonts w:ascii="Times New Roman" w:hAnsi="Times New Roman" w:cs="Times New Roman"/>
        </w:rPr>
        <w:t>that</w:t>
      </w:r>
      <w:r w:rsidR="00B750A7">
        <w:rPr>
          <w:rFonts w:ascii="Times New Roman" w:hAnsi="Times New Roman" w:cs="Times New Roman"/>
        </w:rPr>
        <w:t xml:space="preserve"> were screened </w:t>
      </w:r>
      <w:r w:rsidR="00760854">
        <w:rPr>
          <w:rFonts w:ascii="Times New Roman" w:hAnsi="Times New Roman" w:cs="Times New Roman"/>
        </w:rPr>
        <w:t xml:space="preserve">to </w:t>
      </w:r>
      <w:r w:rsidR="00760854">
        <w:rPr>
          <w:rFonts w:ascii="Times New Roman" w:hAnsi="Times New Roman" w:cs="Times New Roman"/>
        </w:rPr>
        <w:lastRenderedPageBreak/>
        <w:t>extract</w:t>
      </w:r>
      <w:r w:rsidR="00B750A7">
        <w:rPr>
          <w:rFonts w:ascii="Times New Roman" w:hAnsi="Times New Roman" w:cs="Times New Roman"/>
        </w:rPr>
        <w:t xml:space="preserve"> metrics for inclusion in our meta-analysis. </w:t>
      </w:r>
      <w:r w:rsidR="0063727C">
        <w:rPr>
          <w:rFonts w:ascii="Times New Roman" w:hAnsi="Times New Roman" w:cs="Times New Roman"/>
        </w:rPr>
        <w:t xml:space="preserve">Articles that did not contain cophylogenetic analyses were </w:t>
      </w:r>
      <w:r w:rsidR="006A5A23">
        <w:rPr>
          <w:rFonts w:ascii="Times New Roman" w:hAnsi="Times New Roman" w:cs="Times New Roman"/>
        </w:rPr>
        <w:t xml:space="preserve">immediately </w:t>
      </w:r>
      <w:r w:rsidR="0063727C">
        <w:rPr>
          <w:rFonts w:ascii="Times New Roman" w:hAnsi="Times New Roman" w:cs="Times New Roman"/>
        </w:rPr>
        <w:t>excluded. Studies focussing at the population level were also excluded, as these do not represent true cophylogenetic analyses</w:t>
      </w:r>
      <w:r w:rsidR="006A5A23">
        <w:rPr>
          <w:rFonts w:ascii="Times New Roman" w:hAnsi="Times New Roman" w:cs="Times New Roman"/>
        </w:rPr>
        <w:t xml:space="preserve"> at the macroevolutionary level</w:t>
      </w:r>
      <w:r w:rsidR="0063727C">
        <w:rPr>
          <w:rFonts w:ascii="Times New Roman" w:hAnsi="Times New Roman" w:cs="Times New Roman"/>
        </w:rPr>
        <w:t>. Additionally, s</w:t>
      </w:r>
      <w:r w:rsidR="00F60009">
        <w:rPr>
          <w:rFonts w:ascii="Times New Roman" w:hAnsi="Times New Roman" w:cs="Times New Roman"/>
        </w:rPr>
        <w:t>tudie</w:t>
      </w:r>
      <w:r w:rsidR="0063727C">
        <w:rPr>
          <w:rFonts w:ascii="Times New Roman" w:hAnsi="Times New Roman" w:cs="Times New Roman"/>
        </w:rPr>
        <w:t>s that included less than 4 taxa were excluded from consideration, as these do not provide sufficient power for</w:t>
      </w:r>
      <w:r w:rsidR="00760854">
        <w:rPr>
          <w:rFonts w:ascii="Times New Roman" w:hAnsi="Times New Roman" w:cs="Times New Roman"/>
        </w:rPr>
        <w:t xml:space="preserve"> inclusion in the meta-analysis, while s</w:t>
      </w:r>
      <w:r w:rsidR="0063727C">
        <w:rPr>
          <w:rFonts w:ascii="Times New Roman" w:hAnsi="Times New Roman" w:cs="Times New Roman"/>
        </w:rPr>
        <w:t xml:space="preserve">tudies that did not report the test statistic for congruence were also necessarily excluded. </w:t>
      </w:r>
      <w:r w:rsidR="006A5A23">
        <w:rPr>
          <w:rFonts w:ascii="Times New Roman" w:hAnsi="Times New Roman" w:cs="Times New Roman"/>
        </w:rPr>
        <w:t>After exclusions were applied, a</w:t>
      </w:r>
      <w:r w:rsidR="0063727C">
        <w:rPr>
          <w:rFonts w:ascii="Times New Roman" w:hAnsi="Times New Roman" w:cs="Times New Roman"/>
        </w:rPr>
        <w:t xml:space="preserve"> sample of 232 separate host-symbiont cophylogenetic</w:t>
      </w:r>
      <w:r w:rsidR="006A5A23">
        <w:rPr>
          <w:rFonts w:ascii="Times New Roman" w:hAnsi="Times New Roman" w:cs="Times New Roman"/>
        </w:rPr>
        <w:t xml:space="preserve"> studies remained, </w:t>
      </w:r>
      <w:ins w:id="84" w:author="Alexander Hayward" w:date="2019-07-08T11:11:00Z">
        <w:r w:rsidR="006327E4">
          <w:rPr>
            <w:rFonts w:ascii="Times New Roman" w:hAnsi="Times New Roman" w:cs="Times New Roman"/>
          </w:rPr>
          <w:t xml:space="preserve">upon </w:t>
        </w:r>
      </w:ins>
      <w:r w:rsidR="006A5A23">
        <w:rPr>
          <w:rFonts w:ascii="Times New Roman" w:hAnsi="Times New Roman" w:cs="Times New Roman"/>
        </w:rPr>
        <w:t xml:space="preserve">which our meta-analysis </w:t>
      </w:r>
      <w:r w:rsidR="00760854">
        <w:rPr>
          <w:rFonts w:ascii="Times New Roman" w:hAnsi="Times New Roman" w:cs="Times New Roman"/>
        </w:rPr>
        <w:t>is based (</w:t>
      </w:r>
      <w:commentRangeStart w:id="85"/>
      <w:r w:rsidR="00760854">
        <w:rPr>
          <w:rFonts w:ascii="Times New Roman" w:hAnsi="Times New Roman" w:cs="Times New Roman"/>
        </w:rPr>
        <w:t xml:space="preserve">Extended Data Tab. </w:t>
      </w:r>
      <w:commentRangeEnd w:id="85"/>
      <w:r w:rsidR="00D732A8">
        <w:rPr>
          <w:rStyle w:val="CommentReference"/>
        </w:rPr>
        <w:commentReference w:id="85"/>
      </w:r>
      <w:r w:rsidR="00760854">
        <w:rPr>
          <w:rFonts w:ascii="Times New Roman" w:hAnsi="Times New Roman" w:cs="Times New Roman"/>
        </w:rPr>
        <w:t>1)</w:t>
      </w:r>
      <w:r w:rsidR="0063727C">
        <w:rPr>
          <w:rFonts w:ascii="Times New Roman" w:hAnsi="Times New Roman" w:cs="Times New Roman"/>
        </w:rPr>
        <w:t>.</w:t>
      </w:r>
    </w:p>
    <w:p w14:paraId="3E7F29C8" w14:textId="77777777" w:rsidR="00537EAA" w:rsidRDefault="00537EAA" w:rsidP="007D092C">
      <w:pPr>
        <w:spacing w:line="480" w:lineRule="auto"/>
        <w:rPr>
          <w:rFonts w:ascii="Times New Roman" w:hAnsi="Times New Roman" w:cs="Times New Roman"/>
        </w:rPr>
      </w:pPr>
    </w:p>
    <w:p w14:paraId="505349AB" w14:textId="2FD6FFC3" w:rsidR="007D092C" w:rsidRDefault="00C36461" w:rsidP="007D092C">
      <w:pPr>
        <w:spacing w:line="480" w:lineRule="auto"/>
        <w:rPr>
          <w:rFonts w:ascii="Times New Roman" w:hAnsi="Times New Roman" w:cs="Times New Roman"/>
          <w:i/>
        </w:rPr>
      </w:pPr>
      <w:r>
        <w:rPr>
          <w:rFonts w:ascii="Times New Roman" w:hAnsi="Times New Roman" w:cs="Times New Roman"/>
          <w:i/>
        </w:rPr>
        <w:t>Explanation of</w:t>
      </w:r>
      <w:r w:rsidR="007D092C" w:rsidRPr="00C5624E">
        <w:rPr>
          <w:rFonts w:ascii="Times New Roman" w:hAnsi="Times New Roman" w:cs="Times New Roman"/>
          <w:i/>
        </w:rPr>
        <w:t xml:space="preserve"> </w:t>
      </w:r>
      <w:r w:rsidR="00E81786">
        <w:rPr>
          <w:rFonts w:ascii="Times New Roman" w:hAnsi="Times New Roman" w:cs="Times New Roman"/>
          <w:i/>
        </w:rPr>
        <w:t>metrics</w:t>
      </w:r>
    </w:p>
    <w:p w14:paraId="3ABD6E29" w14:textId="77777777" w:rsidR="00C5624E" w:rsidRPr="00C5624E" w:rsidRDefault="00C5624E" w:rsidP="007D092C">
      <w:pPr>
        <w:spacing w:line="480" w:lineRule="auto"/>
        <w:rPr>
          <w:rFonts w:ascii="Times New Roman" w:hAnsi="Times New Roman" w:cs="Times New Roman"/>
          <w:i/>
        </w:rPr>
      </w:pPr>
    </w:p>
    <w:p w14:paraId="15FEA5DC" w14:textId="77777777" w:rsidR="00760854" w:rsidRDefault="00D842A0" w:rsidP="00CD768E">
      <w:pPr>
        <w:spacing w:line="480" w:lineRule="auto"/>
        <w:rPr>
          <w:rFonts w:ascii="Times New Roman" w:hAnsi="Times New Roman" w:cs="Times New Roman"/>
        </w:rPr>
      </w:pPr>
      <w:r>
        <w:rPr>
          <w:rFonts w:ascii="Times New Roman" w:hAnsi="Times New Roman" w:cs="Times New Roman"/>
        </w:rPr>
        <w:t xml:space="preserve">Metrics collected for this study are described </w:t>
      </w:r>
      <w:r w:rsidR="00C36461">
        <w:rPr>
          <w:rFonts w:ascii="Times New Roman" w:hAnsi="Times New Roman" w:cs="Times New Roman"/>
        </w:rPr>
        <w:t xml:space="preserve">below, </w:t>
      </w:r>
      <w:r w:rsidR="007400C9">
        <w:rPr>
          <w:rFonts w:ascii="Times New Roman" w:hAnsi="Times New Roman" w:cs="Times New Roman"/>
        </w:rPr>
        <w:t>with re</w:t>
      </w:r>
      <w:r w:rsidR="00C36461">
        <w:rPr>
          <w:rFonts w:ascii="Times New Roman" w:hAnsi="Times New Roman" w:cs="Times New Roman"/>
        </w:rPr>
        <w:t>ference to Extended Data Tab. 1</w:t>
      </w:r>
      <w:r w:rsidR="007400C9">
        <w:rPr>
          <w:rFonts w:ascii="Times New Roman" w:hAnsi="Times New Roman" w:cs="Times New Roman"/>
        </w:rPr>
        <w:t xml:space="preserve">. </w:t>
      </w:r>
    </w:p>
    <w:p w14:paraId="16C81BFC" w14:textId="28301A11" w:rsidR="00C36461" w:rsidRDefault="007400C9" w:rsidP="00760854">
      <w:pPr>
        <w:spacing w:line="480" w:lineRule="auto"/>
        <w:ind w:firstLine="720"/>
        <w:rPr>
          <w:rFonts w:ascii="Times New Roman" w:hAnsi="Times New Roman" w:cs="Times New Roman"/>
        </w:rPr>
      </w:pPr>
      <w:r>
        <w:rPr>
          <w:rFonts w:ascii="Times New Roman" w:hAnsi="Times New Roman" w:cs="Times New Roman"/>
        </w:rPr>
        <w:t xml:space="preserve">A </w:t>
      </w:r>
      <w:r w:rsidR="00D842A0">
        <w:rPr>
          <w:rFonts w:ascii="Times New Roman" w:hAnsi="Times New Roman" w:cs="Times New Roman"/>
        </w:rPr>
        <w:t xml:space="preserve">short citation </w:t>
      </w:r>
      <w:r>
        <w:rPr>
          <w:rFonts w:ascii="Times New Roman" w:hAnsi="Times New Roman" w:cs="Times New Roman"/>
        </w:rPr>
        <w:t>of each</w:t>
      </w:r>
      <w:r w:rsidR="00D842A0">
        <w:rPr>
          <w:rFonts w:ascii="Times New Roman" w:hAnsi="Times New Roman" w:cs="Times New Roman"/>
        </w:rPr>
        <w:t xml:space="preserve"> study was recorded </w:t>
      </w:r>
      <w:r>
        <w:rPr>
          <w:rFonts w:ascii="Times New Roman" w:hAnsi="Times New Roman" w:cs="Times New Roman"/>
        </w:rPr>
        <w:t>under</w:t>
      </w:r>
      <w:r w:rsidR="00D842A0">
        <w:rPr>
          <w:rFonts w:ascii="Times New Roman" w:hAnsi="Times New Roman" w:cs="Times New Roman"/>
        </w:rPr>
        <w:t xml:space="preserve"> ‘</w:t>
      </w:r>
      <w:r w:rsidR="00D842A0" w:rsidRPr="008200F4">
        <w:rPr>
          <w:rFonts w:ascii="Times New Roman" w:hAnsi="Times New Roman" w:cs="Times New Roman"/>
          <w:i/>
        </w:rPr>
        <w:t>authors</w:t>
      </w:r>
      <w:r w:rsidR="00D842A0">
        <w:rPr>
          <w:rFonts w:ascii="Times New Roman" w:hAnsi="Times New Roman" w:cs="Times New Roman"/>
        </w:rPr>
        <w:t>’, and the year of publication was recorded in ‘</w:t>
      </w:r>
      <w:r w:rsidR="00D842A0" w:rsidRPr="008200F4">
        <w:rPr>
          <w:rFonts w:ascii="Times New Roman" w:hAnsi="Times New Roman" w:cs="Times New Roman"/>
          <w:i/>
        </w:rPr>
        <w:t>year</w:t>
      </w:r>
      <w:r w:rsidR="00D842A0">
        <w:rPr>
          <w:rFonts w:ascii="Times New Roman" w:hAnsi="Times New Roman" w:cs="Times New Roman"/>
        </w:rPr>
        <w:t xml:space="preserve">’. </w:t>
      </w:r>
      <w:r w:rsidR="00B8015C">
        <w:rPr>
          <w:rFonts w:ascii="Times New Roman" w:hAnsi="Times New Roman" w:cs="Times New Roman"/>
        </w:rPr>
        <w:t>Hosts and symbionts were</w:t>
      </w:r>
      <w:r w:rsidR="00B523CF">
        <w:rPr>
          <w:rFonts w:ascii="Times New Roman" w:hAnsi="Times New Roman" w:cs="Times New Roman"/>
        </w:rPr>
        <w:t xml:space="preserve"> </w:t>
      </w:r>
      <w:r w:rsidR="00B8015C">
        <w:rPr>
          <w:rFonts w:ascii="Times New Roman" w:hAnsi="Times New Roman" w:cs="Times New Roman"/>
        </w:rPr>
        <w:t xml:space="preserve">classified </w:t>
      </w:r>
      <w:r w:rsidR="00B523CF">
        <w:rPr>
          <w:rFonts w:ascii="Times New Roman" w:hAnsi="Times New Roman" w:cs="Times New Roman"/>
        </w:rPr>
        <w:t xml:space="preserve">broadly </w:t>
      </w:r>
      <w:r w:rsidR="00760854">
        <w:rPr>
          <w:rFonts w:ascii="Times New Roman" w:hAnsi="Times New Roman" w:cs="Times New Roman"/>
        </w:rPr>
        <w:t xml:space="preserve">according to </w:t>
      </w:r>
      <w:proofErr w:type="spellStart"/>
      <w:r w:rsidR="00760854">
        <w:rPr>
          <w:rFonts w:ascii="Times New Roman" w:hAnsi="Times New Roman" w:cs="Times New Roman"/>
        </w:rPr>
        <w:t>Linnean</w:t>
      </w:r>
      <w:proofErr w:type="spellEnd"/>
      <w:r w:rsidR="00760854">
        <w:rPr>
          <w:rFonts w:ascii="Times New Roman" w:hAnsi="Times New Roman" w:cs="Times New Roman"/>
        </w:rPr>
        <w:t xml:space="preserve"> taxonomy </w:t>
      </w:r>
      <w:r w:rsidR="00D842A0">
        <w:rPr>
          <w:rFonts w:ascii="Times New Roman" w:hAnsi="Times New Roman" w:cs="Times New Roman"/>
        </w:rPr>
        <w:t>for ‘</w:t>
      </w:r>
      <w:proofErr w:type="spellStart"/>
      <w:r w:rsidR="00D842A0" w:rsidRPr="008200F4">
        <w:rPr>
          <w:rFonts w:ascii="Times New Roman" w:hAnsi="Times New Roman" w:cs="Times New Roman"/>
          <w:i/>
        </w:rPr>
        <w:t>host_tax_broad</w:t>
      </w:r>
      <w:proofErr w:type="spellEnd"/>
      <w:r w:rsidR="00D842A0" w:rsidRPr="008200F4">
        <w:rPr>
          <w:rFonts w:ascii="Times New Roman" w:hAnsi="Times New Roman" w:cs="Times New Roman"/>
          <w:i/>
        </w:rPr>
        <w:t>’</w:t>
      </w:r>
      <w:r w:rsidR="00D842A0">
        <w:rPr>
          <w:rFonts w:ascii="Times New Roman" w:hAnsi="Times New Roman" w:cs="Times New Roman"/>
        </w:rPr>
        <w:t xml:space="preserve"> and ‘</w:t>
      </w:r>
      <w:proofErr w:type="spellStart"/>
      <w:r w:rsidR="00D842A0" w:rsidRPr="008200F4">
        <w:rPr>
          <w:rFonts w:ascii="Times New Roman" w:hAnsi="Times New Roman" w:cs="Times New Roman"/>
          <w:i/>
        </w:rPr>
        <w:t>symbiont_tax_broad</w:t>
      </w:r>
      <w:proofErr w:type="spellEnd"/>
      <w:r w:rsidR="00D842A0">
        <w:rPr>
          <w:rFonts w:ascii="Times New Roman" w:hAnsi="Times New Roman" w:cs="Times New Roman"/>
        </w:rPr>
        <w:t xml:space="preserve">’ </w:t>
      </w:r>
      <w:r w:rsidR="00B8015C">
        <w:rPr>
          <w:rFonts w:ascii="Times New Roman" w:hAnsi="Times New Roman" w:cs="Times New Roman"/>
        </w:rPr>
        <w:t>as</w:t>
      </w:r>
      <w:r w:rsidR="00760854">
        <w:rPr>
          <w:rFonts w:ascii="Times New Roman" w:hAnsi="Times New Roman" w:cs="Times New Roman"/>
        </w:rPr>
        <w:t xml:space="preserve"> either:</w:t>
      </w:r>
      <w:r w:rsidR="00B8015C">
        <w:rPr>
          <w:rFonts w:ascii="Times New Roman" w:hAnsi="Times New Roman" w:cs="Times New Roman"/>
        </w:rPr>
        <w:t xml:space="preserve"> inver</w:t>
      </w:r>
      <w:r w:rsidR="00B523CF">
        <w:rPr>
          <w:rFonts w:ascii="Times New Roman" w:hAnsi="Times New Roman" w:cs="Times New Roman"/>
        </w:rPr>
        <w:t>tebrate</w:t>
      </w:r>
      <w:r w:rsidR="00D842A0">
        <w:rPr>
          <w:rFonts w:ascii="Times New Roman" w:hAnsi="Times New Roman" w:cs="Times New Roman"/>
        </w:rPr>
        <w:t>, vertebrate, microbe, or plant.</w:t>
      </w:r>
      <w:r w:rsidR="00B523CF">
        <w:rPr>
          <w:rFonts w:ascii="Times New Roman" w:hAnsi="Times New Roman" w:cs="Times New Roman"/>
        </w:rPr>
        <w:t xml:space="preserve"> </w:t>
      </w:r>
      <w:commentRangeStart w:id="86"/>
      <w:commentRangeStart w:id="87"/>
      <w:r w:rsidR="00D842A0">
        <w:rPr>
          <w:rFonts w:ascii="Times New Roman" w:hAnsi="Times New Roman" w:cs="Times New Roman"/>
        </w:rPr>
        <w:t xml:space="preserve">Hosts and symbionts were </w:t>
      </w:r>
      <w:r w:rsidR="00760854">
        <w:rPr>
          <w:rFonts w:ascii="Times New Roman" w:hAnsi="Times New Roman" w:cs="Times New Roman"/>
        </w:rPr>
        <w:t xml:space="preserve">also </w:t>
      </w:r>
      <w:r w:rsidR="00D842A0">
        <w:rPr>
          <w:rFonts w:ascii="Times New Roman" w:hAnsi="Times New Roman" w:cs="Times New Roman"/>
        </w:rPr>
        <w:t>classified</w:t>
      </w:r>
      <w:r w:rsidR="00B523CF">
        <w:rPr>
          <w:rFonts w:ascii="Times New Roman" w:hAnsi="Times New Roman" w:cs="Times New Roman"/>
        </w:rPr>
        <w:t xml:space="preserve"> finely </w:t>
      </w:r>
      <w:r w:rsidR="00D842A0">
        <w:rPr>
          <w:rFonts w:ascii="Times New Roman" w:hAnsi="Times New Roman" w:cs="Times New Roman"/>
        </w:rPr>
        <w:t>for ‘</w:t>
      </w:r>
      <w:proofErr w:type="spellStart"/>
      <w:r w:rsidR="00D842A0" w:rsidRPr="008200F4">
        <w:rPr>
          <w:rFonts w:ascii="Times New Roman" w:hAnsi="Times New Roman" w:cs="Times New Roman"/>
          <w:i/>
        </w:rPr>
        <w:t>host_tax_f</w:t>
      </w:r>
      <w:r w:rsidR="00760854" w:rsidRPr="008200F4">
        <w:rPr>
          <w:rFonts w:ascii="Times New Roman" w:hAnsi="Times New Roman" w:cs="Times New Roman"/>
          <w:i/>
        </w:rPr>
        <w:t>ine</w:t>
      </w:r>
      <w:proofErr w:type="spellEnd"/>
      <w:r w:rsidR="00760854" w:rsidRPr="008200F4">
        <w:rPr>
          <w:rFonts w:ascii="Times New Roman" w:hAnsi="Times New Roman" w:cs="Times New Roman"/>
          <w:i/>
        </w:rPr>
        <w:t xml:space="preserve">’ </w:t>
      </w:r>
      <w:r w:rsidR="00760854">
        <w:rPr>
          <w:rFonts w:ascii="Times New Roman" w:hAnsi="Times New Roman" w:cs="Times New Roman"/>
        </w:rPr>
        <w:t>and ‘</w:t>
      </w:r>
      <w:proofErr w:type="spellStart"/>
      <w:r w:rsidR="00760854" w:rsidRPr="008200F4">
        <w:rPr>
          <w:rFonts w:ascii="Times New Roman" w:hAnsi="Times New Roman" w:cs="Times New Roman"/>
          <w:i/>
        </w:rPr>
        <w:t>symbiont_tax_fine</w:t>
      </w:r>
      <w:proofErr w:type="spellEnd"/>
      <w:r w:rsidR="00760854" w:rsidRPr="008200F4">
        <w:rPr>
          <w:rFonts w:ascii="Times New Roman" w:hAnsi="Times New Roman" w:cs="Times New Roman"/>
          <w:i/>
        </w:rPr>
        <w:t>’</w:t>
      </w:r>
      <w:r w:rsidR="00760854">
        <w:rPr>
          <w:rFonts w:ascii="Times New Roman" w:hAnsi="Times New Roman" w:cs="Times New Roman"/>
        </w:rPr>
        <w:t xml:space="preserve"> as:</w:t>
      </w:r>
      <w:r w:rsidR="00B523CF">
        <w:rPr>
          <w:rFonts w:ascii="Times New Roman" w:hAnsi="Times New Roman" w:cs="Times New Roman"/>
        </w:rPr>
        <w:t xml:space="preserve"> f</w:t>
      </w:r>
      <w:r w:rsidR="00B523CF" w:rsidRPr="00B523CF">
        <w:rPr>
          <w:rFonts w:ascii="Times New Roman" w:hAnsi="Times New Roman" w:cs="Times New Roman"/>
        </w:rPr>
        <w:t xml:space="preserve">ungus, </w:t>
      </w:r>
      <w:r w:rsidR="00B523CF">
        <w:rPr>
          <w:rFonts w:ascii="Times New Roman" w:hAnsi="Times New Roman" w:cs="Times New Roman"/>
        </w:rPr>
        <w:t>virus, protist, bacterium, plant,</w:t>
      </w:r>
      <w:ins w:id="88" w:author="Alexander Hayward" w:date="2019-07-08T11:25:00Z">
        <w:r w:rsidR="00686367">
          <w:rPr>
            <w:rFonts w:ascii="Times New Roman" w:hAnsi="Times New Roman" w:cs="Times New Roman"/>
          </w:rPr>
          <w:t xml:space="preserve"> invertebrate</w:t>
        </w:r>
      </w:ins>
      <w:r w:rsidR="00B523CF">
        <w:rPr>
          <w:rFonts w:ascii="Times New Roman" w:hAnsi="Times New Roman" w:cs="Times New Roman"/>
        </w:rPr>
        <w:t xml:space="preserve"> </w:t>
      </w:r>
      <w:ins w:id="89" w:author="Alexander Hayward" w:date="2019-07-08T11:25:00Z">
        <w:r w:rsidR="00686367">
          <w:rPr>
            <w:rFonts w:ascii="Times New Roman" w:hAnsi="Times New Roman" w:cs="Times New Roman"/>
          </w:rPr>
          <w:t xml:space="preserve">or </w:t>
        </w:r>
      </w:ins>
      <w:proofErr w:type="gramStart"/>
      <w:r w:rsidR="00B523CF">
        <w:rPr>
          <w:rFonts w:ascii="Times New Roman" w:hAnsi="Times New Roman" w:cs="Times New Roman"/>
        </w:rPr>
        <w:t>b</w:t>
      </w:r>
      <w:r w:rsidR="00B523CF" w:rsidRPr="00B523CF">
        <w:rPr>
          <w:rFonts w:ascii="Times New Roman" w:hAnsi="Times New Roman" w:cs="Times New Roman"/>
        </w:rPr>
        <w:t>ird</w:t>
      </w:r>
      <w:ins w:id="90" w:author="Alexander Hayward" w:date="2019-07-08T11:25:00Z">
        <w:r w:rsidR="00686367">
          <w:rPr>
            <w:rFonts w:ascii="Times New Roman" w:hAnsi="Times New Roman" w:cs="Times New Roman"/>
          </w:rPr>
          <w:t>.</w:t>
        </w:r>
      </w:ins>
      <w:r w:rsidR="00B523CF">
        <w:rPr>
          <w:rFonts w:ascii="Times New Roman" w:hAnsi="Times New Roman" w:cs="Times New Roman"/>
        </w:rPr>
        <w:t>.</w:t>
      </w:r>
      <w:proofErr w:type="gramEnd"/>
      <w:r w:rsidR="00B523CF" w:rsidRPr="00B523CF">
        <w:rPr>
          <w:rFonts w:ascii="Times New Roman" w:hAnsi="Times New Roman" w:cs="Times New Roman"/>
        </w:rPr>
        <w:t xml:space="preserve"> </w:t>
      </w:r>
      <w:commentRangeEnd w:id="86"/>
      <w:r w:rsidR="007C1E0D">
        <w:rPr>
          <w:rStyle w:val="CommentReference"/>
        </w:rPr>
        <w:commentReference w:id="86"/>
      </w:r>
      <w:commentRangeEnd w:id="87"/>
      <w:r w:rsidR="00D732A8">
        <w:rPr>
          <w:rStyle w:val="CommentReference"/>
        </w:rPr>
        <w:commentReference w:id="87"/>
      </w:r>
    </w:p>
    <w:p w14:paraId="7B467EED" w14:textId="7F2CD336" w:rsidR="00C36461" w:rsidRDefault="007D092C" w:rsidP="008200F4">
      <w:pPr>
        <w:spacing w:line="480" w:lineRule="auto"/>
        <w:ind w:firstLine="720"/>
        <w:rPr>
          <w:rFonts w:ascii="Times New Roman" w:hAnsi="Times New Roman" w:cs="Times New Roman"/>
        </w:rPr>
      </w:pPr>
      <w:r>
        <w:rPr>
          <w:rFonts w:ascii="Times New Roman" w:hAnsi="Times New Roman" w:cs="Times New Roman"/>
        </w:rPr>
        <w:t xml:space="preserve">We </w:t>
      </w:r>
      <w:r w:rsidR="00E81786">
        <w:rPr>
          <w:rFonts w:ascii="Times New Roman" w:hAnsi="Times New Roman" w:cs="Times New Roman"/>
        </w:rPr>
        <w:t xml:space="preserve">adopted the </w:t>
      </w:r>
      <w:r>
        <w:rPr>
          <w:rFonts w:ascii="Times New Roman" w:hAnsi="Times New Roman" w:cs="Times New Roman"/>
        </w:rPr>
        <w:t>mode of symbiosis</w:t>
      </w:r>
      <w:r w:rsidR="00913C5E">
        <w:rPr>
          <w:rFonts w:ascii="Times New Roman" w:hAnsi="Times New Roman" w:cs="Times New Roman"/>
        </w:rPr>
        <w:t xml:space="preserve"> and mode of transmission</w:t>
      </w:r>
      <w:r>
        <w:rPr>
          <w:rFonts w:ascii="Times New Roman" w:hAnsi="Times New Roman" w:cs="Times New Roman"/>
        </w:rPr>
        <w:t xml:space="preserve"> </w:t>
      </w:r>
      <w:r w:rsidR="00D842A0">
        <w:rPr>
          <w:rFonts w:ascii="Times New Roman" w:hAnsi="Times New Roman" w:cs="Times New Roman"/>
        </w:rPr>
        <w:t>specified by</w:t>
      </w:r>
      <w:r w:rsidR="008200F4">
        <w:rPr>
          <w:rFonts w:ascii="Times New Roman" w:hAnsi="Times New Roman" w:cs="Times New Roman"/>
        </w:rPr>
        <w:t xml:space="preserve"> the authors in</w:t>
      </w:r>
      <w:r>
        <w:rPr>
          <w:rFonts w:ascii="Times New Roman" w:hAnsi="Times New Roman" w:cs="Times New Roman"/>
        </w:rPr>
        <w:t xml:space="preserve"> each </w:t>
      </w:r>
      <w:r w:rsidR="00E81786">
        <w:rPr>
          <w:rFonts w:ascii="Times New Roman" w:hAnsi="Times New Roman" w:cs="Times New Roman"/>
        </w:rPr>
        <w:t xml:space="preserve">individual </w:t>
      </w:r>
      <w:r>
        <w:rPr>
          <w:rFonts w:ascii="Times New Roman" w:hAnsi="Times New Roman" w:cs="Times New Roman"/>
        </w:rPr>
        <w:t>stu</w:t>
      </w:r>
      <w:r w:rsidR="006102CF">
        <w:rPr>
          <w:rFonts w:ascii="Times New Roman" w:hAnsi="Times New Roman" w:cs="Times New Roman"/>
        </w:rPr>
        <w:t>dy</w:t>
      </w:r>
      <w:r w:rsidR="00E81786">
        <w:rPr>
          <w:rFonts w:ascii="Times New Roman" w:hAnsi="Times New Roman" w:cs="Times New Roman"/>
        </w:rPr>
        <w:t xml:space="preserve"> considered</w:t>
      </w:r>
      <w:r w:rsidR="00984847">
        <w:rPr>
          <w:rFonts w:ascii="Times New Roman" w:hAnsi="Times New Roman" w:cs="Times New Roman"/>
        </w:rPr>
        <w:t xml:space="preserve"> </w:t>
      </w:r>
      <w:r w:rsidR="008200F4">
        <w:rPr>
          <w:rFonts w:ascii="Times New Roman" w:hAnsi="Times New Roman" w:cs="Times New Roman"/>
        </w:rPr>
        <w:t xml:space="preserve">for </w:t>
      </w:r>
      <w:r w:rsidR="00984847">
        <w:rPr>
          <w:rFonts w:ascii="Times New Roman" w:hAnsi="Times New Roman" w:cs="Times New Roman"/>
        </w:rPr>
        <w:t>‘</w:t>
      </w:r>
      <w:r w:rsidR="00984847" w:rsidRPr="008200F4">
        <w:rPr>
          <w:rFonts w:ascii="Times New Roman" w:hAnsi="Times New Roman" w:cs="Times New Roman"/>
          <w:i/>
        </w:rPr>
        <w:t>symbiosis</w:t>
      </w:r>
      <w:r w:rsidR="00984847">
        <w:rPr>
          <w:rFonts w:ascii="Times New Roman" w:hAnsi="Times New Roman" w:cs="Times New Roman"/>
        </w:rPr>
        <w:t>’ and ‘</w:t>
      </w:r>
      <w:proofErr w:type="spellStart"/>
      <w:r w:rsidR="00984847" w:rsidRPr="008200F4">
        <w:rPr>
          <w:rFonts w:ascii="Times New Roman" w:hAnsi="Times New Roman" w:cs="Times New Roman"/>
          <w:i/>
        </w:rPr>
        <w:t>mode_of_transmission</w:t>
      </w:r>
      <w:proofErr w:type="spellEnd"/>
      <w:r w:rsidR="00984847" w:rsidRPr="008200F4">
        <w:rPr>
          <w:rFonts w:ascii="Times New Roman" w:hAnsi="Times New Roman" w:cs="Times New Roman"/>
        </w:rPr>
        <w:t>’</w:t>
      </w:r>
      <w:r w:rsidR="006102CF">
        <w:rPr>
          <w:rFonts w:ascii="Times New Roman" w:hAnsi="Times New Roman" w:cs="Times New Roman"/>
        </w:rPr>
        <w:t xml:space="preserve">. In cases where </w:t>
      </w:r>
      <w:r w:rsidR="00913C5E">
        <w:rPr>
          <w:rFonts w:ascii="Times New Roman" w:hAnsi="Times New Roman" w:cs="Times New Roman"/>
        </w:rPr>
        <w:t xml:space="preserve">either </w:t>
      </w:r>
      <w:r w:rsidR="006102CF">
        <w:rPr>
          <w:rFonts w:ascii="Times New Roman" w:hAnsi="Times New Roman" w:cs="Times New Roman"/>
        </w:rPr>
        <w:t>mode of symbiosis</w:t>
      </w:r>
      <w:r>
        <w:rPr>
          <w:rFonts w:ascii="Times New Roman" w:hAnsi="Times New Roman" w:cs="Times New Roman"/>
        </w:rPr>
        <w:t xml:space="preserve"> </w:t>
      </w:r>
      <w:r w:rsidR="00913C5E">
        <w:rPr>
          <w:rFonts w:ascii="Times New Roman" w:hAnsi="Times New Roman" w:cs="Times New Roman"/>
        </w:rPr>
        <w:t>or mode of transmission were</w:t>
      </w:r>
      <w:r>
        <w:rPr>
          <w:rFonts w:ascii="Times New Roman" w:hAnsi="Times New Roman" w:cs="Times New Roman"/>
        </w:rPr>
        <w:t xml:space="preserve"> not </w:t>
      </w:r>
      <w:r w:rsidR="006102CF">
        <w:rPr>
          <w:rFonts w:ascii="Times New Roman" w:hAnsi="Times New Roman" w:cs="Times New Roman"/>
        </w:rPr>
        <w:t>directly specified</w:t>
      </w:r>
      <w:r w:rsidR="00913C5E">
        <w:rPr>
          <w:rFonts w:ascii="Times New Roman" w:hAnsi="Times New Roman" w:cs="Times New Roman"/>
        </w:rPr>
        <w:t xml:space="preserve"> by authors</w:t>
      </w:r>
      <w:r w:rsidR="006102CF">
        <w:rPr>
          <w:rFonts w:ascii="Times New Roman" w:hAnsi="Times New Roman" w:cs="Times New Roman"/>
        </w:rPr>
        <w:t xml:space="preserve">, we consulted the </w:t>
      </w:r>
      <w:r w:rsidR="00913C5E">
        <w:rPr>
          <w:rFonts w:ascii="Times New Roman" w:hAnsi="Times New Roman" w:cs="Times New Roman"/>
        </w:rPr>
        <w:t xml:space="preserve">literature </w:t>
      </w:r>
      <w:r w:rsidR="0005555C">
        <w:rPr>
          <w:rFonts w:ascii="Times New Roman" w:hAnsi="Times New Roman" w:cs="Times New Roman"/>
        </w:rPr>
        <w:t>for clarification</w:t>
      </w:r>
      <w:r>
        <w:rPr>
          <w:rFonts w:ascii="Times New Roman" w:hAnsi="Times New Roman" w:cs="Times New Roman"/>
        </w:rPr>
        <w:t xml:space="preserve">. </w:t>
      </w:r>
      <w:r w:rsidR="006102CF">
        <w:rPr>
          <w:rFonts w:ascii="Times New Roman" w:hAnsi="Times New Roman" w:cs="Times New Roman"/>
        </w:rPr>
        <w:t>I</w:t>
      </w:r>
      <w:r w:rsidR="00984847">
        <w:rPr>
          <w:rFonts w:ascii="Times New Roman" w:hAnsi="Times New Roman" w:cs="Times New Roman"/>
        </w:rPr>
        <w:t xml:space="preserve">n a small number of </w:t>
      </w:r>
      <w:r w:rsidR="008200F4">
        <w:rPr>
          <w:rFonts w:ascii="Times New Roman" w:hAnsi="Times New Roman" w:cs="Times New Roman"/>
        </w:rPr>
        <w:t>studies</w:t>
      </w:r>
      <w:r w:rsidR="006102CF">
        <w:rPr>
          <w:rFonts w:ascii="Times New Roman" w:hAnsi="Times New Roman" w:cs="Times New Roman"/>
        </w:rPr>
        <w:t xml:space="preserve"> </w:t>
      </w:r>
      <w:r w:rsidR="00033E4A">
        <w:rPr>
          <w:rFonts w:ascii="Times New Roman" w:hAnsi="Times New Roman" w:cs="Times New Roman"/>
        </w:rPr>
        <w:t xml:space="preserve">restricted to bacterial intracellular </w:t>
      </w:r>
      <w:r w:rsidR="00033E4A">
        <w:rPr>
          <w:rFonts w:ascii="Times New Roman" w:hAnsi="Times New Roman" w:cs="Times New Roman"/>
        </w:rPr>
        <w:lastRenderedPageBreak/>
        <w:t xml:space="preserve">symbionts, </w:t>
      </w:r>
      <w:r w:rsidR="006102CF">
        <w:rPr>
          <w:rFonts w:ascii="Times New Roman" w:hAnsi="Times New Roman" w:cs="Times New Roman"/>
        </w:rPr>
        <w:t xml:space="preserve">the </w:t>
      </w:r>
      <w:r w:rsidR="00E81786">
        <w:rPr>
          <w:rFonts w:ascii="Times New Roman" w:hAnsi="Times New Roman" w:cs="Times New Roman"/>
        </w:rPr>
        <w:t xml:space="preserve">mutualism-parasitism </w:t>
      </w:r>
      <w:r w:rsidR="006102CF">
        <w:rPr>
          <w:rFonts w:ascii="Times New Roman" w:hAnsi="Times New Roman" w:cs="Times New Roman"/>
        </w:rPr>
        <w:t xml:space="preserve">distinction was not </w:t>
      </w:r>
      <w:r w:rsidR="0005555C">
        <w:rPr>
          <w:rFonts w:ascii="Times New Roman" w:hAnsi="Times New Roman" w:cs="Times New Roman"/>
        </w:rPr>
        <w:t>defined by the authors</w:t>
      </w:r>
      <w:r w:rsidR="006102CF">
        <w:rPr>
          <w:rFonts w:ascii="Times New Roman" w:hAnsi="Times New Roman" w:cs="Times New Roman"/>
        </w:rPr>
        <w:t xml:space="preserve"> </w:t>
      </w:r>
      <w:r w:rsidR="00E81786">
        <w:rPr>
          <w:rFonts w:ascii="Times New Roman" w:hAnsi="Times New Roman" w:cs="Times New Roman"/>
        </w:rPr>
        <w:t xml:space="preserve">and </w:t>
      </w:r>
      <w:r w:rsidR="00984847">
        <w:rPr>
          <w:rFonts w:ascii="Times New Roman" w:hAnsi="Times New Roman" w:cs="Times New Roman"/>
        </w:rPr>
        <w:t xml:space="preserve">either no </w:t>
      </w:r>
      <w:r w:rsidR="00FD7AE1">
        <w:rPr>
          <w:rFonts w:ascii="Times New Roman" w:hAnsi="Times New Roman" w:cs="Times New Roman"/>
        </w:rPr>
        <w:t>further</w:t>
      </w:r>
      <w:r w:rsidR="00984847">
        <w:rPr>
          <w:rFonts w:ascii="Times New Roman" w:hAnsi="Times New Roman" w:cs="Times New Roman"/>
        </w:rPr>
        <w:t xml:space="preserve"> information was available, or </w:t>
      </w:r>
      <w:r w:rsidR="006102CF">
        <w:rPr>
          <w:rFonts w:ascii="Times New Roman" w:hAnsi="Times New Roman" w:cs="Times New Roman"/>
        </w:rPr>
        <w:t xml:space="preserve">a </w:t>
      </w:r>
      <w:r w:rsidR="00E81786">
        <w:rPr>
          <w:rFonts w:ascii="Times New Roman" w:hAnsi="Times New Roman" w:cs="Times New Roman"/>
        </w:rPr>
        <w:t>symbiont</w:t>
      </w:r>
      <w:r w:rsidR="006102CF">
        <w:rPr>
          <w:rFonts w:ascii="Times New Roman" w:hAnsi="Times New Roman" w:cs="Times New Roman"/>
        </w:rPr>
        <w:t xml:space="preserve"> was cited </w:t>
      </w:r>
      <w:r w:rsidR="00984847">
        <w:rPr>
          <w:rFonts w:ascii="Times New Roman" w:hAnsi="Times New Roman" w:cs="Times New Roman"/>
        </w:rPr>
        <w:t xml:space="preserve">in the literature </w:t>
      </w:r>
      <w:r w:rsidR="006102CF">
        <w:rPr>
          <w:rFonts w:ascii="Times New Roman" w:hAnsi="Times New Roman" w:cs="Times New Roman"/>
        </w:rPr>
        <w:t xml:space="preserve">as being both a mutualist </w:t>
      </w:r>
      <w:proofErr w:type="gramStart"/>
      <w:r w:rsidR="006102CF">
        <w:rPr>
          <w:rFonts w:ascii="Times New Roman" w:hAnsi="Times New Roman" w:cs="Times New Roman"/>
        </w:rPr>
        <w:t>or</w:t>
      </w:r>
      <w:proofErr w:type="gramEnd"/>
      <w:r w:rsidR="006102CF">
        <w:rPr>
          <w:rFonts w:ascii="Times New Roman" w:hAnsi="Times New Roman" w:cs="Times New Roman"/>
        </w:rPr>
        <w:t xml:space="preserve"> a parasite</w:t>
      </w:r>
      <w:r w:rsidR="00984847">
        <w:rPr>
          <w:rFonts w:ascii="Times New Roman" w:hAnsi="Times New Roman" w:cs="Times New Roman"/>
        </w:rPr>
        <w:t>,</w:t>
      </w:r>
      <w:r w:rsidR="00E81786">
        <w:rPr>
          <w:rFonts w:ascii="Times New Roman" w:hAnsi="Times New Roman" w:cs="Times New Roman"/>
        </w:rPr>
        <w:t xml:space="preserve"> depending on </w:t>
      </w:r>
      <w:r w:rsidR="00FD7AE1">
        <w:rPr>
          <w:rFonts w:ascii="Times New Roman" w:hAnsi="Times New Roman" w:cs="Times New Roman"/>
        </w:rPr>
        <w:t>which</w:t>
      </w:r>
      <w:r w:rsidR="0005555C">
        <w:rPr>
          <w:rFonts w:ascii="Times New Roman" w:hAnsi="Times New Roman" w:cs="Times New Roman"/>
        </w:rPr>
        <w:t xml:space="preserve"> </w:t>
      </w:r>
      <w:r w:rsidR="00E81786">
        <w:rPr>
          <w:rFonts w:ascii="Times New Roman" w:hAnsi="Times New Roman" w:cs="Times New Roman"/>
        </w:rPr>
        <w:t>study</w:t>
      </w:r>
      <w:r w:rsidR="0005555C">
        <w:rPr>
          <w:rFonts w:ascii="Times New Roman" w:hAnsi="Times New Roman" w:cs="Times New Roman"/>
        </w:rPr>
        <w:t xml:space="preserve"> </w:t>
      </w:r>
      <w:r w:rsidR="00FD7AE1">
        <w:rPr>
          <w:rFonts w:ascii="Times New Roman" w:hAnsi="Times New Roman" w:cs="Times New Roman"/>
        </w:rPr>
        <w:t xml:space="preserve">was </w:t>
      </w:r>
      <w:r w:rsidR="0005555C">
        <w:rPr>
          <w:rFonts w:ascii="Times New Roman" w:hAnsi="Times New Roman" w:cs="Times New Roman"/>
        </w:rPr>
        <w:t>considered</w:t>
      </w:r>
      <w:r w:rsidR="00E81786">
        <w:rPr>
          <w:rFonts w:ascii="Times New Roman" w:hAnsi="Times New Roman" w:cs="Times New Roman"/>
        </w:rPr>
        <w:t xml:space="preserve">. </w:t>
      </w:r>
      <w:r>
        <w:rPr>
          <w:rFonts w:ascii="Times New Roman" w:hAnsi="Times New Roman" w:cs="Times New Roman"/>
        </w:rPr>
        <w:t xml:space="preserve">The nature of the relationship between bacterial intracellular symbionts and their hosts is complex, and </w:t>
      </w:r>
      <w:r w:rsidR="00984847">
        <w:rPr>
          <w:rFonts w:ascii="Times New Roman" w:hAnsi="Times New Roman" w:cs="Times New Roman"/>
        </w:rPr>
        <w:t>in some cases they</w:t>
      </w:r>
      <w:r>
        <w:rPr>
          <w:rFonts w:ascii="Times New Roman" w:hAnsi="Times New Roman" w:cs="Times New Roman"/>
        </w:rPr>
        <w:t xml:space="preserve"> may </w:t>
      </w:r>
      <w:del w:id="91" w:author="Shinichi Nakagawa" w:date="2019-07-09T06:41:00Z">
        <w:r w:rsidR="00FD7AE1" w:rsidDel="00D732A8">
          <w:rPr>
            <w:rFonts w:ascii="Times New Roman" w:hAnsi="Times New Roman" w:cs="Times New Roman"/>
          </w:rPr>
          <w:delText>diplasy</w:delText>
        </w:r>
      </w:del>
      <w:ins w:id="92" w:author="Shinichi Nakagawa" w:date="2019-07-09T06:41:00Z">
        <w:r w:rsidR="00D732A8">
          <w:rPr>
            <w:rFonts w:ascii="Times New Roman" w:hAnsi="Times New Roman" w:cs="Times New Roman"/>
          </w:rPr>
          <w:t>display</w:t>
        </w:r>
      </w:ins>
      <w:r>
        <w:rPr>
          <w:rFonts w:ascii="Times New Roman" w:hAnsi="Times New Roman" w:cs="Times New Roman"/>
        </w:rPr>
        <w:t xml:space="preserve"> both beneficial and detrimental effects </w:t>
      </w:r>
      <w:r w:rsidR="008200F4">
        <w:rPr>
          <w:rFonts w:ascii="Times New Roman" w:hAnsi="Times New Roman" w:cs="Times New Roman"/>
        </w:rPr>
        <w:t>simultaneously</w:t>
      </w:r>
      <w:r>
        <w:rPr>
          <w:rFonts w:ascii="Times New Roman" w:hAnsi="Times New Roman" w:cs="Times New Roman"/>
        </w:rPr>
        <w:fldChar w:fldCharType="begin"/>
      </w:r>
      <w:r w:rsidR="00381E2B">
        <w:rPr>
          <w:rFonts w:ascii="Times New Roman" w:hAnsi="Times New Roman" w:cs="Times New Roman"/>
        </w:rPr>
        <w:instrText xml:space="preserve"> ADDIN EN.CITE &lt;EndNote&gt;&lt;Cite&gt;&lt;Author&gt;Zug&lt;/Author&gt;&lt;Year&gt;2015&lt;/Year&gt;&lt;RecNum&gt;63&lt;/RecNum&gt;&lt;DisplayText&gt;&lt;style face="superscript"&gt;6&lt;/style&gt;&lt;/DisplayText&gt;&lt;record&gt;&lt;rec-number&gt;63&lt;/rec-number&gt;&lt;foreign-keys&gt;&lt;key app="EN" db-id="x0tfewrx6v00a6et95bves2m9fte0e5fess2" timestamp="1561477789"&gt;63&lt;/key&gt;&lt;/foreign-keys&gt;&lt;ref-type name="Journal Article"&gt;17&lt;/ref-type&gt;&lt;contributors&gt;&lt;authors&gt;&lt;author&gt;Zug, R.&lt;/author&gt;&lt;author&gt;Hammerstein, P.&lt;/author&gt;&lt;/authors&gt;&lt;/contributors&gt;&lt;auth-address&gt;Institute for Theoretical Biology, Humboldt-Universitat zu Berlin, Invalidenstr. 43, 10115, Berlin, Germany.&lt;/auth-address&gt;&lt;titles&gt;&lt;title&gt;Bad guys turned nice? A critical assessment of Wolbachia mutualisms in arthropod hosts&lt;/title&gt;&lt;secondary-title&gt;Biol Rev Camb Philos Soc&lt;/secondary-title&gt;&lt;/titles&gt;&lt;periodical&gt;&lt;full-title&gt;Biol Rev Camb Philos Soc&lt;/full-title&gt;&lt;/periodical&gt;&lt;pages&gt;89-111&lt;/pages&gt;&lt;volume&gt;90&lt;/volume&gt;&lt;number&gt;1&lt;/number&gt;&lt;keywords&gt;&lt;keyword&gt;Animals&lt;/keyword&gt;&lt;keyword&gt;Arthropods/*microbiology&lt;/keyword&gt;&lt;keyword&gt;Biological Evolution&lt;/keyword&gt;&lt;keyword&gt;Host-Pathogen Interactions&lt;/keyword&gt;&lt;keyword&gt;Symbiosis&lt;/keyword&gt;&lt;keyword&gt;Wolbachia/genetics/*physiology&lt;/keyword&gt;&lt;keyword&gt;Wolbachia&lt;/keyword&gt;&lt;keyword&gt;arthropods&lt;/keyword&gt;&lt;keyword&gt;compensatory evolution&lt;/keyword&gt;&lt;keyword&gt;dependence&lt;/keyword&gt;&lt;keyword&gt;fitness benefits&lt;/keyword&gt;&lt;keyword&gt;host protection&lt;/keyword&gt;&lt;keyword&gt;mutualism&lt;/keyword&gt;&lt;keyword&gt;pathogen interference&lt;/keyword&gt;&lt;keyword&gt;reproductive parasitism&lt;/keyword&gt;&lt;keyword&gt;tolerance&lt;/keyword&gt;&lt;/keywords&gt;&lt;dates&gt;&lt;year&gt;2015&lt;/year&gt;&lt;pub-dates&gt;&lt;date&gt;Feb&lt;/date&gt;&lt;/pub-dates&gt;&lt;/dates&gt;&lt;isbn&gt;1469-185X (Electronic)&amp;#xD;0006-3231 (Linking)&lt;/isbn&gt;&lt;accession-num&gt;24618033&lt;/accession-num&gt;&lt;urls&gt;&lt;related-urls&gt;&lt;url&gt;http://www.ncbi.nlm.nih.gov/pubmed/24618033&lt;/url&gt;&lt;/related-urls&gt;&lt;/urls&gt;&lt;electronic-resource-num&gt;10.1111/brv.12098&lt;/electronic-resource-num&gt;&lt;/record&gt;&lt;/Cite&gt;&lt;/EndNote&gt;</w:instrText>
      </w:r>
      <w:r>
        <w:rPr>
          <w:rFonts w:ascii="Times New Roman" w:hAnsi="Times New Roman" w:cs="Times New Roman"/>
        </w:rPr>
        <w:fldChar w:fldCharType="separate"/>
      </w:r>
      <w:r w:rsidR="00381E2B" w:rsidRPr="00381E2B">
        <w:rPr>
          <w:rFonts w:ascii="Times New Roman" w:hAnsi="Times New Roman" w:cs="Times New Roman"/>
          <w:noProof/>
          <w:vertAlign w:val="superscript"/>
        </w:rPr>
        <w:t>6</w:t>
      </w:r>
      <w:r>
        <w:rPr>
          <w:rFonts w:ascii="Times New Roman" w:hAnsi="Times New Roman" w:cs="Times New Roman"/>
        </w:rPr>
        <w:fldChar w:fldCharType="end"/>
      </w:r>
      <w:r>
        <w:rPr>
          <w:rFonts w:ascii="Times New Roman" w:hAnsi="Times New Roman" w:cs="Times New Roman"/>
        </w:rPr>
        <w:t xml:space="preserve">, or </w:t>
      </w:r>
      <w:r w:rsidR="00FD7AE1">
        <w:rPr>
          <w:rFonts w:ascii="Times New Roman" w:hAnsi="Times New Roman" w:cs="Times New Roman"/>
        </w:rPr>
        <w:t>alternatively</w:t>
      </w:r>
      <w:r w:rsidR="008200F4">
        <w:rPr>
          <w:rFonts w:ascii="Times New Roman" w:hAnsi="Times New Roman" w:cs="Times New Roman"/>
        </w:rPr>
        <w:t>,</w:t>
      </w:r>
      <w:r w:rsidR="00FD7AE1">
        <w:rPr>
          <w:rFonts w:ascii="Times New Roman" w:hAnsi="Times New Roman" w:cs="Times New Roman"/>
        </w:rPr>
        <w:t xml:space="preserve"> they may </w:t>
      </w:r>
      <w:r>
        <w:rPr>
          <w:rFonts w:ascii="Times New Roman" w:hAnsi="Times New Roman" w:cs="Times New Roman"/>
        </w:rPr>
        <w:t>occupy a changing position along the mutualism-parasitism spectrum depending upon environmental conditions</w:t>
      </w:r>
      <w:r w:rsidR="00C71A9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Ij43LDg8L3N0eWxlPjwvRGlzcGxheVRleHQ+PHJlY29yZD48cmVjLW51bWJlcj44MjwvcmVjLW51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MTE1MTU3OTwvZWxlY3Ryb25pYy1yZXNvdXJjZS1udW0+PC9yZWNvcmQ+PC9DaXRlPjwvRW5kTm90
ZT4A
</w:fldData>
        </w:fldChar>
      </w:r>
      <w:r w:rsidR="00C71A91">
        <w:rPr>
          <w:rFonts w:ascii="Times New Roman" w:hAnsi="Times New Roman" w:cs="Times New Roman"/>
        </w:rPr>
        <w:instrText xml:space="preserve"> ADDIN EN.CITE </w:instrText>
      </w:r>
      <w:r w:rsidR="00C71A91">
        <w:rPr>
          <w:rFonts w:ascii="Times New Roman" w:hAnsi="Times New Roman" w:cs="Times New Roman"/>
        </w:rPr>
        <w:fldChar w:fldCharType="begin">
          <w:fldData xml:space="preserve">PEVuZE5vdGU+PENpdGU+PEF1dGhvcj5TYWlra29uZW48L0F1dGhvcj48WWVhcj4xOTk4PC9ZZWFy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</w:fldData>
        </w:fldChar>
      </w:r>
      <w:r w:rsidR="00C71A91">
        <w:rPr>
          <w:rFonts w:ascii="Times New Roman" w:hAnsi="Times New Roman" w:cs="Times New Roman"/>
        </w:rPr>
        <w:instrText xml:space="preserve"> ADDIN EN.CITE.DATA </w:instrText>
      </w:r>
      <w:r w:rsidR="00C71A91">
        <w:rPr>
          <w:rFonts w:ascii="Times New Roman" w:hAnsi="Times New Roman" w:cs="Times New Roman"/>
        </w:rPr>
      </w:r>
      <w:r w:rsidR="00C71A91">
        <w:rPr>
          <w:rFonts w:ascii="Times New Roman" w:hAnsi="Times New Roman" w:cs="Times New Roman"/>
        </w:rPr>
        <w:fldChar w:fldCharType="end"/>
      </w:r>
      <w:r w:rsidR="00C71A91">
        <w:rPr>
          <w:rFonts w:ascii="Times New Roman" w:hAnsi="Times New Roman" w:cs="Times New Roman"/>
        </w:rPr>
      </w:r>
      <w:r w:rsidR="00C71A91">
        <w:rPr>
          <w:rFonts w:ascii="Times New Roman" w:hAnsi="Times New Roman" w:cs="Times New Roman"/>
        </w:rPr>
        <w:fldChar w:fldCharType="separate"/>
      </w:r>
      <w:r w:rsidR="00C71A91" w:rsidRPr="00C71A91">
        <w:rPr>
          <w:rFonts w:ascii="Times New Roman" w:hAnsi="Times New Roman" w:cs="Times New Roman"/>
          <w:noProof/>
          <w:vertAlign w:val="superscript"/>
        </w:rPr>
        <w:t>7,8</w:t>
      </w:r>
      <w:r w:rsidR="00C71A91">
        <w:rPr>
          <w:rFonts w:ascii="Times New Roman" w:hAnsi="Times New Roman" w:cs="Times New Roman"/>
        </w:rPr>
        <w:fldChar w:fldCharType="end"/>
      </w:r>
      <w:ins w:id="93" w:author="Alexander Hayward" w:date="2019-07-08T11:55:00Z">
        <w:r w:rsidR="00C71A91">
          <w:rPr>
            <w:rFonts w:ascii="Times New Roman" w:hAnsi="Times New Roman" w:cs="Times New Roman"/>
          </w:rPr>
          <w:t xml:space="preserve">. </w:t>
        </w:r>
      </w:ins>
      <w:ins w:id="94" w:author="Alexander Hayward" w:date="2019-07-08T11:58:00Z">
        <w:r w:rsidR="00C71A91">
          <w:rPr>
            <w:rFonts w:ascii="Times New Roman" w:hAnsi="Times New Roman" w:cs="Times New Roman"/>
          </w:rPr>
          <w:t>I</w:t>
        </w:r>
      </w:ins>
      <w:r w:rsidR="00984847">
        <w:rPr>
          <w:rFonts w:ascii="Times New Roman" w:hAnsi="Times New Roman" w:cs="Times New Roman"/>
        </w:rPr>
        <w:t>n conflicting cases or where data were absent, we classified bacterial intracellular symbionts as mutualists</w:t>
      </w:r>
      <w:ins w:id="95" w:author="Alexander Hayward" w:date="2019-07-08T11:28:00Z">
        <w:r w:rsidR="00686367">
          <w:rPr>
            <w:rFonts w:ascii="Times New Roman" w:hAnsi="Times New Roman" w:cs="Times New Roman"/>
          </w:rPr>
          <w:t xml:space="preserve"> as the vast majority of available references indicated this</w:t>
        </w:r>
      </w:ins>
      <w:r w:rsidR="00984847">
        <w:rPr>
          <w:rFonts w:ascii="Times New Roman" w:hAnsi="Times New Roman" w:cs="Times New Roman"/>
        </w:rPr>
        <w:t xml:space="preserve">. </w:t>
      </w:r>
      <w:r w:rsidR="00BF067D">
        <w:rPr>
          <w:rFonts w:ascii="Times New Roman" w:hAnsi="Times New Roman" w:cs="Times New Roman"/>
        </w:rPr>
        <w:t xml:space="preserve">Meanwhile, </w:t>
      </w:r>
      <w:r w:rsidR="00D86B70">
        <w:rPr>
          <w:rFonts w:ascii="Times New Roman" w:hAnsi="Times New Roman" w:cs="Times New Roman"/>
        </w:rPr>
        <w:t>if authors did not explicitly state</w:t>
      </w:r>
      <w:r w:rsidR="00BF067D">
        <w:rPr>
          <w:rFonts w:ascii="Times New Roman" w:hAnsi="Times New Roman" w:cs="Times New Roman"/>
        </w:rPr>
        <w:t xml:space="preserve"> mode of transmission for bacterial intracellular symbionts, we assumed a</w:t>
      </w:r>
      <w:r w:rsidR="008200F4">
        <w:rPr>
          <w:rFonts w:ascii="Times New Roman" w:hAnsi="Times New Roman" w:cs="Times New Roman"/>
        </w:rPr>
        <w:t xml:space="preserve"> vertical mode of transmission</w:t>
      </w:r>
      <w:ins w:id="96" w:author="Alexander Hayward" w:date="2019-07-08T12:00:00Z">
        <w:r w:rsidR="00C71A91">
          <w:rPr>
            <w:rFonts w:ascii="Times New Roman" w:hAnsi="Times New Roman" w:cs="Times New Roman"/>
          </w:rPr>
          <w:t>, on the basis of the majority of available references</w:t>
        </w:r>
      </w:ins>
      <w:r w:rsidR="008200F4">
        <w:rPr>
          <w:rFonts w:ascii="Times New Roman" w:hAnsi="Times New Roman" w:cs="Times New Roman"/>
        </w:rPr>
        <w:t>.</w:t>
      </w:r>
      <w:r w:rsidR="003B0169">
        <w:rPr>
          <w:rFonts w:ascii="Times New Roman" w:hAnsi="Times New Roman" w:cs="Times New Roman"/>
        </w:rPr>
        <w:t xml:space="preserve"> </w:t>
      </w:r>
    </w:p>
    <w:p w14:paraId="104A31DF" w14:textId="78073D55" w:rsidR="00ED2F57" w:rsidRDefault="003B0169" w:rsidP="008200F4">
      <w:pPr>
        <w:spacing w:line="480" w:lineRule="auto"/>
        <w:ind w:firstLine="720"/>
        <w:rPr>
          <w:rFonts w:ascii="Times New Roman" w:hAnsi="Times New Roman" w:cs="Times New Roman"/>
        </w:rPr>
      </w:pPr>
      <w:r>
        <w:rPr>
          <w:rFonts w:ascii="Times New Roman" w:hAnsi="Times New Roman" w:cs="Times New Roman"/>
        </w:rPr>
        <w:t xml:space="preserve">The total number of host </w:t>
      </w:r>
      <w:ins w:id="97" w:author="Alexander Hayward" w:date="2019-07-08T11:33:00Z">
        <w:r w:rsidR="00F64965">
          <w:rPr>
            <w:rFonts w:ascii="Times New Roman" w:hAnsi="Times New Roman" w:cs="Times New Roman"/>
          </w:rPr>
          <w:t xml:space="preserve">tips </w:t>
        </w:r>
      </w:ins>
      <w:r>
        <w:rPr>
          <w:rFonts w:ascii="Times New Roman" w:hAnsi="Times New Roman" w:cs="Times New Roman"/>
        </w:rPr>
        <w:t>with a link to a symbiont taxon were</w:t>
      </w:r>
      <w:r w:rsidR="00D842A0">
        <w:rPr>
          <w:rFonts w:ascii="Times New Roman" w:hAnsi="Times New Roman" w:cs="Times New Roman"/>
        </w:rPr>
        <w:t xml:space="preserve"> summed to pro</w:t>
      </w:r>
      <w:r w:rsidR="0008791B">
        <w:rPr>
          <w:rFonts w:ascii="Times New Roman" w:hAnsi="Times New Roman" w:cs="Times New Roman"/>
        </w:rPr>
        <w:t>vide ‘</w:t>
      </w:r>
      <w:proofErr w:type="spellStart"/>
      <w:r w:rsidR="0008791B" w:rsidRPr="008200F4">
        <w:rPr>
          <w:rFonts w:ascii="Times New Roman" w:hAnsi="Times New Roman" w:cs="Times New Roman"/>
          <w:i/>
        </w:rPr>
        <w:t>host_tips_linked</w:t>
      </w:r>
      <w:proofErr w:type="spellEnd"/>
      <w:r w:rsidR="00D842A0">
        <w:rPr>
          <w:rFonts w:ascii="Times New Roman" w:hAnsi="Times New Roman" w:cs="Times New Roman"/>
        </w:rPr>
        <w:t>’</w:t>
      </w:r>
      <w:r w:rsidR="0008791B">
        <w:rPr>
          <w:rFonts w:ascii="Times New Roman" w:hAnsi="Times New Roman" w:cs="Times New Roman"/>
        </w:rPr>
        <w:t xml:space="preserve">, which in a very few cases </w:t>
      </w:r>
      <w:r w:rsidR="00C968F4">
        <w:rPr>
          <w:rFonts w:ascii="Times New Roman" w:hAnsi="Times New Roman" w:cs="Times New Roman"/>
        </w:rPr>
        <w:t>was corrected to remove mu</w:t>
      </w:r>
      <w:ins w:id="98" w:author="Alexander Hayward" w:date="2019-07-08T11:29:00Z">
        <w:r w:rsidR="00686367">
          <w:rPr>
            <w:rFonts w:ascii="Times New Roman" w:hAnsi="Times New Roman" w:cs="Times New Roman"/>
          </w:rPr>
          <w:t>l</w:t>
        </w:r>
      </w:ins>
      <w:r w:rsidR="00C968F4">
        <w:rPr>
          <w:rFonts w:ascii="Times New Roman" w:hAnsi="Times New Roman" w:cs="Times New Roman"/>
        </w:rPr>
        <w:t xml:space="preserve">tiple sampling of the same host species, </w:t>
      </w:r>
      <w:r w:rsidR="0008791B">
        <w:rPr>
          <w:rFonts w:ascii="Times New Roman" w:hAnsi="Times New Roman" w:cs="Times New Roman"/>
        </w:rPr>
        <w:t>to provide ‘</w:t>
      </w:r>
      <w:proofErr w:type="spellStart"/>
      <w:r w:rsidR="0008791B" w:rsidRPr="008200F4">
        <w:rPr>
          <w:rFonts w:ascii="Times New Roman" w:hAnsi="Times New Roman" w:cs="Times New Roman"/>
          <w:i/>
        </w:rPr>
        <w:t>host_tips_linked_corrected</w:t>
      </w:r>
      <w:proofErr w:type="spellEnd"/>
      <w:r w:rsidR="0008791B">
        <w:rPr>
          <w:rFonts w:ascii="Times New Roman" w:hAnsi="Times New Roman" w:cs="Times New Roman"/>
        </w:rPr>
        <w:t xml:space="preserve">’. The total number of symbiont </w:t>
      </w:r>
      <w:ins w:id="99" w:author="Alexander Hayward" w:date="2019-07-08T11:33:00Z">
        <w:r w:rsidR="00F64965">
          <w:rPr>
            <w:rFonts w:ascii="Times New Roman" w:hAnsi="Times New Roman" w:cs="Times New Roman"/>
          </w:rPr>
          <w:t>tip</w:t>
        </w:r>
      </w:ins>
      <w:r w:rsidR="0008791B">
        <w:rPr>
          <w:rFonts w:ascii="Times New Roman" w:hAnsi="Times New Roman" w:cs="Times New Roman"/>
        </w:rPr>
        <w:t>s with a link to a host taxon were summed to</w:t>
      </w:r>
      <w:r w:rsidR="00192FF7">
        <w:rPr>
          <w:rFonts w:ascii="Times New Roman" w:hAnsi="Times New Roman" w:cs="Times New Roman"/>
        </w:rPr>
        <w:t xml:space="preserve"> provide ‘</w:t>
      </w:r>
      <w:proofErr w:type="spellStart"/>
      <w:r w:rsidR="00192FF7" w:rsidRPr="008200F4">
        <w:rPr>
          <w:rFonts w:ascii="Times New Roman" w:hAnsi="Times New Roman" w:cs="Times New Roman"/>
          <w:i/>
        </w:rPr>
        <w:t>symbiont_tips_linked</w:t>
      </w:r>
      <w:proofErr w:type="spellEnd"/>
      <w:r w:rsidR="008200F4">
        <w:rPr>
          <w:rFonts w:ascii="Times New Roman" w:hAnsi="Times New Roman" w:cs="Times New Roman"/>
        </w:rPr>
        <w:t>’, while th</w:t>
      </w:r>
      <w:r w:rsidR="003D1728">
        <w:rPr>
          <w:rFonts w:ascii="Times New Roman" w:hAnsi="Times New Roman" w:cs="Times New Roman"/>
        </w:rPr>
        <w:t>e total number of individual links between hosts and symbionts was recorded as ‘</w:t>
      </w:r>
      <w:proofErr w:type="spellStart"/>
      <w:r w:rsidR="003D1728" w:rsidRPr="008200F4">
        <w:rPr>
          <w:rFonts w:ascii="Times New Roman" w:hAnsi="Times New Roman" w:cs="Times New Roman"/>
          <w:i/>
        </w:rPr>
        <w:t>total_host_symbiont_links</w:t>
      </w:r>
      <w:proofErr w:type="spellEnd"/>
      <w:r w:rsidR="003D1728">
        <w:rPr>
          <w:rFonts w:ascii="Times New Roman" w:hAnsi="Times New Roman" w:cs="Times New Roman"/>
        </w:rPr>
        <w:t>’</w:t>
      </w:r>
      <w:r w:rsidR="0008791B">
        <w:rPr>
          <w:rFonts w:ascii="Times New Roman" w:hAnsi="Times New Roman" w:cs="Times New Roman"/>
        </w:rPr>
        <w:t>.</w:t>
      </w:r>
      <w:r w:rsidR="00CD768E">
        <w:rPr>
          <w:rFonts w:ascii="Times New Roman" w:hAnsi="Times New Roman" w:cs="Times New Roman"/>
        </w:rPr>
        <w:t xml:space="preserve"> </w:t>
      </w:r>
      <w:r w:rsidR="0008791B" w:rsidRPr="0008791B">
        <w:rPr>
          <w:rFonts w:ascii="Times New Roman" w:hAnsi="Times New Roman" w:cs="Times New Roman"/>
        </w:rPr>
        <w:t xml:space="preserve">If all symbionts </w:t>
      </w:r>
      <w:r w:rsidR="00C36461">
        <w:rPr>
          <w:rFonts w:ascii="Times New Roman" w:hAnsi="Times New Roman" w:cs="Times New Roman"/>
        </w:rPr>
        <w:t xml:space="preserve">in a phylogeny </w:t>
      </w:r>
      <w:r w:rsidR="0008791B" w:rsidRPr="0008791B">
        <w:rPr>
          <w:rFonts w:ascii="Times New Roman" w:hAnsi="Times New Roman" w:cs="Times New Roman"/>
        </w:rPr>
        <w:t>were strict specialists,</w:t>
      </w:r>
      <w:r w:rsidR="0008791B">
        <w:rPr>
          <w:rFonts w:ascii="Times New Roman" w:hAnsi="Times New Roman" w:cs="Times New Roman"/>
        </w:rPr>
        <w:t xml:space="preserve"> </w:t>
      </w:r>
      <w:r w:rsidR="00C36461">
        <w:rPr>
          <w:rFonts w:ascii="Times New Roman" w:hAnsi="Times New Roman" w:cs="Times New Roman"/>
        </w:rPr>
        <w:t xml:space="preserve">such that </w:t>
      </w:r>
      <w:r w:rsidR="00CD768E">
        <w:rPr>
          <w:rFonts w:ascii="Times New Roman" w:hAnsi="Times New Roman" w:cs="Times New Roman"/>
        </w:rPr>
        <w:t xml:space="preserve">each </w:t>
      </w:r>
      <w:r w:rsidR="00C36461">
        <w:rPr>
          <w:rFonts w:ascii="Times New Roman" w:hAnsi="Times New Roman" w:cs="Times New Roman"/>
        </w:rPr>
        <w:t xml:space="preserve">one had </w:t>
      </w:r>
      <w:r w:rsidR="0008791B">
        <w:rPr>
          <w:rFonts w:ascii="Times New Roman" w:hAnsi="Times New Roman" w:cs="Times New Roman"/>
        </w:rPr>
        <w:t>a single link</w:t>
      </w:r>
      <w:r w:rsidR="00192FF7">
        <w:rPr>
          <w:rFonts w:ascii="Times New Roman" w:hAnsi="Times New Roman" w:cs="Times New Roman"/>
        </w:rPr>
        <w:t xml:space="preserve"> </w:t>
      </w:r>
      <w:r w:rsidR="0008791B">
        <w:rPr>
          <w:rFonts w:ascii="Times New Roman" w:hAnsi="Times New Roman" w:cs="Times New Roman"/>
        </w:rPr>
        <w:t xml:space="preserve">to </w:t>
      </w:r>
      <w:r w:rsidR="00192FF7">
        <w:rPr>
          <w:rFonts w:ascii="Times New Roman" w:hAnsi="Times New Roman" w:cs="Times New Roman"/>
        </w:rPr>
        <w:t>a single</w:t>
      </w:r>
      <w:r w:rsidR="0008791B">
        <w:rPr>
          <w:rFonts w:ascii="Times New Roman" w:hAnsi="Times New Roman" w:cs="Times New Roman"/>
        </w:rPr>
        <w:t xml:space="preserve"> host, ‘</w:t>
      </w:r>
      <w:proofErr w:type="spellStart"/>
      <w:r w:rsidR="00CD768E" w:rsidRPr="008200F4">
        <w:rPr>
          <w:rFonts w:ascii="Times New Roman" w:hAnsi="Times New Roman" w:cs="Times New Roman"/>
          <w:i/>
        </w:rPr>
        <w:t>total_host_symbiont_</w:t>
      </w:r>
      <w:proofErr w:type="gramStart"/>
      <w:r w:rsidR="00CD768E" w:rsidRPr="008200F4">
        <w:rPr>
          <w:rFonts w:ascii="Times New Roman" w:hAnsi="Times New Roman" w:cs="Times New Roman"/>
          <w:i/>
        </w:rPr>
        <w:t>links</w:t>
      </w:r>
      <w:proofErr w:type="spellEnd"/>
      <w:r w:rsidR="0008791B">
        <w:rPr>
          <w:rFonts w:ascii="Times New Roman" w:hAnsi="Times New Roman" w:cs="Times New Roman"/>
        </w:rPr>
        <w:t>’</w:t>
      </w:r>
      <w:proofErr w:type="gramEnd"/>
      <w:r w:rsidR="0008791B" w:rsidRPr="0008791B">
        <w:rPr>
          <w:rFonts w:ascii="Times New Roman" w:hAnsi="Times New Roman" w:cs="Times New Roman"/>
        </w:rPr>
        <w:t xml:space="preserve"> would simply equal </w:t>
      </w:r>
      <w:r w:rsidR="00CD768E">
        <w:rPr>
          <w:rFonts w:ascii="Times New Roman" w:hAnsi="Times New Roman" w:cs="Times New Roman"/>
        </w:rPr>
        <w:t>‘</w:t>
      </w:r>
      <w:proofErr w:type="spellStart"/>
      <w:r w:rsidR="00CD768E" w:rsidRPr="008200F4">
        <w:rPr>
          <w:rFonts w:ascii="Times New Roman" w:hAnsi="Times New Roman" w:cs="Times New Roman"/>
          <w:i/>
        </w:rPr>
        <w:t>symbiont_tips_linked</w:t>
      </w:r>
      <w:proofErr w:type="spellEnd"/>
      <w:r w:rsidR="00CD768E">
        <w:rPr>
          <w:rFonts w:ascii="Times New Roman" w:hAnsi="Times New Roman" w:cs="Times New Roman"/>
        </w:rPr>
        <w:t>’</w:t>
      </w:r>
      <w:r w:rsidR="0008791B" w:rsidRPr="0008791B">
        <w:rPr>
          <w:rFonts w:ascii="Times New Roman" w:hAnsi="Times New Roman" w:cs="Times New Roman"/>
        </w:rPr>
        <w:t>. However, because symbionts are often associat</w:t>
      </w:r>
      <w:r w:rsidR="00CD768E">
        <w:rPr>
          <w:rFonts w:ascii="Times New Roman" w:hAnsi="Times New Roman" w:cs="Times New Roman"/>
        </w:rPr>
        <w:t>ed with more than one host, the</w:t>
      </w:r>
      <w:r w:rsidR="0008791B" w:rsidRPr="0008791B">
        <w:rPr>
          <w:rFonts w:ascii="Times New Roman" w:hAnsi="Times New Roman" w:cs="Times New Roman"/>
        </w:rPr>
        <w:t xml:space="preserve"> value </w:t>
      </w:r>
      <w:r w:rsidR="00CD768E">
        <w:rPr>
          <w:rFonts w:ascii="Times New Roman" w:hAnsi="Times New Roman" w:cs="Times New Roman"/>
        </w:rPr>
        <w:t>of ‘</w:t>
      </w:r>
      <w:proofErr w:type="spellStart"/>
      <w:r w:rsidR="00CD768E" w:rsidRPr="008200F4">
        <w:rPr>
          <w:rFonts w:ascii="Times New Roman" w:hAnsi="Times New Roman" w:cs="Times New Roman"/>
          <w:i/>
        </w:rPr>
        <w:t>total_host_symbiont_</w:t>
      </w:r>
      <w:proofErr w:type="gramStart"/>
      <w:r w:rsidR="00CD768E" w:rsidRPr="008200F4">
        <w:rPr>
          <w:rFonts w:ascii="Times New Roman" w:hAnsi="Times New Roman" w:cs="Times New Roman"/>
          <w:i/>
        </w:rPr>
        <w:t>links</w:t>
      </w:r>
      <w:proofErr w:type="spellEnd"/>
      <w:r w:rsidR="00CD768E">
        <w:rPr>
          <w:rFonts w:ascii="Times New Roman" w:hAnsi="Times New Roman" w:cs="Times New Roman"/>
        </w:rPr>
        <w:t>’</w:t>
      </w:r>
      <w:proofErr w:type="gramEnd"/>
      <w:r w:rsidR="00CD768E">
        <w:rPr>
          <w:rFonts w:ascii="Times New Roman" w:hAnsi="Times New Roman" w:cs="Times New Roman"/>
        </w:rPr>
        <w:t xml:space="preserve"> </w:t>
      </w:r>
      <w:r w:rsidR="00C36461">
        <w:rPr>
          <w:rFonts w:ascii="Times New Roman" w:hAnsi="Times New Roman" w:cs="Times New Roman"/>
        </w:rPr>
        <w:t>was</w:t>
      </w:r>
      <w:r w:rsidR="0008791B" w:rsidRPr="0008791B">
        <w:rPr>
          <w:rFonts w:ascii="Times New Roman" w:hAnsi="Times New Roman" w:cs="Times New Roman"/>
        </w:rPr>
        <w:t xml:space="preserve"> often higher than the total number of symbionts included in </w:t>
      </w:r>
      <w:r w:rsidR="00CD768E">
        <w:rPr>
          <w:rFonts w:ascii="Times New Roman" w:hAnsi="Times New Roman" w:cs="Times New Roman"/>
        </w:rPr>
        <w:t>a</w:t>
      </w:r>
      <w:r w:rsidR="0008791B" w:rsidRPr="0008791B">
        <w:rPr>
          <w:rFonts w:ascii="Times New Roman" w:hAnsi="Times New Roman" w:cs="Times New Roman"/>
        </w:rPr>
        <w:t xml:space="preserve"> study.</w:t>
      </w:r>
      <w:r w:rsidR="0008791B">
        <w:rPr>
          <w:rFonts w:ascii="Times New Roman" w:hAnsi="Times New Roman" w:cs="Times New Roman"/>
        </w:rPr>
        <w:t xml:space="preserve"> </w:t>
      </w:r>
      <w:r w:rsidR="00C36461">
        <w:rPr>
          <w:rFonts w:ascii="Times New Roman" w:hAnsi="Times New Roman" w:cs="Times New Roman"/>
        </w:rPr>
        <w:t>Thus, a</w:t>
      </w:r>
      <w:r w:rsidR="0008791B">
        <w:rPr>
          <w:rFonts w:ascii="Times New Roman" w:hAnsi="Times New Roman" w:cs="Times New Roman"/>
        </w:rPr>
        <w:t xml:space="preserve"> measure of symbiont </w:t>
      </w:r>
      <w:proofErr w:type="spellStart"/>
      <w:r w:rsidR="0008791B">
        <w:rPr>
          <w:rFonts w:ascii="Times New Roman" w:hAnsi="Times New Roman" w:cs="Times New Roman"/>
        </w:rPr>
        <w:t>generalism</w:t>
      </w:r>
      <w:proofErr w:type="spellEnd"/>
      <w:r w:rsidR="0008791B">
        <w:rPr>
          <w:rFonts w:ascii="Times New Roman" w:hAnsi="Times New Roman" w:cs="Times New Roman"/>
        </w:rPr>
        <w:t xml:space="preserve"> was captured using ‘</w:t>
      </w:r>
      <w:proofErr w:type="spellStart"/>
      <w:r w:rsidR="0008791B" w:rsidRPr="008200F4">
        <w:rPr>
          <w:rFonts w:ascii="Times New Roman" w:hAnsi="Times New Roman" w:cs="Times New Roman"/>
          <w:i/>
        </w:rPr>
        <w:t>host_range_link_ratio</w:t>
      </w:r>
      <w:proofErr w:type="spellEnd"/>
      <w:r w:rsidR="0008791B">
        <w:rPr>
          <w:rFonts w:ascii="Times New Roman" w:hAnsi="Times New Roman" w:cs="Times New Roman"/>
        </w:rPr>
        <w:t>’, defined as ‘</w:t>
      </w:r>
      <w:proofErr w:type="spellStart"/>
      <w:r w:rsidR="006E1413" w:rsidRPr="008200F4">
        <w:rPr>
          <w:rFonts w:ascii="Times New Roman" w:hAnsi="Times New Roman" w:cs="Times New Roman"/>
          <w:i/>
        </w:rPr>
        <w:t>t</w:t>
      </w:r>
      <w:r w:rsidR="0008791B" w:rsidRPr="008200F4">
        <w:rPr>
          <w:rFonts w:ascii="Times New Roman" w:hAnsi="Times New Roman" w:cs="Times New Roman"/>
          <w:i/>
        </w:rPr>
        <w:t>otal_host_symbioint_links</w:t>
      </w:r>
      <w:proofErr w:type="spellEnd"/>
      <w:r w:rsidR="0008791B">
        <w:rPr>
          <w:rFonts w:ascii="Times New Roman" w:hAnsi="Times New Roman" w:cs="Times New Roman"/>
        </w:rPr>
        <w:t>’</w:t>
      </w:r>
      <w:r w:rsidR="0008791B" w:rsidRPr="0008791B">
        <w:rPr>
          <w:rFonts w:ascii="Times New Roman" w:hAnsi="Times New Roman" w:cs="Times New Roman"/>
        </w:rPr>
        <w:t xml:space="preserve"> divided by </w:t>
      </w:r>
      <w:r w:rsidR="0008791B">
        <w:rPr>
          <w:rFonts w:ascii="Times New Roman" w:hAnsi="Times New Roman" w:cs="Times New Roman"/>
        </w:rPr>
        <w:t>‘</w:t>
      </w:r>
      <w:proofErr w:type="spellStart"/>
      <w:r w:rsidR="006E1413" w:rsidRPr="008200F4">
        <w:rPr>
          <w:rFonts w:ascii="Times New Roman" w:hAnsi="Times New Roman" w:cs="Times New Roman"/>
          <w:i/>
        </w:rPr>
        <w:t>s</w:t>
      </w:r>
      <w:r w:rsidR="0008791B" w:rsidRPr="008200F4">
        <w:rPr>
          <w:rFonts w:ascii="Times New Roman" w:hAnsi="Times New Roman" w:cs="Times New Roman"/>
          <w:i/>
        </w:rPr>
        <w:t>ymbiont_tips_linked</w:t>
      </w:r>
      <w:proofErr w:type="spellEnd"/>
      <w:r w:rsidR="0008791B" w:rsidRPr="008200F4">
        <w:rPr>
          <w:rFonts w:ascii="Times New Roman" w:hAnsi="Times New Roman" w:cs="Times New Roman"/>
        </w:rPr>
        <w:t>’</w:t>
      </w:r>
      <w:r w:rsidR="006E1413">
        <w:rPr>
          <w:rFonts w:ascii="Times New Roman" w:hAnsi="Times New Roman" w:cs="Times New Roman"/>
        </w:rPr>
        <w:t xml:space="preserve">, </w:t>
      </w:r>
      <w:r w:rsidR="00CD768E">
        <w:rPr>
          <w:rFonts w:ascii="Times New Roman" w:hAnsi="Times New Roman" w:cs="Times New Roman"/>
        </w:rPr>
        <w:t>provid</w:t>
      </w:r>
      <w:ins w:id="100" w:author="Alexander Hayward" w:date="2019-07-08T12:02:00Z">
        <w:r w:rsidR="00C71A91">
          <w:rPr>
            <w:rFonts w:ascii="Times New Roman" w:hAnsi="Times New Roman" w:cs="Times New Roman"/>
          </w:rPr>
          <w:t>ing</w:t>
        </w:r>
      </w:ins>
      <w:r w:rsidR="00C91206">
        <w:rPr>
          <w:rFonts w:ascii="Times New Roman" w:hAnsi="Times New Roman" w:cs="Times New Roman"/>
        </w:rPr>
        <w:t xml:space="preserve"> the mean </w:t>
      </w:r>
      <w:r w:rsidR="006E1413">
        <w:rPr>
          <w:rFonts w:ascii="Times New Roman" w:hAnsi="Times New Roman" w:cs="Times New Roman"/>
        </w:rPr>
        <w:t xml:space="preserve">number of host-symbiont links observed </w:t>
      </w:r>
      <w:r w:rsidR="006E1413">
        <w:rPr>
          <w:rFonts w:ascii="Times New Roman" w:hAnsi="Times New Roman" w:cs="Times New Roman"/>
        </w:rPr>
        <w:lastRenderedPageBreak/>
        <w:t>per symbiont taxon</w:t>
      </w:r>
      <w:r w:rsidR="00003F80">
        <w:rPr>
          <w:rFonts w:ascii="Times New Roman" w:hAnsi="Times New Roman" w:cs="Times New Roman"/>
        </w:rPr>
        <w:t xml:space="preserve">, with </w:t>
      </w:r>
      <w:r w:rsidR="00C91206">
        <w:rPr>
          <w:rFonts w:ascii="Times New Roman" w:hAnsi="Times New Roman" w:cs="Times New Roman"/>
        </w:rPr>
        <w:t xml:space="preserve">the measure increasing with increasing </w:t>
      </w:r>
      <w:proofErr w:type="spellStart"/>
      <w:r w:rsidR="00C91206">
        <w:rPr>
          <w:rFonts w:ascii="Times New Roman" w:hAnsi="Times New Roman" w:cs="Times New Roman"/>
        </w:rPr>
        <w:t>generalism</w:t>
      </w:r>
      <w:proofErr w:type="spellEnd"/>
      <w:r w:rsidR="006E1413">
        <w:rPr>
          <w:rFonts w:ascii="Times New Roman" w:hAnsi="Times New Roman" w:cs="Times New Roman"/>
        </w:rPr>
        <w:t>. An alternative estimate of symbiont host specificity was captured using ‘</w:t>
      </w:r>
      <w:proofErr w:type="spellStart"/>
      <w:r w:rsidR="006E1413" w:rsidRPr="008200F4">
        <w:rPr>
          <w:rFonts w:ascii="Times New Roman" w:hAnsi="Times New Roman" w:cs="Times New Roman"/>
          <w:i/>
        </w:rPr>
        <w:t>host_range_</w:t>
      </w:r>
      <w:r w:rsidR="00003F80" w:rsidRPr="008200F4">
        <w:rPr>
          <w:rFonts w:ascii="Times New Roman" w:hAnsi="Times New Roman" w:cs="Times New Roman"/>
          <w:i/>
        </w:rPr>
        <w:t>taxonomic_breadth</w:t>
      </w:r>
      <w:proofErr w:type="spellEnd"/>
      <w:r w:rsidR="00003F80" w:rsidRPr="0008791B">
        <w:rPr>
          <w:rFonts w:ascii="Times New Roman" w:hAnsi="Times New Roman" w:cs="Times New Roman"/>
        </w:rPr>
        <w:t>’</w:t>
      </w:r>
      <w:r w:rsidR="006E1413">
        <w:rPr>
          <w:rFonts w:ascii="Times New Roman" w:hAnsi="Times New Roman" w:cs="Times New Roman"/>
        </w:rPr>
        <w:t>, which consider</w:t>
      </w:r>
      <w:r w:rsidR="00003F80">
        <w:rPr>
          <w:rFonts w:ascii="Times New Roman" w:hAnsi="Times New Roman" w:cs="Times New Roman"/>
        </w:rPr>
        <w:t>s</w:t>
      </w:r>
      <w:r w:rsidR="00CA6509">
        <w:rPr>
          <w:rFonts w:ascii="Times New Roman" w:hAnsi="Times New Roman" w:cs="Times New Roman"/>
        </w:rPr>
        <w:t xml:space="preserve"> </w:t>
      </w:r>
      <w:proofErr w:type="spellStart"/>
      <w:r w:rsidR="00CA6509">
        <w:rPr>
          <w:rFonts w:ascii="Times New Roman" w:hAnsi="Times New Roman" w:cs="Times New Roman"/>
        </w:rPr>
        <w:t>Linnean</w:t>
      </w:r>
      <w:proofErr w:type="spellEnd"/>
      <w:r w:rsidR="00CA6509">
        <w:rPr>
          <w:rFonts w:ascii="Times New Roman" w:hAnsi="Times New Roman" w:cs="Times New Roman"/>
        </w:rPr>
        <w:t xml:space="preserve"> taxonomic rank, an</w:t>
      </w:r>
      <w:r w:rsidR="008200F4">
        <w:rPr>
          <w:rFonts w:ascii="Times New Roman" w:hAnsi="Times New Roman" w:cs="Times New Roman"/>
        </w:rPr>
        <w:t xml:space="preserve">d was calculated by assigning an incremental </w:t>
      </w:r>
      <w:r w:rsidR="00CA6509">
        <w:rPr>
          <w:rFonts w:ascii="Times New Roman" w:hAnsi="Times New Roman" w:cs="Times New Roman"/>
        </w:rPr>
        <w:t xml:space="preserve">score to successive </w:t>
      </w:r>
      <w:r w:rsidR="00003F80">
        <w:rPr>
          <w:rFonts w:ascii="Times New Roman" w:hAnsi="Times New Roman" w:cs="Times New Roman"/>
        </w:rPr>
        <w:t xml:space="preserve">host taxonomic </w:t>
      </w:r>
      <w:r w:rsidR="00CA6509">
        <w:rPr>
          <w:rFonts w:ascii="Times New Roman" w:hAnsi="Times New Roman" w:cs="Times New Roman"/>
        </w:rPr>
        <w:t>ranks</w:t>
      </w:r>
      <w:r w:rsidR="008200F4">
        <w:rPr>
          <w:rFonts w:ascii="Times New Roman" w:hAnsi="Times New Roman" w:cs="Times New Roman"/>
        </w:rPr>
        <w:t xml:space="preserve"> per symbiont</w:t>
      </w:r>
      <w:r w:rsidR="008D4B07">
        <w:rPr>
          <w:rFonts w:ascii="Times New Roman" w:hAnsi="Times New Roman" w:cs="Times New Roman"/>
        </w:rPr>
        <w:t xml:space="preserve"> </w:t>
      </w:r>
      <w:r w:rsidR="008200F4">
        <w:rPr>
          <w:rFonts w:ascii="Times New Roman" w:hAnsi="Times New Roman" w:cs="Times New Roman"/>
        </w:rPr>
        <w:t xml:space="preserve">in turn </w:t>
      </w:r>
      <w:r w:rsidR="008D4B07">
        <w:rPr>
          <w:rFonts w:ascii="Times New Roman" w:hAnsi="Times New Roman" w:cs="Times New Roman"/>
        </w:rPr>
        <w:t>(</w:t>
      </w:r>
      <w:r w:rsidR="008200F4">
        <w:rPr>
          <w:rFonts w:ascii="Times New Roman" w:hAnsi="Times New Roman" w:cs="Times New Roman"/>
        </w:rPr>
        <w:t xml:space="preserve">i.e. </w:t>
      </w:r>
      <w:r w:rsidR="008D4B07">
        <w:rPr>
          <w:rFonts w:ascii="Times New Roman" w:hAnsi="Times New Roman" w:cs="Times New Roman"/>
        </w:rPr>
        <w:t>single host species = 1, mul</w:t>
      </w:r>
      <w:ins w:id="101" w:author="Alexander Hayward" w:date="2019-07-08T11:29:00Z">
        <w:r w:rsidR="00686367">
          <w:rPr>
            <w:rFonts w:ascii="Times New Roman" w:hAnsi="Times New Roman" w:cs="Times New Roman"/>
          </w:rPr>
          <w:t>t</w:t>
        </w:r>
      </w:ins>
      <w:r w:rsidR="008D4B07">
        <w:rPr>
          <w:rFonts w:ascii="Times New Roman" w:hAnsi="Times New Roman" w:cs="Times New Roman"/>
        </w:rPr>
        <w:t>iple host species in the same genus = 2, multiple host genera = 3, multiple host families = 4, multiple host orders = 5)</w:t>
      </w:r>
      <w:r w:rsidR="008200F4">
        <w:rPr>
          <w:rFonts w:ascii="Times New Roman" w:hAnsi="Times New Roman" w:cs="Times New Roman"/>
        </w:rPr>
        <w:t>,</w:t>
      </w:r>
      <w:r w:rsidR="00C36461">
        <w:rPr>
          <w:rFonts w:ascii="Times New Roman" w:hAnsi="Times New Roman" w:cs="Times New Roman"/>
        </w:rPr>
        <w:t xml:space="preserve"> </w:t>
      </w:r>
      <w:r w:rsidR="00CA6509">
        <w:rPr>
          <w:rFonts w:ascii="Times New Roman" w:hAnsi="Times New Roman" w:cs="Times New Roman"/>
        </w:rPr>
        <w:t>summing the total</w:t>
      </w:r>
      <w:r w:rsidR="00003F80">
        <w:rPr>
          <w:rFonts w:ascii="Times New Roman" w:hAnsi="Times New Roman" w:cs="Times New Roman"/>
        </w:rPr>
        <w:t xml:space="preserve"> score</w:t>
      </w:r>
      <w:r w:rsidR="008200F4">
        <w:rPr>
          <w:rFonts w:ascii="Times New Roman" w:hAnsi="Times New Roman" w:cs="Times New Roman"/>
        </w:rPr>
        <w:t xml:space="preserve"> across all symbionts</w:t>
      </w:r>
      <w:r w:rsidR="00CA6509">
        <w:rPr>
          <w:rFonts w:ascii="Times New Roman" w:hAnsi="Times New Roman" w:cs="Times New Roman"/>
        </w:rPr>
        <w:t>, and</w:t>
      </w:r>
      <w:r w:rsidR="00C36461">
        <w:rPr>
          <w:rFonts w:ascii="Times New Roman" w:hAnsi="Times New Roman" w:cs="Times New Roman"/>
        </w:rPr>
        <w:t xml:space="preserve"> </w:t>
      </w:r>
      <w:r w:rsidR="00CA6509">
        <w:rPr>
          <w:rFonts w:ascii="Times New Roman" w:hAnsi="Times New Roman" w:cs="Times New Roman"/>
        </w:rPr>
        <w:t xml:space="preserve">dividing by </w:t>
      </w:r>
      <w:r w:rsidR="008200F4">
        <w:rPr>
          <w:rFonts w:ascii="Times New Roman" w:hAnsi="Times New Roman" w:cs="Times New Roman"/>
        </w:rPr>
        <w:t>‘</w:t>
      </w:r>
      <w:proofErr w:type="spellStart"/>
      <w:r w:rsidR="008200F4" w:rsidRPr="008200F4">
        <w:rPr>
          <w:rFonts w:ascii="Times New Roman" w:hAnsi="Times New Roman" w:cs="Times New Roman"/>
          <w:i/>
        </w:rPr>
        <w:t>symbiont_tips_linked</w:t>
      </w:r>
      <w:proofErr w:type="spellEnd"/>
      <w:r w:rsidR="008200F4">
        <w:rPr>
          <w:rFonts w:ascii="Times New Roman" w:hAnsi="Times New Roman" w:cs="Times New Roman"/>
        </w:rPr>
        <w:t>’ (i.e. the total number of symbionts)</w:t>
      </w:r>
      <w:r w:rsidR="008D4B07">
        <w:rPr>
          <w:rFonts w:ascii="Times New Roman" w:hAnsi="Times New Roman" w:cs="Times New Roman"/>
        </w:rPr>
        <w:t xml:space="preserve">. </w:t>
      </w:r>
      <w:r w:rsidR="00C36461">
        <w:rPr>
          <w:rFonts w:ascii="Times New Roman" w:hAnsi="Times New Roman" w:cs="Times New Roman"/>
        </w:rPr>
        <w:t>Consequently</w:t>
      </w:r>
      <w:r w:rsidR="00003F80">
        <w:rPr>
          <w:rFonts w:ascii="Times New Roman" w:hAnsi="Times New Roman" w:cs="Times New Roman"/>
        </w:rPr>
        <w:t>, ‘</w:t>
      </w:r>
      <w:proofErr w:type="spellStart"/>
      <w:r w:rsidR="00003F80" w:rsidRPr="008200F4">
        <w:rPr>
          <w:rFonts w:ascii="Times New Roman" w:hAnsi="Times New Roman" w:cs="Times New Roman"/>
          <w:i/>
        </w:rPr>
        <w:t>host_range_taxonomic_breadth</w:t>
      </w:r>
      <w:proofErr w:type="spellEnd"/>
      <w:r w:rsidR="00003F80" w:rsidRPr="008200F4">
        <w:rPr>
          <w:rFonts w:ascii="Times New Roman" w:hAnsi="Times New Roman" w:cs="Times New Roman"/>
        </w:rPr>
        <w:t>’</w:t>
      </w:r>
      <w:r w:rsidR="00003F80">
        <w:rPr>
          <w:rFonts w:ascii="Times New Roman" w:hAnsi="Times New Roman" w:cs="Times New Roman"/>
        </w:rPr>
        <w:t xml:space="preserve"> increases with symbiont</w:t>
      </w:r>
      <w:r w:rsidR="007F31AA">
        <w:rPr>
          <w:rFonts w:ascii="Times New Roman" w:hAnsi="Times New Roman" w:cs="Times New Roman"/>
        </w:rPr>
        <w:t xml:space="preserve"> </w:t>
      </w:r>
      <w:proofErr w:type="spellStart"/>
      <w:r w:rsidR="007F31AA">
        <w:rPr>
          <w:rFonts w:ascii="Times New Roman" w:hAnsi="Times New Roman" w:cs="Times New Roman"/>
        </w:rPr>
        <w:t>generalism</w:t>
      </w:r>
      <w:proofErr w:type="spellEnd"/>
      <w:r w:rsidR="007F31AA">
        <w:rPr>
          <w:rFonts w:ascii="Times New Roman" w:hAnsi="Times New Roman" w:cs="Times New Roman"/>
        </w:rPr>
        <w:t>, such that symbiont phylogenies containing symbionts</w:t>
      </w:r>
      <w:r w:rsidR="00003F80">
        <w:rPr>
          <w:rFonts w:ascii="Times New Roman" w:hAnsi="Times New Roman" w:cs="Times New Roman"/>
        </w:rPr>
        <w:t xml:space="preserve"> capable of infecting </w:t>
      </w:r>
      <w:r w:rsidR="007F31AA">
        <w:rPr>
          <w:rFonts w:ascii="Times New Roman" w:hAnsi="Times New Roman" w:cs="Times New Roman"/>
        </w:rPr>
        <w:t xml:space="preserve">hosts from a wide range of taxonomic ranks </w:t>
      </w:r>
      <w:r w:rsidR="00003F80">
        <w:rPr>
          <w:rFonts w:ascii="Times New Roman" w:hAnsi="Times New Roman" w:cs="Times New Roman"/>
        </w:rPr>
        <w:t xml:space="preserve">are assigned a greater score. </w:t>
      </w:r>
    </w:p>
    <w:p w14:paraId="4B324CCB" w14:textId="45A86D73" w:rsidR="005203DD" w:rsidRDefault="00003F80" w:rsidP="00ED471E">
      <w:pPr>
        <w:spacing w:line="480" w:lineRule="auto"/>
        <w:ind w:firstLine="720"/>
        <w:rPr>
          <w:rFonts w:ascii="Times New Roman" w:hAnsi="Times New Roman" w:cs="Times New Roman"/>
        </w:rPr>
      </w:pPr>
      <w:commentRangeStart w:id="102"/>
      <w:commentRangeStart w:id="103"/>
      <w:r>
        <w:rPr>
          <w:rFonts w:ascii="Times New Roman" w:hAnsi="Times New Roman" w:cs="Times New Roman"/>
        </w:rPr>
        <w:t xml:space="preserve">The number of phylogenetic permutations performed by authors during cophylogenetic analyses was recorded as </w:t>
      </w:r>
      <w:r w:rsidR="0008791B" w:rsidRPr="0008791B">
        <w:rPr>
          <w:rFonts w:ascii="Times New Roman" w:hAnsi="Times New Roman" w:cs="Times New Roman"/>
        </w:rPr>
        <w:t>‘</w:t>
      </w:r>
      <w:proofErr w:type="spellStart"/>
      <w:r w:rsidR="0008791B" w:rsidRPr="0008791B">
        <w:rPr>
          <w:rFonts w:ascii="Times New Roman" w:hAnsi="Times New Roman" w:cs="Times New Roman"/>
        </w:rPr>
        <w:t>no_</w:t>
      </w:r>
      <w:proofErr w:type="gramStart"/>
      <w:r w:rsidR="0008791B" w:rsidRPr="0008791B">
        <w:rPr>
          <w:rFonts w:ascii="Times New Roman" w:hAnsi="Times New Roman" w:cs="Times New Roman"/>
        </w:rPr>
        <w:t>randomizations</w:t>
      </w:r>
      <w:proofErr w:type="spellEnd"/>
      <w:r w:rsidR="0008791B" w:rsidRPr="0008791B">
        <w:rPr>
          <w:rFonts w:ascii="Times New Roman" w:hAnsi="Times New Roman" w:cs="Times New Roman"/>
        </w:rPr>
        <w:t>’</w:t>
      </w:r>
      <w:proofErr w:type="gramEnd"/>
      <w:r>
        <w:rPr>
          <w:rFonts w:ascii="Times New Roman" w:hAnsi="Times New Roman" w:cs="Times New Roman"/>
        </w:rPr>
        <w:t xml:space="preserve">. </w:t>
      </w:r>
      <w:commentRangeEnd w:id="102"/>
      <w:r w:rsidR="007F31AA">
        <w:rPr>
          <w:rStyle w:val="CommentReference"/>
        </w:rPr>
        <w:commentReference w:id="102"/>
      </w:r>
      <w:commentRangeEnd w:id="103"/>
      <w:r w:rsidR="00D732A8">
        <w:rPr>
          <w:rStyle w:val="CommentReference"/>
        </w:rPr>
        <w:commentReference w:id="103"/>
      </w:r>
      <w:r w:rsidR="00EC66E9">
        <w:rPr>
          <w:rFonts w:ascii="Times New Roman" w:hAnsi="Times New Roman" w:cs="Times New Roman"/>
        </w:rPr>
        <w:t>T</w:t>
      </w:r>
      <w:r>
        <w:rPr>
          <w:rFonts w:ascii="Times New Roman" w:hAnsi="Times New Roman" w:cs="Times New Roman"/>
        </w:rPr>
        <w:t xml:space="preserve">he resultant </w:t>
      </w:r>
      <w:r w:rsidRPr="008D4B07">
        <w:rPr>
          <w:rFonts w:ascii="Times New Roman" w:hAnsi="Times New Roman" w:cs="Times New Roman"/>
          <w:i/>
        </w:rPr>
        <w:t>p</w:t>
      </w:r>
      <w:r w:rsidR="000B4842">
        <w:rPr>
          <w:rFonts w:ascii="Times New Roman" w:hAnsi="Times New Roman" w:cs="Times New Roman"/>
        </w:rPr>
        <w:t xml:space="preserve"> value</w:t>
      </w:r>
      <w:r w:rsidR="00EC66E9">
        <w:rPr>
          <w:rFonts w:ascii="Times New Roman" w:hAnsi="Times New Roman" w:cs="Times New Roman"/>
        </w:rPr>
        <w:t xml:space="preserve"> </w:t>
      </w:r>
      <w:r w:rsidR="007F31AA">
        <w:rPr>
          <w:rFonts w:ascii="Times New Roman" w:hAnsi="Times New Roman" w:cs="Times New Roman"/>
        </w:rPr>
        <w:t>from</w:t>
      </w:r>
      <w:r w:rsidR="00EC66E9">
        <w:rPr>
          <w:rFonts w:ascii="Times New Roman" w:hAnsi="Times New Roman" w:cs="Times New Roman"/>
        </w:rPr>
        <w:t xml:space="preserve"> each study was recorded as ‘</w:t>
      </w:r>
      <w:proofErr w:type="spellStart"/>
      <w:r w:rsidR="00EC66E9" w:rsidRPr="007F31AA">
        <w:rPr>
          <w:rFonts w:ascii="Times New Roman" w:hAnsi="Times New Roman" w:cs="Times New Roman"/>
          <w:i/>
        </w:rPr>
        <w:t>p_value</w:t>
      </w:r>
      <w:proofErr w:type="spellEnd"/>
      <w:r w:rsidR="00EC66E9" w:rsidRPr="007F31AA">
        <w:rPr>
          <w:rFonts w:ascii="Times New Roman" w:hAnsi="Times New Roman" w:cs="Times New Roman"/>
        </w:rPr>
        <w:t>’</w:t>
      </w:r>
      <w:r w:rsidR="007F31AA">
        <w:rPr>
          <w:rFonts w:ascii="Times New Roman" w:hAnsi="Times New Roman" w:cs="Times New Roman"/>
        </w:rPr>
        <w:t>, whereby</w:t>
      </w:r>
      <w:r w:rsidR="00ED2F57">
        <w:rPr>
          <w:rFonts w:ascii="Times New Roman" w:hAnsi="Times New Roman" w:cs="Times New Roman"/>
        </w:rPr>
        <w:t xml:space="preserve"> observed</w:t>
      </w:r>
      <w:r>
        <w:rPr>
          <w:rFonts w:ascii="Times New Roman" w:hAnsi="Times New Roman" w:cs="Times New Roman"/>
        </w:rPr>
        <w:t xml:space="preserve"> </w:t>
      </w:r>
      <w:r w:rsidR="00EC66E9" w:rsidRPr="008D4B07">
        <w:rPr>
          <w:rFonts w:ascii="Times New Roman" w:hAnsi="Times New Roman" w:cs="Times New Roman"/>
          <w:i/>
        </w:rPr>
        <w:t>p</w:t>
      </w:r>
      <w:r w:rsidR="000B4842">
        <w:rPr>
          <w:rFonts w:ascii="Times New Roman" w:hAnsi="Times New Roman" w:cs="Times New Roman"/>
        </w:rPr>
        <w:t xml:space="preserve"> value</w:t>
      </w:r>
      <w:r w:rsidR="00ED2F57">
        <w:rPr>
          <w:rFonts w:ascii="Times New Roman" w:hAnsi="Times New Roman" w:cs="Times New Roman"/>
        </w:rPr>
        <w:t>s</w:t>
      </w:r>
      <w:r w:rsidR="00EC66E9">
        <w:rPr>
          <w:rFonts w:ascii="Times New Roman" w:hAnsi="Times New Roman" w:cs="Times New Roman"/>
        </w:rPr>
        <w:t xml:space="preserve"> decreas</w:t>
      </w:r>
      <w:r w:rsidR="007F31AA">
        <w:rPr>
          <w:rFonts w:ascii="Times New Roman" w:hAnsi="Times New Roman" w:cs="Times New Roman"/>
        </w:rPr>
        <w:t>e</w:t>
      </w:r>
      <w:r w:rsidR="00EC66E9">
        <w:rPr>
          <w:rFonts w:ascii="Times New Roman" w:hAnsi="Times New Roman" w:cs="Times New Roman"/>
        </w:rPr>
        <w:t xml:space="preserve"> with </w:t>
      </w:r>
      <w:r w:rsidR="007F31AA">
        <w:rPr>
          <w:rFonts w:ascii="Times New Roman" w:hAnsi="Times New Roman" w:cs="Times New Roman"/>
        </w:rPr>
        <w:t>a</w:t>
      </w:r>
      <w:r w:rsidR="00EC66E9">
        <w:rPr>
          <w:rFonts w:ascii="Times New Roman" w:hAnsi="Times New Roman" w:cs="Times New Roman"/>
        </w:rPr>
        <w:t xml:space="preserve"> </w:t>
      </w:r>
      <w:r w:rsidR="00ED2F57">
        <w:rPr>
          <w:rFonts w:ascii="Times New Roman" w:hAnsi="Times New Roman" w:cs="Times New Roman"/>
        </w:rPr>
        <w:t xml:space="preserve">decreasing </w:t>
      </w:r>
      <w:r w:rsidR="00EC66E9">
        <w:rPr>
          <w:rFonts w:ascii="Times New Roman" w:hAnsi="Times New Roman" w:cs="Times New Roman"/>
        </w:rPr>
        <w:t>likelihood</w:t>
      </w:r>
      <w:r>
        <w:rPr>
          <w:rFonts w:ascii="Times New Roman" w:hAnsi="Times New Roman" w:cs="Times New Roman"/>
        </w:rPr>
        <w:t xml:space="preserve"> of observing host-symbiont cophylogeny by chance alone</w:t>
      </w:r>
      <w:r w:rsidR="00EC66E9">
        <w:rPr>
          <w:rFonts w:ascii="Times New Roman" w:hAnsi="Times New Roman" w:cs="Times New Roman"/>
        </w:rPr>
        <w:t xml:space="preserve"> (</w:t>
      </w:r>
      <w:r w:rsidR="007F31AA">
        <w:rPr>
          <w:rFonts w:ascii="Times New Roman" w:hAnsi="Times New Roman" w:cs="Times New Roman"/>
        </w:rPr>
        <w:t xml:space="preserve">i.e. </w:t>
      </w:r>
      <w:r w:rsidR="00EC66E9">
        <w:rPr>
          <w:rFonts w:ascii="Times New Roman" w:hAnsi="Times New Roman" w:cs="Times New Roman"/>
        </w:rPr>
        <w:t xml:space="preserve">as </w:t>
      </w:r>
      <w:r w:rsidR="00ED2F57">
        <w:rPr>
          <w:rFonts w:ascii="Times New Roman" w:hAnsi="Times New Roman" w:cs="Times New Roman"/>
        </w:rPr>
        <w:t>calculated during</w:t>
      </w:r>
      <w:r w:rsidR="00EC66E9">
        <w:rPr>
          <w:rFonts w:ascii="Times New Roman" w:hAnsi="Times New Roman" w:cs="Times New Roman"/>
        </w:rPr>
        <w:t xml:space="preserve"> permutation tests of host-symbiont phylogenies</w:t>
      </w:r>
      <w:r w:rsidR="00ED2F57">
        <w:rPr>
          <w:rFonts w:ascii="Times New Roman" w:hAnsi="Times New Roman" w:cs="Times New Roman"/>
        </w:rPr>
        <w:t xml:space="preserve"> </w:t>
      </w:r>
      <w:r w:rsidR="008D4B07">
        <w:rPr>
          <w:rFonts w:ascii="Times New Roman" w:hAnsi="Times New Roman" w:cs="Times New Roman"/>
        </w:rPr>
        <w:t xml:space="preserve">performed by authors during </w:t>
      </w:r>
      <w:proofErr w:type="spellStart"/>
      <w:r w:rsidR="008D4B07">
        <w:rPr>
          <w:rFonts w:ascii="Times New Roman" w:hAnsi="Times New Roman" w:cs="Times New Roman"/>
        </w:rPr>
        <w:t>TreeMap</w:t>
      </w:r>
      <w:proofErr w:type="spellEnd"/>
      <w:r w:rsidR="008D4B07">
        <w:rPr>
          <w:rFonts w:ascii="Times New Roman" w:hAnsi="Times New Roman" w:cs="Times New Roman"/>
        </w:rPr>
        <w:t xml:space="preserve"> or </w:t>
      </w:r>
      <w:proofErr w:type="spellStart"/>
      <w:r w:rsidR="008D4B07">
        <w:rPr>
          <w:rFonts w:ascii="Times New Roman" w:hAnsi="Times New Roman" w:cs="Times New Roman"/>
        </w:rPr>
        <w:t>Para</w:t>
      </w:r>
      <w:ins w:id="104" w:author="Shinichi Nakagawa" w:date="2019-08-22T06:45:00Z">
        <w:r w:rsidR="008178C6">
          <w:rPr>
            <w:rFonts w:ascii="Times New Roman" w:hAnsi="Times New Roman" w:cs="Times New Roman"/>
          </w:rPr>
          <w:t>F</w:t>
        </w:r>
      </w:ins>
      <w:del w:id="105" w:author="Shinichi Nakagawa" w:date="2019-08-22T06:45:00Z">
        <w:r w:rsidR="008D4B07" w:rsidDel="008178C6">
          <w:rPr>
            <w:rFonts w:ascii="Times New Roman" w:hAnsi="Times New Roman" w:cs="Times New Roman"/>
          </w:rPr>
          <w:delText>f</w:delText>
        </w:r>
      </w:del>
      <w:r w:rsidR="008D4B07">
        <w:rPr>
          <w:rFonts w:ascii="Times New Roman" w:hAnsi="Times New Roman" w:cs="Times New Roman"/>
        </w:rPr>
        <w:t>it</w:t>
      </w:r>
      <w:proofErr w:type="spellEnd"/>
      <w:r w:rsidR="008D4B07">
        <w:rPr>
          <w:rFonts w:ascii="Times New Roman" w:hAnsi="Times New Roman" w:cs="Times New Roman"/>
        </w:rPr>
        <w:t xml:space="preserve"> analyses</w:t>
      </w:r>
      <w:r w:rsidR="00EC66E9">
        <w:rPr>
          <w:rFonts w:ascii="Times New Roman" w:hAnsi="Times New Roman" w:cs="Times New Roman"/>
        </w:rPr>
        <w:t>)</w:t>
      </w:r>
      <w:r>
        <w:rPr>
          <w:rFonts w:ascii="Times New Roman" w:hAnsi="Times New Roman" w:cs="Times New Roman"/>
        </w:rPr>
        <w:t>.</w:t>
      </w:r>
      <w:r w:rsidR="00793B8C">
        <w:rPr>
          <w:rFonts w:ascii="Times New Roman" w:hAnsi="Times New Roman" w:cs="Times New Roman"/>
        </w:rPr>
        <w:t xml:space="preserve"> </w:t>
      </w:r>
    </w:p>
    <w:p w14:paraId="5EE043F1" w14:textId="77777777" w:rsidR="007D092C" w:rsidRPr="000B4842" w:rsidRDefault="007D092C" w:rsidP="007D092C">
      <w:pPr>
        <w:spacing w:line="480" w:lineRule="auto"/>
        <w:rPr>
          <w:rFonts w:ascii="Times New Roman" w:hAnsi="Times New Roman" w:cs="Times New Roman"/>
          <w:b/>
        </w:rPr>
      </w:pPr>
    </w:p>
    <w:p w14:paraId="4D7FBF79" w14:textId="322B58F5" w:rsidR="007D092C" w:rsidRPr="000B4842" w:rsidRDefault="007D092C" w:rsidP="007D092C">
      <w:pPr>
        <w:spacing w:line="480" w:lineRule="auto"/>
        <w:rPr>
          <w:rFonts w:ascii="Times New Roman" w:hAnsi="Times New Roman" w:cs="Times New Roman"/>
          <w:b/>
        </w:rPr>
      </w:pPr>
      <w:r w:rsidRPr="000B4842">
        <w:rPr>
          <w:rFonts w:ascii="Times New Roman" w:hAnsi="Times New Roman" w:cs="Times New Roman"/>
          <w:b/>
        </w:rPr>
        <w:t>Meta-analysis</w:t>
      </w:r>
    </w:p>
    <w:p w14:paraId="5C091800" w14:textId="77777777" w:rsidR="00537EAA" w:rsidRPr="000B4842" w:rsidRDefault="00537EAA" w:rsidP="00537EAA">
      <w:pPr>
        <w:spacing w:line="480" w:lineRule="auto"/>
        <w:rPr>
          <w:rFonts w:ascii="Times New Roman" w:hAnsi="Times New Roman" w:cs="Times New Roman"/>
          <w:b/>
        </w:rPr>
      </w:pPr>
    </w:p>
    <w:p w14:paraId="4F5CC7C6" w14:textId="7AB6FC11" w:rsidR="00537EAA"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We used </w:t>
      </w:r>
      <w:r w:rsidRPr="000B4842">
        <w:rPr>
          <w:rFonts w:ascii="Times New Roman" w:hAnsi="Times New Roman" w:cs="Times New Roman"/>
          <w:i/>
        </w:rPr>
        <w:t>p</w:t>
      </w:r>
      <w:r w:rsidR="000B4842">
        <w:rPr>
          <w:rFonts w:ascii="Times New Roman" w:hAnsi="Times New Roman" w:cs="Times New Roman"/>
        </w:rPr>
        <w:t xml:space="preserve"> values obtained from random</w:t>
      </w:r>
      <w:r w:rsidRPr="000B4842">
        <w:rPr>
          <w:rFonts w:ascii="Times New Roman" w:hAnsi="Times New Roman" w:cs="Times New Roman"/>
        </w:rPr>
        <w:t>ization tests that are implemented in ‘</w:t>
      </w:r>
      <w:proofErr w:type="spellStart"/>
      <w:r w:rsidRPr="000B4842">
        <w:rPr>
          <w:rFonts w:ascii="Times New Roman" w:hAnsi="Times New Roman" w:cs="Times New Roman"/>
        </w:rPr>
        <w:t>TreeMap</w:t>
      </w:r>
      <w:proofErr w:type="spellEnd"/>
      <w:r w:rsidRPr="000B4842">
        <w:rPr>
          <w:rFonts w:ascii="Times New Roman" w:hAnsi="Times New Roman" w:cs="Times New Roman"/>
        </w:rPr>
        <w:t>’ and ‘</w:t>
      </w:r>
      <w:proofErr w:type="spellStart"/>
      <w:r w:rsidRPr="000B4842">
        <w:rPr>
          <w:rFonts w:ascii="Times New Roman" w:hAnsi="Times New Roman" w:cs="Times New Roman"/>
        </w:rPr>
        <w:t>Parafit</w:t>
      </w:r>
      <w:proofErr w:type="spellEnd"/>
      <w:r w:rsidRPr="000B4842">
        <w:rPr>
          <w:rFonts w:ascii="Times New Roman" w:hAnsi="Times New Roman" w:cs="Times New Roman"/>
        </w:rPr>
        <w:t>’ as measures of incongr</w:t>
      </w:r>
      <w:r w:rsidR="000B4842">
        <w:rPr>
          <w:rFonts w:ascii="Times New Roman" w:hAnsi="Times New Roman" w:cs="Times New Roman"/>
        </w:rPr>
        <w:t>uen</w:t>
      </w:r>
      <w:r w:rsidRPr="000B4842">
        <w:rPr>
          <w:rFonts w:ascii="Times New Roman" w:hAnsi="Times New Roman" w:cs="Times New Roman"/>
        </w:rPr>
        <w:t xml:space="preserve">ce. These </w:t>
      </w:r>
      <w:r w:rsidRPr="000B4842">
        <w:rPr>
          <w:rFonts w:ascii="Times New Roman" w:hAnsi="Times New Roman" w:cs="Times New Roman"/>
          <w:i/>
        </w:rPr>
        <w:t>p</w:t>
      </w:r>
      <w:r w:rsidRPr="000B4842">
        <w:rPr>
          <w:rFonts w:ascii="Times New Roman" w:hAnsi="Times New Roman" w:cs="Times New Roman"/>
        </w:rPr>
        <w:t xml:space="preserve"> values were converted into </w:t>
      </w:r>
      <w:r w:rsidRPr="000B4842">
        <w:rPr>
          <w:rFonts w:ascii="Times New Roman" w:hAnsi="Times New Roman" w:cs="Times New Roman"/>
          <w:i/>
        </w:rPr>
        <w:t>r</w:t>
      </w:r>
      <w:r w:rsidRPr="000B4842">
        <w:rPr>
          <w:rFonts w:ascii="Times New Roman" w:hAnsi="Times New Roman" w:cs="Times New Roman"/>
        </w:rPr>
        <w:t xml:space="preserve"> and its transformation </w:t>
      </w:r>
      <w:proofErr w:type="spellStart"/>
      <w:r w:rsidRPr="000B4842">
        <w:rPr>
          <w:rFonts w:ascii="Times New Roman" w:hAnsi="Times New Roman" w:cs="Times New Roman"/>
          <w:i/>
        </w:rPr>
        <w:t>Zr</w:t>
      </w:r>
      <w:proofErr w:type="spellEnd"/>
      <w:r w:rsidRPr="000B4842">
        <w:rPr>
          <w:rFonts w:ascii="Times New Roman" w:hAnsi="Times New Roman" w:cs="Times New Roman"/>
        </w:rPr>
        <w:t>. We can ca</w:t>
      </w:r>
      <w:ins w:id="106" w:author="Alexander Hayward" w:date="2019-07-08T11:31:00Z">
        <w:r w:rsidR="00686367">
          <w:rPr>
            <w:rFonts w:ascii="Times New Roman" w:hAnsi="Times New Roman" w:cs="Times New Roman"/>
          </w:rPr>
          <w:t>l</w:t>
        </w:r>
      </w:ins>
      <w:r w:rsidRPr="000B4842">
        <w:rPr>
          <w:rFonts w:ascii="Times New Roman" w:hAnsi="Times New Roman" w:cs="Times New Roman"/>
        </w:rPr>
        <w:t xml:space="preserve">culate </w:t>
      </w:r>
      <w:proofErr w:type="spellStart"/>
      <w:r w:rsidRPr="000B4842">
        <w:rPr>
          <w:rFonts w:ascii="Times New Roman" w:hAnsi="Times New Roman" w:cs="Times New Roman"/>
          <w:i/>
        </w:rPr>
        <w:t>r</w:t>
      </w:r>
      <w:r w:rsidRPr="000B4842">
        <w:rPr>
          <w:rFonts w:ascii="Times New Roman" w:hAnsi="Times New Roman" w:cs="Times New Roman"/>
          <w:i/>
          <w:vertAlign w:val="subscript"/>
        </w:rPr>
        <w:t>equivalent</w:t>
      </w:r>
      <w:proofErr w:type="spellEnd"/>
      <w:r w:rsidRPr="000B4842">
        <w:rPr>
          <w:rFonts w:ascii="Times New Roman" w:hAnsi="Times New Roman" w:cs="Times New Roman"/>
        </w:rPr>
        <w:t xml:space="preserve"> via </w:t>
      </w:r>
      <w:r w:rsidRPr="000B4842">
        <w:rPr>
          <w:rFonts w:ascii="Times New Roman" w:hAnsi="Times New Roman" w:cs="Times New Roman"/>
          <w:i/>
        </w:rPr>
        <w:t>t</w:t>
      </w:r>
      <w:r w:rsidRPr="000B4842">
        <w:rPr>
          <w:rFonts w:ascii="Times New Roman" w:hAnsi="Times New Roman" w:cs="Times New Roman"/>
        </w:rPr>
        <w:t xml:space="preserve"> values with </w:t>
      </w:r>
      <w:r w:rsidRPr="000B4842">
        <w:rPr>
          <w:rFonts w:ascii="Times New Roman" w:hAnsi="Times New Roman" w:cs="Times New Roman"/>
          <w:i/>
        </w:rPr>
        <w:t>df</w:t>
      </w:r>
      <w:r w:rsidRPr="000B4842">
        <w:rPr>
          <w:rFonts w:ascii="Times New Roman" w:hAnsi="Times New Roman" w:cs="Times New Roman"/>
        </w:rPr>
        <w:t xml:space="preserve"> = </w:t>
      </w:r>
      <w:r w:rsidRPr="000B4842">
        <w:rPr>
          <w:rFonts w:ascii="Times New Roman" w:hAnsi="Times New Roman" w:cs="Times New Roman"/>
          <w:i/>
        </w:rPr>
        <w:t>N</w:t>
      </w:r>
      <w:r w:rsidRPr="000B4842">
        <w:rPr>
          <w:rFonts w:ascii="Times New Roman" w:hAnsi="Times New Roman" w:cs="Times New Roman"/>
        </w:rPr>
        <w:t xml:space="preserve"> - 2 from </w:t>
      </w:r>
      <w:r w:rsidRPr="000B4842">
        <w:rPr>
          <w:rFonts w:ascii="Times New Roman" w:hAnsi="Times New Roman" w:cs="Times New Roman"/>
          <w:i/>
        </w:rPr>
        <w:t>p</w:t>
      </w:r>
      <w:r w:rsidRPr="000B4842">
        <w:rPr>
          <w:rFonts w:ascii="Times New Roman" w:hAnsi="Times New Roman" w:cs="Times New Roman"/>
        </w:rPr>
        <w:t xml:space="preserve"> values (one-tailed)</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&lt;EndNote&gt;&lt;Cite&gt;&lt;Author&gt;Rosenthal&lt;/Author&gt;&lt;Year&gt;2003&lt;/Year&gt;&lt;RecNum&gt;76&lt;/RecNum&gt;&lt;DisplayText&gt;&lt;style face="superscript"&gt;9&lt;/style&gt;&lt;/DisplayText&gt;&lt;record&gt;&lt;rec-number&gt;76&lt;/rec-number&gt;&lt;foreign-keys&gt;&lt;key app="EN" db-id="x0tfewrx6v00a6et95bves2m9fte0e5fess2" timestamp="1562250180"&gt;76&lt;/key&gt;&lt;/foreign-keys&gt;&lt;ref-type name="Journal Article"&gt;17&lt;/ref-type&gt;&lt;contributors&gt;&lt;authors&gt;&lt;author&gt;Rosenthal, Robert&lt;/author&gt;&lt;author&gt;Rubin, Donald B&lt;/author&gt;&lt;/authors&gt;&lt;/contributors&gt;&lt;titles&gt;&lt;title&gt;Requivalent: A simple effect size indicator&lt;/title&gt;&lt;secondary-title&gt;Psychological methods&lt;/secondary-title&gt;&lt;/titles&gt;&lt;periodical&gt;&lt;full-title&gt;Psychological methods&lt;/full-title&gt;&lt;/periodical&gt;&lt;pages&gt;492&lt;/pages&gt;&lt;volume&gt;8&lt;/volume&gt;&lt;number&gt;4&lt;/number&gt;&lt;dates&gt;&lt;year&gt;2003&lt;/year&gt;&lt;/dates&gt;&lt;isbn&gt;1939-1463&lt;/isbn&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9</w:t>
      </w:r>
      <w:r w:rsidR="000B4842">
        <w:rPr>
          <w:rFonts w:ascii="Times New Roman" w:hAnsi="Times New Roman" w:cs="Times New Roman"/>
        </w:rPr>
        <w:fldChar w:fldCharType="end"/>
      </w:r>
      <w:r w:rsidRPr="000B4842">
        <w:rPr>
          <w:rFonts w:ascii="Times New Roman" w:hAnsi="Times New Roman" w:cs="Times New Roman"/>
        </w:rPr>
        <w:t xml:space="preserve"> and then, also obtain </w:t>
      </w:r>
      <w:proofErr w:type="spellStart"/>
      <w:r w:rsidRPr="000B4842">
        <w:rPr>
          <w:rFonts w:ascii="Times New Roman" w:hAnsi="Times New Roman" w:cs="Times New Roman"/>
          <w:i/>
        </w:rPr>
        <w:t>Zr</w:t>
      </w:r>
      <w:r w:rsidRPr="000B4842">
        <w:rPr>
          <w:rFonts w:ascii="Times New Roman" w:hAnsi="Times New Roman" w:cs="Times New Roman"/>
          <w:vertAlign w:val="subscript"/>
        </w:rPr>
        <w:t>equivalent</w:t>
      </w:r>
      <w:proofErr w:type="spellEnd"/>
      <w:r w:rsidRPr="000B4842">
        <w:rPr>
          <w:rFonts w:ascii="Times New Roman" w:hAnsi="Times New Roman" w:cs="Times New Roman"/>
        </w:rPr>
        <w:t xml:space="preserve"> from </w:t>
      </w:r>
      <w:proofErr w:type="spellStart"/>
      <w:r w:rsidRPr="000B4842">
        <w:rPr>
          <w:rFonts w:ascii="Times New Roman" w:hAnsi="Times New Roman" w:cs="Times New Roman"/>
          <w:i/>
        </w:rPr>
        <w:t>r</w:t>
      </w:r>
      <w:r w:rsidRPr="000B4842">
        <w:rPr>
          <w:rFonts w:ascii="Times New Roman" w:hAnsi="Times New Roman" w:cs="Times New Roman"/>
          <w:vertAlign w:val="subscript"/>
        </w:rPr>
        <w:t>equivalent</w:t>
      </w:r>
      <w:proofErr w:type="spellEnd"/>
      <w:r w:rsidRPr="000B4842">
        <w:rPr>
          <w:rFonts w:ascii="Times New Roman" w:hAnsi="Times New Roman" w:cs="Times New Roman"/>
        </w:rPr>
        <w:t>, as follows:</w:t>
      </w:r>
    </w:p>
    <w:p w14:paraId="577E72DF" w14:textId="77777777" w:rsidR="00C27B07" w:rsidRPr="000B4842" w:rsidRDefault="00C27B07" w:rsidP="00537EAA">
      <w:pPr>
        <w:spacing w:line="480" w:lineRule="auto"/>
        <w:rPr>
          <w:rFonts w:ascii="Times New Roman" w:hAnsi="Times New Roman" w:cs="Times New Roman"/>
        </w:rPr>
      </w:pPr>
    </w:p>
    <w:p w14:paraId="3568D784" w14:textId="77777777" w:rsidR="00537EAA" w:rsidRPr="000B4842" w:rsidRDefault="00BE5826" w:rsidP="00537EAA">
      <w:pPr>
        <w:spacing w:line="480" w:lineRule="auto"/>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+(N-2)</m:t>
                        </m:r>
                      </m:den>
                    </m:f>
                  </m:e>
                </m:rad>
              </m:e>
            </m:mr>
            <m:mr>
              <m:e/>
              <m:e/>
            </m:mr>
            <m:mr>
              <m:e>
                <m:r>
                  <w:rPr>
                    <w:rFonts w:ascii="Cambria Math" w:hAnsi="Cambria Math" w:cs="Times New Roman"/>
                  </w:rPr>
                  <m:t>Z</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e>
              <m:e>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ln</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num>
                      <m:den>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equivalent</m:t>
                            </m:r>
                          </m:sub>
                        </m:sSub>
                      </m:den>
                    </m:f>
                  </m:e>
                </m:d>
              </m:e>
            </m:mr>
          </m:m>
        </m:oMath>
      </m:oMathPara>
    </w:p>
    <w:p w14:paraId="7D117191" w14:textId="77777777" w:rsidR="00C27B07" w:rsidRDefault="00C27B07" w:rsidP="00537EAA">
      <w:pPr>
        <w:spacing w:line="480" w:lineRule="auto"/>
        <w:rPr>
          <w:rFonts w:ascii="Times New Roman" w:hAnsi="Times New Roman" w:cs="Times New Roman"/>
        </w:rPr>
      </w:pPr>
    </w:p>
    <w:p w14:paraId="1220B29B" w14:textId="7F235D97"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where </w:t>
      </w:r>
      <w:r w:rsidRPr="000B4842">
        <w:rPr>
          <w:rFonts w:ascii="Times New Roman" w:hAnsi="Times New Roman" w:cs="Times New Roman"/>
          <w:i/>
        </w:rPr>
        <w:t>N</w:t>
      </w:r>
      <w:r w:rsidRPr="000B4842">
        <w:rPr>
          <w:rFonts w:ascii="Times New Roman" w:hAnsi="Times New Roman" w:cs="Times New Roman"/>
        </w:rPr>
        <w:t xml:space="preserve"> is sample size </w:t>
      </w:r>
      <w:ins w:id="107" w:author="Alexander Hayward" w:date="2019-07-08T11:32:00Z">
        <w:r w:rsidR="00686367">
          <w:rPr>
            <w:rFonts w:ascii="Times New Roman" w:hAnsi="Times New Roman" w:cs="Times New Roman"/>
          </w:rPr>
          <w:t>which is</w:t>
        </w:r>
      </w:ins>
      <w:r w:rsidRPr="000B4842">
        <w:rPr>
          <w:rFonts w:ascii="Times New Roman" w:hAnsi="Times New Roman" w:cs="Times New Roman"/>
        </w:rPr>
        <w:t>, in our case, the sum of the numbers of host and symbiont species included in a randomi</w:t>
      </w:r>
      <w:ins w:id="108" w:author="Alexander Hayward" w:date="2019-07-08T11:32:00Z">
        <w:r w:rsidR="00686367">
          <w:rPr>
            <w:rFonts w:ascii="Times New Roman" w:hAnsi="Times New Roman" w:cs="Times New Roman"/>
          </w:rPr>
          <w:t>s</w:t>
        </w:r>
      </w:ins>
      <w:r w:rsidRPr="000B4842">
        <w:rPr>
          <w:rFonts w:ascii="Times New Roman" w:hAnsi="Times New Roman" w:cs="Times New Roman"/>
        </w:rPr>
        <w:t>ation test.</w:t>
      </w:r>
    </w:p>
    <w:p w14:paraId="0B709B03" w14:textId="48C00B54" w:rsidR="00537EAA" w:rsidRPr="000B4842" w:rsidRDefault="00537EAA" w:rsidP="000B4842">
      <w:pPr>
        <w:spacing w:line="480" w:lineRule="auto"/>
        <w:ind w:firstLine="720"/>
        <w:rPr>
          <w:rFonts w:ascii="Times New Roman" w:hAnsi="Times New Roman" w:cs="Times New Roman"/>
        </w:rPr>
      </w:pPr>
      <w:r w:rsidRPr="000B4842">
        <w:rPr>
          <w:rFonts w:ascii="Times New Roman" w:hAnsi="Times New Roman" w:cs="Times New Roman"/>
        </w:rPr>
        <w:t>All stat</w:t>
      </w:r>
      <w:ins w:id="109" w:author="Alexander Hayward" w:date="2019-07-08T11:32:00Z">
        <w:r w:rsidR="00686367">
          <w:rPr>
            <w:rFonts w:ascii="Times New Roman" w:hAnsi="Times New Roman" w:cs="Times New Roman"/>
          </w:rPr>
          <w:t>i</w:t>
        </w:r>
      </w:ins>
      <w:r w:rsidRPr="000B4842">
        <w:rPr>
          <w:rFonts w:ascii="Times New Roman" w:hAnsi="Times New Roman" w:cs="Times New Roman"/>
        </w:rPr>
        <w:t xml:space="preserve">stical analyses were </w:t>
      </w:r>
      <w:r w:rsidR="000B4842">
        <w:rPr>
          <w:rFonts w:ascii="Times New Roman" w:hAnsi="Times New Roman" w:cs="Times New Roman"/>
        </w:rPr>
        <w:t>conducted using R version 3.5.2</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&lt;EndNote&gt;&lt;Cite&gt;&lt;Author&gt;Team&lt;/Author&gt;&lt;Year&gt;2018&lt;/Year&gt;&lt;RecNum&gt;77&lt;/RecNum&gt;&lt;DisplayText&gt;&lt;style face="superscript"&gt;10&lt;/style&gt;&lt;/DisplayText&gt;&lt;record&gt;&lt;rec-number&gt;77&lt;/rec-number&gt;&lt;foreign-keys&gt;&lt;key app="EN" db-id="x0tfewrx6v00a6et95bves2m9fte0e5fess2" timestamp="1562250262"&gt;77&lt;/key&gt;&lt;/foreign-keys&gt;&lt;ref-type name="Journal Article"&gt;17&lt;/ref-type&gt;&lt;contributors&gt;&lt;authors&gt;&lt;author&gt;Team, R Core&lt;/author&gt;&lt;/authors&gt;&lt;/contributors&gt;&lt;titles&gt;&lt;title&gt;R: A Language and Environment for Statistical Computing&lt;/title&gt;&lt;/titles&gt;&lt;dates&gt;&lt;year&gt;2018&lt;/year&gt;&lt;/dates&gt;&lt;urls&gt;&lt;/urls&gt;&lt;/record&gt;&lt;/Cite&gt;&lt;/EndNote&gt;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10</w:t>
      </w:r>
      <w:r w:rsidR="000B4842">
        <w:rPr>
          <w:rFonts w:ascii="Times New Roman" w:hAnsi="Times New Roman" w:cs="Times New Roman"/>
        </w:rPr>
        <w:fldChar w:fldCharType="end"/>
      </w:r>
      <w:r w:rsidRPr="000B4842">
        <w:rPr>
          <w:rFonts w:ascii="Times New Roman" w:hAnsi="Times New Roman" w:cs="Times New Roman"/>
        </w:rPr>
        <w:t>. We used multilevel (random-effects) meta-anal</w:t>
      </w:r>
      <w:r w:rsidR="000B4842">
        <w:rPr>
          <w:rFonts w:ascii="Times New Roman" w:hAnsi="Times New Roman" w:cs="Times New Roman"/>
        </w:rPr>
        <w:t>ytic and meta-regression models</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&lt;EndNote&gt;&lt;Cite&gt;&lt;Author&gt;Nakagawa&lt;/Author&gt;&lt;Year&gt;2012&lt;/Year&gt;&lt;RecNum&gt;78&lt;/RecNum&gt;&lt;DisplayText&gt;&lt;style face="superscript"&gt;11&lt;/style&gt;&lt;/DisplayText&gt;&lt;record&gt;&lt;rec-number&gt;78&lt;/rec-number&gt;&lt;foreign-keys&gt;&lt;key app="EN" db-id="x0tfewrx6v00a6et95bves2m9fte0e5fess2" timestamp="1562250292"&gt;78&lt;/key&gt;&lt;/foreign-keys&gt;&lt;ref-type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0269-7653&lt;/isbn&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11</w:t>
      </w:r>
      <w:r w:rsidR="000B4842">
        <w:rPr>
          <w:rFonts w:ascii="Times New Roman" w:hAnsi="Times New Roman" w:cs="Times New Roman"/>
        </w:rPr>
        <w:fldChar w:fldCharType="end"/>
      </w:r>
      <w:r w:rsidR="000B4842">
        <w:rPr>
          <w:rFonts w:ascii="Times New Roman" w:hAnsi="Times New Roman" w:cs="Times New Roman"/>
        </w:rPr>
        <w:t>, becau</w:t>
      </w:r>
      <w:r w:rsidRPr="000B4842">
        <w:rPr>
          <w:rFonts w:ascii="Times New Roman" w:hAnsi="Times New Roman" w:cs="Times New Roman"/>
        </w:rPr>
        <w:t>se multiple effect sizes were obtained from some studies (i.e., study IDs were included as a random factor in the models to account for non-indepe</w:t>
      </w:r>
      <w:ins w:id="110" w:author="Alexander Hayward" w:date="2019-07-08T11:32:00Z">
        <w:r w:rsidR="001128A2">
          <w:rPr>
            <w:rFonts w:ascii="Times New Roman" w:hAnsi="Times New Roman" w:cs="Times New Roman"/>
          </w:rPr>
          <w:t>n</w:t>
        </w:r>
      </w:ins>
      <w:r w:rsidRPr="000B4842">
        <w:rPr>
          <w:rFonts w:ascii="Times New Roman" w:hAnsi="Times New Roman" w:cs="Times New Roman"/>
        </w:rPr>
        <w:t xml:space="preserve">dence). All meta-analytic models were implemented using the function, </w:t>
      </w:r>
      <w:r w:rsidRPr="000B4842">
        <w:rPr>
          <w:rFonts w:ascii="Times New Roman" w:hAnsi="Times New Roman" w:cs="Times New Roman"/>
          <w:i/>
        </w:rPr>
        <w:t>rma.mv</w:t>
      </w:r>
      <w:r w:rsidRPr="000B4842">
        <w:rPr>
          <w:rFonts w:ascii="Times New Roman" w:hAnsi="Times New Roman" w:cs="Times New Roman"/>
        </w:rPr>
        <w:t xml:space="preserve"> in the R pack</w:t>
      </w:r>
      <w:ins w:id="111" w:author="Alexander Hayward" w:date="2019-07-08T11:32:00Z">
        <w:r w:rsidR="001128A2">
          <w:rPr>
            <w:rFonts w:ascii="Times New Roman" w:hAnsi="Times New Roman" w:cs="Times New Roman"/>
          </w:rPr>
          <w:t>a</w:t>
        </w:r>
      </w:ins>
      <w:r w:rsidRPr="000B4842">
        <w:rPr>
          <w:rFonts w:ascii="Times New Roman" w:hAnsi="Times New Roman" w:cs="Times New Roman"/>
        </w:rPr>
        <w:t xml:space="preserve">ge, </w:t>
      </w:r>
      <w:proofErr w:type="spellStart"/>
      <w:r w:rsidRPr="000B4842">
        <w:rPr>
          <w:rFonts w:ascii="Times New Roman" w:hAnsi="Times New Roman" w:cs="Times New Roman"/>
          <w:i/>
        </w:rPr>
        <w:t>metafor</w:t>
      </w:r>
      <w:proofErr w:type="spellEnd"/>
      <w:r w:rsidR="000B4842">
        <w:rPr>
          <w:rFonts w:ascii="Times New Roman" w:hAnsi="Times New Roman" w:cs="Times New Roman"/>
        </w:rPr>
        <w:t xml:space="preserve"> version 2.0-0</w:t>
      </w:r>
      <w:r w:rsidR="000B4842">
        <w:rPr>
          <w:rFonts w:ascii="Times New Roman" w:hAnsi="Times New Roman" w:cs="Times New Roman"/>
        </w:rPr>
        <w:fldChar w:fldCharType="begin"/>
      </w:r>
      <w:r w:rsidR="00C71A91">
        <w:rPr>
          <w:rFonts w:ascii="Times New Roman" w:hAnsi="Times New Roman" w:cs="Times New Roman"/>
        </w:rPr>
        <w:instrText xml:space="preserve"> ADDIN EN.CITE &lt;EndNote&gt;&lt;Cite&gt;&lt;Author&gt;Viechtbauer&lt;/Author&gt;&lt;Year&gt;2010&lt;/Year&gt;&lt;RecNum&gt;79&lt;/RecNum&gt;&lt;DisplayText&gt;&lt;style face="superscript"&gt;12&lt;/style&gt;&lt;/DisplayText&gt;&lt;record&gt;&lt;rec-number&gt;79&lt;/rec-number&gt;&lt;foreign-keys&gt;&lt;key app="EN" db-id="x0tfewrx6v00a6et95bves2m9fte0e5fess2" timestamp="1562250332"&gt;79&lt;/key&gt;&lt;/foreign-keys&gt;&lt;ref-type name="Journal Article"&gt;17&lt;/ref-type&gt;&lt;contributors&gt;&lt;authors&gt;&lt;author&gt;Viechtbauer, Wolfgang&lt;/author&gt;&lt;/authors&gt;&lt;/contributors&gt;&lt;titles&gt;&lt;title&gt;Conducting meta-analyses in R with the metafor package&lt;/title&gt;&lt;secondary-title&gt;J Stat Softw&lt;/secondary-title&gt;&lt;/titles&gt;&lt;periodical&gt;&lt;full-title&gt;J Stat Softw&lt;/full-title&gt;&lt;/periodical&gt;&lt;pages&gt;1-48&lt;/pages&gt;&lt;volume&gt;36&lt;/volume&gt;&lt;number&gt;3&lt;/number&gt;&lt;dates&gt;&lt;year&gt;2010&lt;/year&gt;&lt;/dates&gt;&lt;urls&gt;&lt;/urls&gt;&lt;/record&gt;&lt;/Cite&gt;&lt;/EndNote&gt;</w:instrText>
      </w:r>
      <w:r w:rsidR="000B4842">
        <w:rPr>
          <w:rFonts w:ascii="Times New Roman" w:hAnsi="Times New Roman" w:cs="Times New Roman"/>
        </w:rPr>
        <w:fldChar w:fldCharType="separate"/>
      </w:r>
      <w:r w:rsidR="00C71A91" w:rsidRPr="00C71A91">
        <w:rPr>
          <w:rFonts w:ascii="Times New Roman" w:hAnsi="Times New Roman" w:cs="Times New Roman"/>
          <w:noProof/>
          <w:vertAlign w:val="superscript"/>
        </w:rPr>
        <w:t>12</w:t>
      </w:r>
      <w:r w:rsidR="000B4842">
        <w:rPr>
          <w:rFonts w:ascii="Times New Roman" w:hAnsi="Times New Roman" w:cs="Times New Roman"/>
        </w:rPr>
        <w:fldChar w:fldCharType="end"/>
      </w:r>
      <w:r w:rsidRPr="000B4842">
        <w:rPr>
          <w:rFonts w:ascii="Times New Roman" w:hAnsi="Times New Roman" w:cs="Times New Roman"/>
        </w:rPr>
        <w:t>. All model specifications and model selection procedures are found in our electronic suppl</w:t>
      </w:r>
      <w:ins w:id="112" w:author="Microsoft Office User" w:date="2019-07-09T07:25:00Z">
        <w:r w:rsidR="00376D13">
          <w:rPr>
            <w:rFonts w:ascii="Times New Roman" w:hAnsi="Times New Roman" w:cs="Times New Roman"/>
          </w:rPr>
          <w:t>e</w:t>
        </w:r>
      </w:ins>
      <w:r w:rsidRPr="000B4842">
        <w:rPr>
          <w:rFonts w:ascii="Times New Roman" w:hAnsi="Times New Roman" w:cs="Times New Roman"/>
        </w:rPr>
        <w:t>mentary materials (ESM)</w:t>
      </w:r>
      <w:r w:rsidR="000B4842">
        <w:rPr>
          <w:rFonts w:ascii="Times New Roman" w:hAnsi="Times New Roman" w:cs="Times New Roman"/>
        </w:rPr>
        <w:t>.</w:t>
      </w:r>
    </w:p>
    <w:p w14:paraId="79F76621" w14:textId="77777777" w:rsidR="00537EAA" w:rsidRPr="000B4842" w:rsidRDefault="00537EAA" w:rsidP="00537EAA">
      <w:pPr>
        <w:spacing w:line="480" w:lineRule="auto"/>
        <w:rPr>
          <w:rFonts w:ascii="Times New Roman" w:hAnsi="Times New Roman" w:cs="Times New Roman"/>
          <w:u w:val="single"/>
        </w:rPr>
      </w:pPr>
    </w:p>
    <w:p w14:paraId="1A71B33F" w14:textId="77777777" w:rsidR="00537EAA" w:rsidRDefault="00537EAA" w:rsidP="00537EAA">
      <w:pPr>
        <w:spacing w:line="480" w:lineRule="auto"/>
        <w:rPr>
          <w:rFonts w:ascii="Times New Roman" w:hAnsi="Times New Roman" w:cs="Times New Roman"/>
          <w:b/>
        </w:rPr>
      </w:pPr>
      <w:commentRangeStart w:id="113"/>
      <w:r w:rsidRPr="000B4842">
        <w:rPr>
          <w:rFonts w:ascii="Times New Roman" w:hAnsi="Times New Roman" w:cs="Times New Roman"/>
          <w:b/>
        </w:rPr>
        <w:t>Publication bias and sensitivity analysis</w:t>
      </w:r>
      <w:commentRangeEnd w:id="113"/>
      <w:r w:rsidRPr="000B4842">
        <w:rPr>
          <w:rStyle w:val="CommentReference"/>
          <w:rFonts w:ascii="Times New Roman" w:hAnsi="Times New Roman" w:cs="Times New Roman"/>
          <w:sz w:val="24"/>
          <w:szCs w:val="24"/>
        </w:rPr>
        <w:commentReference w:id="113"/>
      </w:r>
    </w:p>
    <w:p w14:paraId="154516A7" w14:textId="77777777" w:rsidR="000B4842" w:rsidRPr="000B4842" w:rsidRDefault="000B4842" w:rsidP="00537EAA">
      <w:pPr>
        <w:spacing w:line="480" w:lineRule="auto"/>
        <w:rPr>
          <w:rFonts w:ascii="Times New Roman" w:hAnsi="Times New Roman" w:cs="Times New Roman"/>
          <w:b/>
        </w:rPr>
      </w:pPr>
    </w:p>
    <w:p w14:paraId="16F645AA"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egger regression with the full model - say reason why</w:t>
      </w:r>
    </w:p>
    <w:p w14:paraId="00DB5311"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truncations due to the number of simulations……</w:t>
      </w:r>
    </w:p>
    <w:p w14:paraId="790E7183" w14:textId="77777777"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boundaries due to N (randomization tests) is creating</w:t>
      </w:r>
    </w:p>
    <w:p w14:paraId="3A25B397" w14:textId="44DA1EE9" w:rsidR="00537EAA" w:rsidRPr="000B4842" w:rsidRDefault="00537EAA" w:rsidP="00537EAA">
      <w:pPr>
        <w:numPr>
          <w:ilvl w:val="0"/>
          <w:numId w:val="1"/>
        </w:numPr>
        <w:spacing w:line="480" w:lineRule="auto"/>
        <w:rPr>
          <w:rFonts w:ascii="Times New Roman" w:hAnsi="Times New Roman" w:cs="Times New Roman"/>
        </w:rPr>
      </w:pPr>
      <w:r w:rsidRPr="000B4842">
        <w:rPr>
          <w:rFonts w:ascii="Times New Roman" w:hAnsi="Times New Roman" w:cs="Times New Roman"/>
        </w:rPr>
        <w:t>sensitivity analysis - two justifica</w:t>
      </w:r>
      <w:ins w:id="114" w:author="Microsoft Office User" w:date="2019-07-09T07:26:00Z">
        <w:r w:rsidR="00376D13">
          <w:rPr>
            <w:rFonts w:ascii="Times New Roman" w:hAnsi="Times New Roman" w:cs="Times New Roman"/>
          </w:rPr>
          <w:t>ti</w:t>
        </w:r>
      </w:ins>
      <w:del w:id="115" w:author="Microsoft Office User" w:date="2019-07-09T07:26:00Z">
        <w:r w:rsidRPr="000B4842" w:rsidDel="00376D13">
          <w:rPr>
            <w:rFonts w:ascii="Times New Roman" w:hAnsi="Times New Roman" w:cs="Times New Roman"/>
          </w:rPr>
          <w:delText>it</w:delText>
        </w:r>
      </w:del>
      <w:r w:rsidRPr="000B4842">
        <w:rPr>
          <w:rFonts w:ascii="Times New Roman" w:hAnsi="Times New Roman" w:cs="Times New Roman"/>
        </w:rPr>
        <w:t>ons</w:t>
      </w:r>
    </w:p>
    <w:p w14:paraId="536776C1" w14:textId="77777777" w:rsidR="00537EAA" w:rsidRPr="000B4842" w:rsidRDefault="00537EAA" w:rsidP="00537EAA">
      <w:pPr>
        <w:numPr>
          <w:ilvl w:val="1"/>
          <w:numId w:val="2"/>
        </w:numPr>
        <w:spacing w:line="480" w:lineRule="auto"/>
        <w:rPr>
          <w:rFonts w:ascii="Times New Roman" w:hAnsi="Times New Roman" w:cs="Times New Roman"/>
        </w:rPr>
      </w:pPr>
      <w:r w:rsidRPr="000B4842">
        <w:rPr>
          <w:rFonts w:ascii="Times New Roman" w:hAnsi="Times New Roman" w:cs="Times New Roman"/>
        </w:rPr>
        <w:t xml:space="preserve">why we put </w:t>
      </w:r>
      <w:proofErr w:type="spellStart"/>
      <w:r w:rsidRPr="000B4842">
        <w:rPr>
          <w:rFonts w:ascii="Times New Roman" w:hAnsi="Times New Roman" w:cs="Times New Roman"/>
        </w:rPr>
        <w:t>TreeMap</w:t>
      </w:r>
      <w:proofErr w:type="spellEnd"/>
      <w:r w:rsidRPr="000B4842">
        <w:rPr>
          <w:rFonts w:ascii="Times New Roman" w:hAnsi="Times New Roman" w:cs="Times New Roman"/>
        </w:rPr>
        <w:t xml:space="preserve"> and </w:t>
      </w:r>
      <w:proofErr w:type="spellStart"/>
      <w:r w:rsidRPr="000B4842">
        <w:rPr>
          <w:rFonts w:ascii="Times New Roman" w:hAnsi="Times New Roman" w:cs="Times New Roman"/>
        </w:rPr>
        <w:t>Parafit</w:t>
      </w:r>
      <w:proofErr w:type="spellEnd"/>
      <w:r w:rsidRPr="000B4842">
        <w:rPr>
          <w:rFonts w:ascii="Times New Roman" w:hAnsi="Times New Roman" w:cs="Times New Roman"/>
        </w:rPr>
        <w:t xml:space="preserve"> data</w:t>
      </w:r>
    </w:p>
    <w:p w14:paraId="4343AE38" w14:textId="32045C5A" w:rsidR="00537EAA" w:rsidRPr="000B4842" w:rsidRDefault="00537EAA" w:rsidP="00537EAA">
      <w:pPr>
        <w:numPr>
          <w:ilvl w:val="1"/>
          <w:numId w:val="3"/>
        </w:numPr>
        <w:spacing w:line="480" w:lineRule="auto"/>
        <w:rPr>
          <w:rFonts w:ascii="Times New Roman" w:hAnsi="Times New Roman" w:cs="Times New Roman"/>
        </w:rPr>
      </w:pPr>
      <w:r w:rsidRPr="000B4842">
        <w:rPr>
          <w:rFonts w:ascii="Times New Roman" w:hAnsi="Times New Roman" w:cs="Times New Roman"/>
        </w:rPr>
        <w:t>Tr</w:t>
      </w:r>
      <w:ins w:id="116" w:author="Alexander Hayward" w:date="2019-07-08T11:33:00Z">
        <w:r w:rsidR="001128A2">
          <w:rPr>
            <w:rFonts w:ascii="Times New Roman" w:hAnsi="Times New Roman" w:cs="Times New Roman"/>
          </w:rPr>
          <w:t>u</w:t>
        </w:r>
      </w:ins>
      <w:r w:rsidRPr="000B4842">
        <w:rPr>
          <w:rFonts w:ascii="Times New Roman" w:hAnsi="Times New Roman" w:cs="Times New Roman"/>
        </w:rPr>
        <w:t>ncation are not biasing our main results!!!</w:t>
      </w:r>
    </w:p>
    <w:p w14:paraId="167F6799" w14:textId="77777777" w:rsidR="00537EAA" w:rsidRPr="000B4842" w:rsidRDefault="00537EAA" w:rsidP="00537EAA">
      <w:pPr>
        <w:numPr>
          <w:ilvl w:val="1"/>
          <w:numId w:val="1"/>
        </w:numPr>
        <w:spacing w:line="480" w:lineRule="auto"/>
        <w:rPr>
          <w:rFonts w:ascii="Times New Roman" w:hAnsi="Times New Roman" w:cs="Times New Roman"/>
        </w:rPr>
      </w:pPr>
      <w:r w:rsidRPr="000B4842">
        <w:rPr>
          <w:rFonts w:ascii="Times New Roman" w:hAnsi="Times New Roman" w:cs="Times New Roman"/>
        </w:rPr>
        <w:t>simulation numbers are not different between parasites and mutualists</w:t>
      </w:r>
    </w:p>
    <w:p w14:paraId="3A4EDAA7" w14:textId="77777777" w:rsidR="007D092C" w:rsidRPr="000B4842" w:rsidRDefault="007D092C" w:rsidP="00537EAA">
      <w:pPr>
        <w:spacing w:line="480" w:lineRule="auto"/>
        <w:rPr>
          <w:rFonts w:ascii="Times New Roman" w:hAnsi="Times New Roman" w:cs="Times New Roman"/>
          <w:u w:val="single"/>
        </w:rPr>
      </w:pPr>
    </w:p>
    <w:p w14:paraId="7E26FC40" w14:textId="77777777" w:rsidR="007D092C" w:rsidRDefault="007D092C" w:rsidP="007D092C">
      <w:pPr>
        <w:spacing w:line="480" w:lineRule="auto"/>
        <w:rPr>
          <w:rFonts w:ascii="Times New Roman" w:hAnsi="Times New Roman" w:cs="Times New Roman"/>
          <w:b/>
        </w:rPr>
      </w:pPr>
      <w:r w:rsidRPr="000B4842">
        <w:rPr>
          <w:rFonts w:ascii="Times New Roman" w:hAnsi="Times New Roman" w:cs="Times New Roman"/>
          <w:b/>
        </w:rPr>
        <w:t>Estimates of effect size</w:t>
      </w:r>
    </w:p>
    <w:p w14:paraId="70B65760" w14:textId="77777777" w:rsidR="000B4842" w:rsidRPr="000B4842" w:rsidRDefault="000B4842" w:rsidP="007D092C">
      <w:pPr>
        <w:spacing w:line="480" w:lineRule="auto"/>
        <w:rPr>
          <w:rFonts w:ascii="Times New Roman" w:hAnsi="Times New Roman" w:cs="Times New Roman"/>
          <w:b/>
          <w:u w:val="single"/>
        </w:rPr>
      </w:pPr>
    </w:p>
    <w:p w14:paraId="0A671E75" w14:textId="56D12A33" w:rsidR="00ED471E" w:rsidRDefault="007D092C" w:rsidP="00537EAA">
      <w:pPr>
        <w:spacing w:line="480" w:lineRule="auto"/>
        <w:rPr>
          <w:ins w:id="117" w:author="Alexander Hayward" w:date="2019-07-08T12:03:00Z"/>
          <w:rFonts w:ascii="Times New Roman" w:hAnsi="Times New Roman" w:cs="Times New Roman"/>
        </w:rPr>
      </w:pPr>
      <w:r w:rsidRPr="000B4842">
        <w:rPr>
          <w:rFonts w:ascii="Times New Roman" w:hAnsi="Times New Roman" w:cs="Times New Roman"/>
        </w:rPr>
        <w:t>Discussion on the likely underestimation of effect size.</w:t>
      </w:r>
      <w:r w:rsidR="000B4842">
        <w:rPr>
          <w:rFonts w:ascii="Times New Roman" w:hAnsi="Times New Roman" w:cs="Times New Roman"/>
        </w:rPr>
        <w:t xml:space="preserve"> </w:t>
      </w:r>
    </w:p>
    <w:p w14:paraId="17B96DB0" w14:textId="3108208F" w:rsidR="00ED471E" w:rsidRDefault="00ED471E" w:rsidP="00537EAA">
      <w:pPr>
        <w:spacing w:line="480" w:lineRule="auto"/>
        <w:rPr>
          <w:rFonts w:ascii="Times New Roman" w:hAnsi="Times New Roman" w:cs="Times New Roman"/>
        </w:rPr>
      </w:pPr>
      <w:ins w:id="118" w:author="Alexander Hayward" w:date="2019-07-08T12:03:00Z">
        <w:r>
          <w:rPr>
            <w:rFonts w:ascii="Times New Roman" w:hAnsi="Times New Roman" w:cs="Times New Roman"/>
          </w:rPr>
          <w:t xml:space="preserve">The modal number of host-symbiont phylogenetic permutations performed by authors in our data set was 999 permutations, which limits the lowest observable </w:t>
        </w:r>
        <w:r w:rsidRPr="00FD7AE1">
          <w:rPr>
            <w:rFonts w:ascii="Times New Roman" w:hAnsi="Times New Roman" w:cs="Times New Roman"/>
            <w:i/>
          </w:rPr>
          <w:t>p</w:t>
        </w:r>
        <w:r>
          <w:rPr>
            <w:rFonts w:ascii="Times New Roman" w:hAnsi="Times New Roman" w:cs="Times New Roman"/>
          </w:rPr>
          <w:t xml:space="preserve"> value statistic </w:t>
        </w:r>
        <w:proofErr w:type="spellStart"/>
        <w:r>
          <w:rPr>
            <w:rFonts w:ascii="Times New Roman" w:hAnsi="Times New Roman" w:cs="Times New Roman"/>
          </w:rPr>
          <w:t xml:space="preserve">to </w:t>
        </w:r>
        <w:r w:rsidRPr="00FD7AE1">
          <w:rPr>
            <w:rFonts w:ascii="Times New Roman" w:hAnsi="Times New Roman" w:cs="Times New Roman"/>
            <w:i/>
          </w:rPr>
          <w:t>p</w:t>
        </w:r>
        <w:proofErr w:type="spellEnd"/>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.001. In practice, the number of permutations performed by authors is constrained by the computational time and resources required to perform large numbers of phylogenetic permutations, particularly for large phylogenies and</w:t>
        </w:r>
        <w:commentRangeStart w:id="119"/>
        <w:commentRangeStart w:id="120"/>
        <w:r>
          <w:rPr>
            <w:rFonts w:ascii="Times New Roman" w:hAnsi="Times New Roman" w:cs="Times New Roman"/>
          </w:rPr>
          <w:t xml:space="preserve"> older studies, when access to high speed computing facilities was more limited. </w:t>
        </w:r>
        <w:commentRangeEnd w:id="119"/>
        <w:r>
          <w:rPr>
            <w:rStyle w:val="CommentReference"/>
          </w:rPr>
          <w:commentReference w:id="119"/>
        </w:r>
      </w:ins>
      <w:commentRangeEnd w:id="120"/>
      <w:r w:rsidR="00071A8D">
        <w:rPr>
          <w:rStyle w:val="CommentReference"/>
        </w:rPr>
        <w:commentReference w:id="120"/>
      </w:r>
      <w:ins w:id="121" w:author="Alexander Hayward" w:date="2019-07-08T12:03:00Z">
        <w:r>
          <w:rPr>
            <w:rFonts w:ascii="Times New Roman" w:hAnsi="Times New Roman" w:cs="Times New Roman"/>
          </w:rPr>
          <w:t xml:space="preserve">In cases of incongruence, this limitation is not important, since determining exact likelihoods between for example 0.54-0.55 is trivial. However, a consequence of this limitation is that for highly congruent host-symbiont </w:t>
        </w:r>
        <w:proofErr w:type="spellStart"/>
        <w:r>
          <w:rPr>
            <w:rFonts w:ascii="Times New Roman" w:hAnsi="Times New Roman" w:cs="Times New Roman"/>
          </w:rPr>
          <w:t>cophylogenies</w:t>
        </w:r>
        <w:proofErr w:type="spellEnd"/>
        <w:r>
          <w:rPr>
            <w:rFonts w:ascii="Times New Roman" w:hAnsi="Times New Roman" w:cs="Times New Roman"/>
          </w:rPr>
          <w:t>, and particularly those cases involving large numbers of taxa (where there is less chance of observing high congruence by chance alone</w:t>
        </w:r>
        <w:commentRangeStart w:id="122"/>
        <w:r>
          <w:rPr>
            <w:rFonts w:ascii="Times New Roman" w:hAnsi="Times New Roman" w:cs="Times New Roman"/>
          </w:rPr>
          <w:t xml:space="preserve">), the true </w:t>
        </w:r>
        <w:r w:rsidRPr="00D73E83">
          <w:rPr>
            <w:rFonts w:ascii="Times New Roman" w:hAnsi="Times New Roman" w:cs="Times New Roman"/>
          </w:rPr>
          <w:t>test</w:t>
        </w:r>
        <w:r>
          <w:rPr>
            <w:rFonts w:ascii="Times New Roman" w:hAnsi="Times New Roman" w:cs="Times New Roman"/>
          </w:rPr>
          <w:t xml:space="preserve"> statistic is often unknown. In such cases we had to adopt the upper</w:t>
        </w:r>
        <w:r w:rsidRPr="005203DD">
          <w:rPr>
            <w:rFonts w:ascii="Times New Roman" w:hAnsi="Times New Roman" w:cs="Times New Roman"/>
            <w:i/>
          </w:rPr>
          <w:t xml:space="preserve"> </w:t>
        </w:r>
        <w:r>
          <w:rPr>
            <w:rFonts w:ascii="Times New Roman" w:hAnsi="Times New Roman" w:cs="Times New Roman"/>
          </w:rPr>
          <w:t xml:space="preserve">limit of the reported </w:t>
        </w:r>
        <w:r w:rsidRPr="005203DD">
          <w:rPr>
            <w:rFonts w:ascii="Times New Roman" w:hAnsi="Times New Roman" w:cs="Times New Roman"/>
            <w:i/>
          </w:rPr>
          <w:t>p</w:t>
        </w:r>
        <w:r>
          <w:rPr>
            <w:rFonts w:ascii="Times New Roman" w:hAnsi="Times New Roman" w:cs="Times New Roman"/>
          </w:rPr>
          <w:t xml:space="preserve"> value, such that in the case of </w:t>
        </w:r>
        <w:r w:rsidRPr="00FD7AE1">
          <w:rPr>
            <w:rFonts w:ascii="Times New Roman" w:hAnsi="Times New Roman" w:cs="Times New Roman"/>
            <w:i/>
          </w:rPr>
          <w:t>p</w:t>
        </w:r>
        <w:r>
          <w:rPr>
            <w:rFonts w:ascii="Times New Roman" w:hAnsi="Times New Roman" w:cs="Times New Roman"/>
          </w:rPr>
          <w:t xml:space="preserve"> </w:t>
        </w:r>
        <w:r w:rsidRPr="00FD7AE1">
          <w:rPr>
            <w:rFonts w:ascii="Times New Roman" w:eastAsia="MS Gothic" w:hAnsi="Times New Roman" w:cs="Times New Roman"/>
            <w:color w:val="000000"/>
          </w:rPr>
          <w:t xml:space="preserve">≤ </w:t>
        </w:r>
        <w:r w:rsidRPr="00FD7AE1">
          <w:rPr>
            <w:rFonts w:ascii="Times New Roman" w:hAnsi="Times New Roman" w:cs="Times New Roman"/>
          </w:rPr>
          <w:t>0</w:t>
        </w:r>
        <w:r>
          <w:rPr>
            <w:rFonts w:ascii="Times New Roman" w:hAnsi="Times New Roman" w:cs="Times New Roman"/>
          </w:rPr>
          <w:t xml:space="preserve">.001, the adopted </w:t>
        </w:r>
        <w:r>
          <w:rPr>
            <w:rFonts w:ascii="Times New Roman" w:hAnsi="Times New Roman" w:cs="Times New Roman"/>
            <w:i/>
          </w:rPr>
          <w:t xml:space="preserve">p </w:t>
        </w:r>
        <w:r>
          <w:rPr>
            <w:rFonts w:ascii="Times New Roman" w:hAnsi="Times New Roman" w:cs="Times New Roman"/>
          </w:rPr>
          <w:t xml:space="preserve">value would be </w:t>
        </w:r>
        <w:r w:rsidRPr="00FD7AE1">
          <w:rPr>
            <w:rFonts w:ascii="Times New Roman" w:hAnsi="Times New Roman" w:cs="Times New Roman"/>
            <w:i/>
          </w:rPr>
          <w:t>p</w:t>
        </w:r>
        <w:r>
          <w:rPr>
            <w:rFonts w:ascii="Times New Roman" w:hAnsi="Times New Roman" w:cs="Times New Roman"/>
          </w:rPr>
          <w:t xml:space="preserve"> = 0.001. Since the true likelihood of achieving the observed number of </w:t>
        </w:r>
        <w:proofErr w:type="spellStart"/>
        <w:r>
          <w:rPr>
            <w:rFonts w:ascii="Times New Roman" w:hAnsi="Times New Roman" w:cs="Times New Roman"/>
          </w:rPr>
          <w:t>cospeciations</w:t>
        </w:r>
        <w:proofErr w:type="spellEnd"/>
        <w:r>
          <w:rPr>
            <w:rFonts w:ascii="Times New Roman" w:hAnsi="Times New Roman" w:cs="Times New Roman"/>
          </w:rPr>
          <w:t xml:space="preserve"> by chance alone can be considerably lower than 0.001, particularly in cases of perfect host-symbiont congruence involving many taxa, our analyses thus represent a conservative measure of host-symbiont phylogenetic congruence, and should be consid</w:t>
        </w:r>
      </w:ins>
      <w:commentRangeEnd w:id="122"/>
      <w:r w:rsidR="00071A8D">
        <w:rPr>
          <w:rStyle w:val="CommentReference"/>
        </w:rPr>
        <w:commentReference w:id="122"/>
      </w:r>
      <w:ins w:id="123" w:author="Alexander Hayward" w:date="2019-07-08T12:03:00Z">
        <w:r>
          <w:rPr>
            <w:rFonts w:ascii="Times New Roman" w:hAnsi="Times New Roman" w:cs="Times New Roman"/>
          </w:rPr>
          <w:t>ered the lower bound of congruence that exists for the considered studies.</w:t>
        </w:r>
      </w:ins>
    </w:p>
    <w:p w14:paraId="314AA0DF" w14:textId="77777777" w:rsidR="000B4842" w:rsidRDefault="000B4842" w:rsidP="00537EAA">
      <w:pPr>
        <w:spacing w:line="480" w:lineRule="auto"/>
        <w:rPr>
          <w:rFonts w:ascii="Times New Roman" w:hAnsi="Times New Roman" w:cs="Times New Roman"/>
        </w:rPr>
      </w:pPr>
    </w:p>
    <w:p w14:paraId="1DCE0DD8" w14:textId="05D8F6F2" w:rsidR="00537EAA" w:rsidRDefault="00537EAA" w:rsidP="00537EAA">
      <w:pPr>
        <w:spacing w:line="480" w:lineRule="auto"/>
        <w:rPr>
          <w:rFonts w:ascii="Times New Roman" w:hAnsi="Times New Roman" w:cs="Times New Roman"/>
          <w:b/>
        </w:rPr>
      </w:pPr>
      <w:r w:rsidRPr="000B4842">
        <w:rPr>
          <w:rFonts w:ascii="Times New Roman" w:hAnsi="Times New Roman" w:cs="Times New Roman"/>
          <w:b/>
        </w:rPr>
        <w:t>Further patterns</w:t>
      </w:r>
      <w:r w:rsidR="000B4842">
        <w:rPr>
          <w:rFonts w:ascii="Times New Roman" w:hAnsi="Times New Roman" w:cs="Times New Roman"/>
          <w:b/>
        </w:rPr>
        <w:t xml:space="preserve"> </w:t>
      </w:r>
      <w:ins w:id="124" w:author="Alexander Hayward" w:date="2019-07-08T12:04:00Z">
        <w:r w:rsidR="00ED471E">
          <w:rPr>
            <w:rFonts w:ascii="Times New Roman" w:hAnsi="Times New Roman" w:cs="Times New Roman"/>
            <w:b/>
          </w:rPr>
          <w:t>in our data</w:t>
        </w:r>
      </w:ins>
    </w:p>
    <w:p w14:paraId="3E6B18D8" w14:textId="77777777" w:rsidR="000B4842" w:rsidRPr="000B4842" w:rsidRDefault="000B4842" w:rsidP="00537EAA">
      <w:pPr>
        <w:spacing w:line="480" w:lineRule="auto"/>
        <w:rPr>
          <w:rFonts w:ascii="Times New Roman" w:hAnsi="Times New Roman" w:cs="Times New Roman"/>
        </w:rPr>
      </w:pPr>
    </w:p>
    <w:p w14:paraId="04F5E2C7" w14:textId="77777777" w:rsidR="00537EAA" w:rsidRPr="000B4842" w:rsidRDefault="00537EAA" w:rsidP="00537EAA">
      <w:pPr>
        <w:spacing w:line="480" w:lineRule="auto"/>
        <w:rPr>
          <w:rFonts w:ascii="Times New Roman" w:hAnsi="Times New Roman" w:cs="Times New Roman"/>
        </w:rPr>
      </w:pPr>
      <w:r w:rsidRPr="000B4842">
        <w:rPr>
          <w:rFonts w:ascii="Times New Roman" w:hAnsi="Times New Roman" w:cs="Times New Roman"/>
        </w:rPr>
        <w:t xml:space="preserve">Splitting host taxonomy by mode of symbiosis revealed that the observed higher phylogenetic congruence of host-symbiont </w:t>
      </w:r>
      <w:proofErr w:type="spellStart"/>
      <w:r w:rsidRPr="000B4842">
        <w:rPr>
          <w:rFonts w:ascii="Times New Roman" w:hAnsi="Times New Roman" w:cs="Times New Roman"/>
        </w:rPr>
        <w:t>cophylogenies</w:t>
      </w:r>
      <w:proofErr w:type="spellEnd"/>
      <w:r w:rsidRPr="000B4842">
        <w:rPr>
          <w:rFonts w:ascii="Times New Roman" w:hAnsi="Times New Roman" w:cs="Times New Roman"/>
        </w:rPr>
        <w:t xml:space="preserve"> involving a microbial host </w:t>
      </w:r>
      <w:r w:rsidRPr="000B4842">
        <w:rPr>
          <w:rFonts w:ascii="Times New Roman" w:hAnsi="Times New Roman" w:cs="Times New Roman"/>
        </w:rPr>
        <w:lastRenderedPageBreak/>
        <w:t xml:space="preserve">is driven primarily by greater congruence between microbial hosts and mutualist symbionts (Fig. 3d). Congruence is also relatively high for invertebrate hosts that harbour a mutualistic symbiont, while congruence appears to be lowest for plant hosts that harbour a parasitic symbiont (Fig. 3d). Splitting symbiont taxonomy by mode of symbiosis revealed much less variation, except for higher congruence exhibited by </w:t>
      </w:r>
      <w:proofErr w:type="spellStart"/>
      <w:r w:rsidRPr="000B4842">
        <w:rPr>
          <w:rFonts w:ascii="Times New Roman" w:hAnsi="Times New Roman" w:cs="Times New Roman"/>
        </w:rPr>
        <w:t>cophylogenies</w:t>
      </w:r>
      <w:proofErr w:type="spellEnd"/>
      <w:r w:rsidRPr="000B4842">
        <w:rPr>
          <w:rFonts w:ascii="Times New Roman" w:hAnsi="Times New Roman" w:cs="Times New Roman"/>
        </w:rPr>
        <w:t xml:space="preserve"> involving a plant symbiont (which are relatively rare), and the finding that </w:t>
      </w:r>
      <w:proofErr w:type="spellStart"/>
      <w:r w:rsidRPr="000B4842">
        <w:rPr>
          <w:rFonts w:ascii="Times New Roman" w:hAnsi="Times New Roman" w:cs="Times New Roman"/>
        </w:rPr>
        <w:t>cophylogenies</w:t>
      </w:r>
      <w:proofErr w:type="spellEnd"/>
      <w:r w:rsidRPr="000B4842">
        <w:rPr>
          <w:rFonts w:ascii="Times New Roman" w:hAnsi="Times New Roman" w:cs="Times New Roman"/>
        </w:rPr>
        <w:t xml:space="preserve"> involving a microbial mutualist symbiont are slightly more congruent than the remaining categories (Fig. 3e).</w:t>
      </w:r>
    </w:p>
    <w:p w14:paraId="77661399" w14:textId="77777777" w:rsidR="00537EAA" w:rsidRPr="000B4842" w:rsidRDefault="00537EAA" w:rsidP="007D092C">
      <w:pPr>
        <w:spacing w:line="480" w:lineRule="auto"/>
        <w:rPr>
          <w:rFonts w:ascii="Times New Roman" w:hAnsi="Times New Roman" w:cs="Times New Roman"/>
        </w:rPr>
      </w:pPr>
    </w:p>
    <w:p w14:paraId="2479357E" w14:textId="6661E5B3" w:rsidR="00B750A7" w:rsidRPr="000B4842" w:rsidRDefault="00537EAA">
      <w:pPr>
        <w:rPr>
          <w:rFonts w:ascii="Times New Roman" w:hAnsi="Times New Roman" w:cs="Times New Roman"/>
          <w:b/>
        </w:rPr>
      </w:pPr>
      <w:r w:rsidRPr="000B4842">
        <w:rPr>
          <w:rFonts w:ascii="Times New Roman" w:hAnsi="Times New Roman" w:cs="Times New Roman"/>
          <w:b/>
        </w:rPr>
        <w:t>References</w:t>
      </w:r>
    </w:p>
    <w:p w14:paraId="1DF4C792" w14:textId="77777777" w:rsidR="00537EAA" w:rsidRPr="000B4842" w:rsidRDefault="00537EAA" w:rsidP="00537EAA">
      <w:pPr>
        <w:pStyle w:val="EndNoteBibliography"/>
        <w:spacing w:line="480" w:lineRule="auto"/>
        <w:ind w:left="720" w:hanging="720"/>
        <w:rPr>
          <w:rFonts w:ascii="Times New Roman" w:hAnsi="Times New Roman" w:cs="Times New Roman"/>
        </w:rPr>
      </w:pPr>
    </w:p>
    <w:p w14:paraId="77EFF77A" w14:textId="77777777" w:rsidR="00C71A91" w:rsidRPr="00C71A91" w:rsidRDefault="00B750A7" w:rsidP="00C71A91">
      <w:pPr>
        <w:pStyle w:val="EndNoteBibliography"/>
        <w:ind w:left="720" w:hanging="720"/>
        <w:rPr>
          <w:noProof/>
        </w:rPr>
      </w:pPr>
      <w:r w:rsidRPr="000B4842">
        <w:rPr>
          <w:rFonts w:ascii="Times New Roman" w:hAnsi="Times New Roman" w:cs="Times New Roman"/>
        </w:rPr>
        <w:fldChar w:fldCharType="begin"/>
      </w:r>
      <w:r w:rsidRPr="000B4842">
        <w:rPr>
          <w:rFonts w:ascii="Times New Roman" w:hAnsi="Times New Roman" w:cs="Times New Roman"/>
        </w:rPr>
        <w:instrText xml:space="preserve"> ADDIN EN.REFLIST </w:instrText>
      </w:r>
      <w:r w:rsidRPr="000B4842">
        <w:rPr>
          <w:rFonts w:ascii="Times New Roman" w:hAnsi="Times New Roman" w:cs="Times New Roman"/>
        </w:rPr>
        <w:fldChar w:fldCharType="separate"/>
      </w:r>
      <w:r w:rsidR="00C71A91" w:rsidRPr="00C71A91">
        <w:rPr>
          <w:noProof/>
        </w:rPr>
        <w:t>1</w:t>
      </w:r>
      <w:r w:rsidR="00C71A91" w:rsidRPr="00C71A91">
        <w:rPr>
          <w:noProof/>
        </w:rPr>
        <w:tab/>
        <w:t xml:space="preserve">Page, R. D. Component analysis: a valiant failure? </w:t>
      </w:r>
      <w:r w:rsidR="00C71A91" w:rsidRPr="00C71A91">
        <w:rPr>
          <w:i/>
          <w:noProof/>
        </w:rPr>
        <w:t>Cladistics</w:t>
      </w:r>
      <w:r w:rsidR="00C71A91" w:rsidRPr="00C71A91">
        <w:rPr>
          <w:noProof/>
        </w:rPr>
        <w:t xml:space="preserve"> </w:t>
      </w:r>
      <w:r w:rsidR="00C71A91" w:rsidRPr="00C71A91">
        <w:rPr>
          <w:b/>
          <w:noProof/>
        </w:rPr>
        <w:t>6</w:t>
      </w:r>
      <w:r w:rsidR="00C71A91" w:rsidRPr="00C71A91">
        <w:rPr>
          <w:noProof/>
        </w:rPr>
        <w:t>, 119-136 (1990).</w:t>
      </w:r>
    </w:p>
    <w:p w14:paraId="3673AEB4" w14:textId="77777777" w:rsidR="00C71A91" w:rsidRPr="00C71A91" w:rsidRDefault="00C71A91" w:rsidP="00C71A91">
      <w:pPr>
        <w:pStyle w:val="EndNoteBibliography"/>
        <w:ind w:left="720" w:hanging="720"/>
        <w:rPr>
          <w:noProof/>
        </w:rPr>
      </w:pPr>
      <w:r w:rsidRPr="00C71A91">
        <w:rPr>
          <w:rFonts w:hint="eastAsia"/>
          <w:noProof/>
        </w:rPr>
        <w:t>2</w:t>
      </w:r>
      <w:r w:rsidRPr="00C71A91">
        <w:rPr>
          <w:rFonts w:hint="eastAsia"/>
          <w:noProof/>
        </w:rPr>
        <w:tab/>
        <w:t>Page, R. D. Parallel phylogenies: reconstructing the history of host</w:t>
      </w:r>
      <w:r w:rsidRPr="00C71A91">
        <w:rPr>
          <w:rFonts w:hint="eastAsia"/>
          <w:noProof/>
        </w:rPr>
        <w:t>‐</w:t>
      </w:r>
      <w:r w:rsidRPr="00C71A91">
        <w:rPr>
          <w:rFonts w:hint="eastAsia"/>
          <w:noProof/>
        </w:rPr>
        <w:t xml:space="preserve">parasite assemblages. </w:t>
      </w:r>
      <w:r w:rsidRPr="00C71A91">
        <w:rPr>
          <w:rFonts w:hint="eastAsia"/>
          <w:i/>
          <w:noProof/>
        </w:rPr>
        <w:t>Cladistics</w:t>
      </w:r>
      <w:r w:rsidRPr="00C71A91">
        <w:rPr>
          <w:rFonts w:hint="eastAsia"/>
          <w:noProof/>
        </w:rPr>
        <w:t xml:space="preserve"> </w:t>
      </w:r>
      <w:r w:rsidRPr="00C71A91">
        <w:rPr>
          <w:rFonts w:hint="eastAsia"/>
          <w:b/>
          <w:noProof/>
        </w:rPr>
        <w:t>10</w:t>
      </w:r>
      <w:r w:rsidRPr="00C71A91">
        <w:rPr>
          <w:rFonts w:hint="eastAsia"/>
          <w:noProof/>
        </w:rPr>
        <w:t>, 155-173 (1994).</w:t>
      </w:r>
    </w:p>
    <w:p w14:paraId="7860D56C" w14:textId="77777777" w:rsidR="00C71A91" w:rsidRPr="00C71A91" w:rsidRDefault="00C71A91" w:rsidP="00C71A91">
      <w:pPr>
        <w:pStyle w:val="EndNoteBibliography"/>
        <w:ind w:left="720" w:hanging="720"/>
        <w:rPr>
          <w:noProof/>
        </w:rPr>
      </w:pPr>
      <w:r w:rsidRPr="00C71A91">
        <w:rPr>
          <w:noProof/>
        </w:rPr>
        <w:t>3</w:t>
      </w:r>
      <w:r w:rsidRPr="00C71A91">
        <w:rPr>
          <w:noProof/>
        </w:rPr>
        <w:tab/>
        <w:t xml:space="preserve">Charleston, M. A. Jungles: a new solution to the host/parasite phylogeny reconciliation problem. </w:t>
      </w:r>
      <w:r w:rsidRPr="00C71A91">
        <w:rPr>
          <w:i/>
          <w:noProof/>
        </w:rPr>
        <w:t>Math Biosci</w:t>
      </w:r>
      <w:r w:rsidRPr="00C71A91">
        <w:rPr>
          <w:noProof/>
        </w:rPr>
        <w:t xml:space="preserve"> </w:t>
      </w:r>
      <w:r w:rsidRPr="00C71A91">
        <w:rPr>
          <w:b/>
          <w:noProof/>
        </w:rPr>
        <w:t>149</w:t>
      </w:r>
      <w:r w:rsidRPr="00C71A91">
        <w:rPr>
          <w:noProof/>
        </w:rPr>
        <w:t>, 191-223 (1998).</w:t>
      </w:r>
    </w:p>
    <w:p w14:paraId="3558F1AD" w14:textId="77777777" w:rsidR="00C71A91" w:rsidRPr="00C71A91" w:rsidRDefault="00C71A91" w:rsidP="00C71A91">
      <w:pPr>
        <w:pStyle w:val="EndNoteBibliography"/>
        <w:ind w:left="720" w:hanging="720"/>
        <w:rPr>
          <w:noProof/>
        </w:rPr>
      </w:pPr>
      <w:r w:rsidRPr="00C71A91">
        <w:rPr>
          <w:noProof/>
        </w:rPr>
        <w:t>4</w:t>
      </w:r>
      <w:r w:rsidRPr="00C71A91">
        <w:rPr>
          <w:noProof/>
        </w:rPr>
        <w:tab/>
        <w:t xml:space="preserve">Charleston, M. A. &amp; Perkins, S. L. Lizards, malaria, and jungles in the Caribbean. </w:t>
      </w:r>
      <w:r w:rsidRPr="00C71A91">
        <w:rPr>
          <w:i/>
          <w:noProof/>
        </w:rPr>
        <w:t>Tangled Trees: Phylogeny, Cospeciation and Coevolution</w:t>
      </w:r>
      <w:r w:rsidRPr="00C71A91">
        <w:rPr>
          <w:noProof/>
        </w:rPr>
        <w:t>, 65-92 (2003).</w:t>
      </w:r>
    </w:p>
    <w:p w14:paraId="0B6C7DAE" w14:textId="77777777" w:rsidR="00C71A91" w:rsidRPr="00C71A91" w:rsidRDefault="00C71A91" w:rsidP="00C71A91">
      <w:pPr>
        <w:pStyle w:val="EndNoteBibliography"/>
        <w:ind w:left="720" w:hanging="720"/>
        <w:rPr>
          <w:noProof/>
        </w:rPr>
      </w:pPr>
      <w:r w:rsidRPr="00C71A91">
        <w:rPr>
          <w:noProof/>
        </w:rPr>
        <w:t>5</w:t>
      </w:r>
      <w:r w:rsidRPr="00C71A91">
        <w:rPr>
          <w:noProof/>
        </w:rPr>
        <w:tab/>
        <w:t xml:space="preserve">Legendre, P., Desdevises, Y. &amp; Bazin, E. A statistical test for host–parasite coevolution. </w:t>
      </w:r>
      <w:r w:rsidRPr="00C71A91">
        <w:rPr>
          <w:i/>
          <w:noProof/>
        </w:rPr>
        <w:t>Systematic biology</w:t>
      </w:r>
      <w:r w:rsidRPr="00C71A91">
        <w:rPr>
          <w:noProof/>
        </w:rPr>
        <w:t xml:space="preserve"> </w:t>
      </w:r>
      <w:r w:rsidRPr="00C71A91">
        <w:rPr>
          <w:b/>
          <w:noProof/>
        </w:rPr>
        <w:t>51</w:t>
      </w:r>
      <w:r w:rsidRPr="00C71A91">
        <w:rPr>
          <w:noProof/>
        </w:rPr>
        <w:t>, 217-234 (2002).</w:t>
      </w:r>
    </w:p>
    <w:p w14:paraId="423D830E" w14:textId="77777777" w:rsidR="00C71A91" w:rsidRPr="00C71A91" w:rsidRDefault="00C71A91" w:rsidP="00C71A91">
      <w:pPr>
        <w:pStyle w:val="EndNoteBibliography"/>
        <w:ind w:left="720" w:hanging="720"/>
        <w:rPr>
          <w:noProof/>
        </w:rPr>
      </w:pPr>
      <w:r w:rsidRPr="00C71A91">
        <w:rPr>
          <w:noProof/>
        </w:rPr>
        <w:t>6</w:t>
      </w:r>
      <w:r w:rsidRPr="00C71A91">
        <w:rPr>
          <w:noProof/>
        </w:rPr>
        <w:tab/>
        <w:t xml:space="preserve">Zug, R. &amp; Hammerstein, P. Bad guys turned nice? A critical assessment of Wolbachia mutualisms in arthropod hosts. </w:t>
      </w:r>
      <w:r w:rsidRPr="00C71A91">
        <w:rPr>
          <w:i/>
          <w:noProof/>
        </w:rPr>
        <w:t>Biol Rev Camb Philos Soc</w:t>
      </w:r>
      <w:r w:rsidRPr="00C71A91">
        <w:rPr>
          <w:noProof/>
        </w:rPr>
        <w:t xml:space="preserve"> </w:t>
      </w:r>
      <w:r w:rsidRPr="00C71A91">
        <w:rPr>
          <w:b/>
          <w:noProof/>
        </w:rPr>
        <w:t>90</w:t>
      </w:r>
      <w:r w:rsidRPr="00C71A91">
        <w:rPr>
          <w:noProof/>
        </w:rPr>
        <w:t>, 89-111, doi:10.1111/brv.12098 (2015).</w:t>
      </w:r>
    </w:p>
    <w:p w14:paraId="4F87868A" w14:textId="77777777" w:rsidR="00C71A91" w:rsidRPr="00C71A91" w:rsidRDefault="00C71A91" w:rsidP="00C71A91">
      <w:pPr>
        <w:pStyle w:val="EndNoteBibliography"/>
        <w:ind w:left="720" w:hanging="720"/>
        <w:rPr>
          <w:noProof/>
        </w:rPr>
      </w:pPr>
      <w:r w:rsidRPr="00C71A91">
        <w:rPr>
          <w:noProof/>
        </w:rPr>
        <w:t>7</w:t>
      </w:r>
      <w:r w:rsidRPr="00C71A91">
        <w:rPr>
          <w:noProof/>
        </w:rPr>
        <w:tab/>
        <w:t xml:space="preserve">Saikkonen, K., Faeth, S. H., Helander, M. &amp; Sullivan, T. Fungal endophytes: a continuum of interactions with host plants. </w:t>
      </w:r>
      <w:r w:rsidRPr="00C71A91">
        <w:rPr>
          <w:i/>
          <w:noProof/>
        </w:rPr>
        <w:t>Annual review of Ecology and Systematics</w:t>
      </w:r>
      <w:r w:rsidRPr="00C71A91">
        <w:rPr>
          <w:noProof/>
        </w:rPr>
        <w:t xml:space="preserve"> </w:t>
      </w:r>
      <w:r w:rsidRPr="00C71A91">
        <w:rPr>
          <w:b/>
          <w:noProof/>
        </w:rPr>
        <w:t>29</w:t>
      </w:r>
      <w:r w:rsidRPr="00C71A91">
        <w:rPr>
          <w:noProof/>
        </w:rPr>
        <w:t>, 319-343 (1998).</w:t>
      </w:r>
    </w:p>
    <w:p w14:paraId="755FB59B" w14:textId="77777777" w:rsidR="00C71A91" w:rsidRPr="00C71A91" w:rsidRDefault="00C71A91" w:rsidP="00C71A91">
      <w:pPr>
        <w:pStyle w:val="EndNoteBibliography"/>
        <w:ind w:left="720" w:hanging="720"/>
        <w:rPr>
          <w:noProof/>
        </w:rPr>
      </w:pPr>
      <w:r w:rsidRPr="00C71A91">
        <w:rPr>
          <w:noProof/>
        </w:rPr>
        <w:t>8</w:t>
      </w:r>
      <w:r w:rsidRPr="00C71A91">
        <w:rPr>
          <w:noProof/>
        </w:rPr>
        <w:tab/>
        <w:t>Palmer, T. M.</w:t>
      </w:r>
      <w:r w:rsidRPr="00C71A91">
        <w:rPr>
          <w:i/>
          <w:noProof/>
        </w:rPr>
        <w:t xml:space="preserve"> et al.</w:t>
      </w:r>
      <w:r w:rsidRPr="00C71A91">
        <w:rPr>
          <w:noProof/>
        </w:rPr>
        <w:t xml:space="preserve"> Breakdown of an ant-plant mutualism follows the loss of large herbivores from an African savanna. </w:t>
      </w:r>
      <w:r w:rsidRPr="00C71A91">
        <w:rPr>
          <w:i/>
          <w:noProof/>
        </w:rPr>
        <w:t>Science</w:t>
      </w:r>
      <w:r w:rsidRPr="00C71A91">
        <w:rPr>
          <w:noProof/>
        </w:rPr>
        <w:t xml:space="preserve"> </w:t>
      </w:r>
      <w:r w:rsidRPr="00C71A91">
        <w:rPr>
          <w:b/>
          <w:noProof/>
        </w:rPr>
        <w:t>319</w:t>
      </w:r>
      <w:r w:rsidRPr="00C71A91">
        <w:rPr>
          <w:noProof/>
        </w:rPr>
        <w:t>, 192-195, doi:10.1126/science.1151579 (2008).</w:t>
      </w:r>
    </w:p>
    <w:p w14:paraId="064908CB" w14:textId="77777777" w:rsidR="00C71A91" w:rsidRPr="00C71A91" w:rsidRDefault="00C71A91" w:rsidP="00C71A91">
      <w:pPr>
        <w:pStyle w:val="EndNoteBibliography"/>
        <w:ind w:left="720" w:hanging="720"/>
        <w:rPr>
          <w:noProof/>
        </w:rPr>
      </w:pPr>
      <w:r w:rsidRPr="00C71A91">
        <w:rPr>
          <w:noProof/>
        </w:rPr>
        <w:t>9</w:t>
      </w:r>
      <w:r w:rsidRPr="00C71A91">
        <w:rPr>
          <w:noProof/>
        </w:rPr>
        <w:tab/>
        <w:t xml:space="preserve">Rosenthal, R. &amp; Rubin, D. B. Requivalent: A simple effect size indicator. </w:t>
      </w:r>
      <w:r w:rsidRPr="00C71A91">
        <w:rPr>
          <w:i/>
          <w:noProof/>
        </w:rPr>
        <w:t>Psychological methods</w:t>
      </w:r>
      <w:r w:rsidRPr="00C71A91">
        <w:rPr>
          <w:noProof/>
        </w:rPr>
        <w:t xml:space="preserve"> </w:t>
      </w:r>
      <w:r w:rsidRPr="00C71A91">
        <w:rPr>
          <w:b/>
          <w:noProof/>
        </w:rPr>
        <w:t>8</w:t>
      </w:r>
      <w:r w:rsidRPr="00C71A91">
        <w:rPr>
          <w:noProof/>
        </w:rPr>
        <w:t>, 492 (2003).</w:t>
      </w:r>
    </w:p>
    <w:p w14:paraId="349B703B" w14:textId="77777777" w:rsidR="00C71A91" w:rsidRPr="00C71A91" w:rsidRDefault="00C71A91" w:rsidP="00C71A91">
      <w:pPr>
        <w:pStyle w:val="EndNoteBibliography"/>
        <w:ind w:left="720" w:hanging="720"/>
        <w:rPr>
          <w:noProof/>
        </w:rPr>
      </w:pPr>
      <w:r w:rsidRPr="00C71A91">
        <w:rPr>
          <w:noProof/>
        </w:rPr>
        <w:t>10</w:t>
      </w:r>
      <w:r w:rsidRPr="00C71A91">
        <w:rPr>
          <w:noProof/>
        </w:rPr>
        <w:tab/>
        <w:t>Team, R. C. R: A Language and Environment for Statistical Computing.  (2018).</w:t>
      </w:r>
    </w:p>
    <w:p w14:paraId="4897FC02" w14:textId="77777777" w:rsidR="00C71A91" w:rsidRPr="00C71A91" w:rsidRDefault="00C71A91" w:rsidP="00C71A91">
      <w:pPr>
        <w:pStyle w:val="EndNoteBibliography"/>
        <w:ind w:left="720" w:hanging="720"/>
        <w:rPr>
          <w:noProof/>
        </w:rPr>
      </w:pPr>
      <w:r w:rsidRPr="00C71A91">
        <w:rPr>
          <w:noProof/>
        </w:rPr>
        <w:t>11</w:t>
      </w:r>
      <w:r w:rsidRPr="00C71A91">
        <w:rPr>
          <w:noProof/>
        </w:rPr>
        <w:tab/>
        <w:t xml:space="preserve">Nakagawa, S. &amp; Santos, E. S. Methodological issues and advances in biological meta-analysis. </w:t>
      </w:r>
      <w:r w:rsidRPr="00C71A91">
        <w:rPr>
          <w:i/>
          <w:noProof/>
        </w:rPr>
        <w:t>Evolutionary Ecology</w:t>
      </w:r>
      <w:r w:rsidRPr="00C71A91">
        <w:rPr>
          <w:noProof/>
        </w:rPr>
        <w:t xml:space="preserve"> </w:t>
      </w:r>
      <w:r w:rsidRPr="00C71A91">
        <w:rPr>
          <w:b/>
          <w:noProof/>
        </w:rPr>
        <w:t>26</w:t>
      </w:r>
      <w:r w:rsidRPr="00C71A91">
        <w:rPr>
          <w:noProof/>
        </w:rPr>
        <w:t>, 1253-1274 (2012).</w:t>
      </w:r>
    </w:p>
    <w:p w14:paraId="1DFC6876" w14:textId="77777777" w:rsidR="00C71A91" w:rsidRPr="00C71A91" w:rsidRDefault="00C71A91" w:rsidP="00C71A91">
      <w:pPr>
        <w:pStyle w:val="EndNoteBibliography"/>
        <w:ind w:left="720" w:hanging="720"/>
        <w:rPr>
          <w:noProof/>
        </w:rPr>
      </w:pPr>
      <w:r w:rsidRPr="00C71A91">
        <w:rPr>
          <w:noProof/>
        </w:rPr>
        <w:t>12</w:t>
      </w:r>
      <w:r w:rsidRPr="00C71A91">
        <w:rPr>
          <w:noProof/>
        </w:rPr>
        <w:tab/>
        <w:t xml:space="preserve">Viechtbauer, W. Conducting meta-analyses in R with the metafor package. </w:t>
      </w:r>
      <w:r w:rsidRPr="00C71A91">
        <w:rPr>
          <w:i/>
          <w:noProof/>
        </w:rPr>
        <w:t>J Stat Softw</w:t>
      </w:r>
      <w:r w:rsidRPr="00C71A91">
        <w:rPr>
          <w:noProof/>
        </w:rPr>
        <w:t xml:space="preserve"> </w:t>
      </w:r>
      <w:r w:rsidRPr="00C71A91">
        <w:rPr>
          <w:b/>
          <w:noProof/>
        </w:rPr>
        <w:t>36</w:t>
      </w:r>
      <w:r w:rsidRPr="00C71A91">
        <w:rPr>
          <w:noProof/>
        </w:rPr>
        <w:t>, 1-48 (2010).</w:t>
      </w:r>
    </w:p>
    <w:p w14:paraId="081174E5" w14:textId="1C164908" w:rsidR="00230712" w:rsidRDefault="00B750A7" w:rsidP="00537EAA">
      <w:pPr>
        <w:spacing w:line="480" w:lineRule="auto"/>
      </w:pPr>
      <w:r w:rsidRPr="000B4842">
        <w:rPr>
          <w:rFonts w:ascii="Times New Roman" w:hAnsi="Times New Roman" w:cs="Times New Roman"/>
        </w:rPr>
        <w:lastRenderedPageBreak/>
        <w:fldChar w:fldCharType="end"/>
      </w:r>
    </w:p>
    <w:sectPr w:rsidR="00230712" w:rsidSect="00B750A7">
      <w:footerReference w:type="even" r:id="rId11"/>
      <w:footerReference w:type="default" r:id="rId12"/>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er Hayward" w:date="2019-06-27T16:27:00Z" w:initials="AH">
    <w:p w14:paraId="20BE1E41" w14:textId="77777777" w:rsidR="00C71A91" w:rsidRDefault="00C71A91" w:rsidP="007D092C">
      <w:pPr>
        <w:pStyle w:val="CommentText"/>
      </w:pPr>
      <w:r>
        <w:rPr>
          <w:rStyle w:val="CommentReference"/>
        </w:rPr>
        <w:annotationRef/>
      </w:r>
      <w:r>
        <w:rPr>
          <w:rStyle w:val="Strong"/>
          <w:rFonts w:eastAsia="Times New Roman" w:cs="Times New Roman"/>
        </w:rPr>
        <w:t>Methods</w:t>
      </w:r>
      <w:r>
        <w:rPr>
          <w:rFonts w:eastAsia="Times New Roman" w:cs="Times New Roman"/>
        </w:rPr>
        <w:t xml:space="preserve">. The Methods section appears in most online original research articles and should contain all elements necessary for interpretation and replication of the results. Methods should be written as concisely as possible and typically do not exceed 3,000 words but may be longer if necessary. Methods-only references do not count against your reference limit. We encourage you to deposit any step-by-step protocols used in your study in </w:t>
      </w:r>
      <w:hyperlink r:id="rId1" w:history="1">
        <w:r>
          <w:rPr>
            <w:rStyle w:val="Hyperlink"/>
            <w:rFonts w:eastAsia="Times New Roman" w:cs="Times New Roman"/>
          </w:rPr>
          <w:t>Protocol Exchange</w:t>
        </w:r>
      </w:hyperlink>
      <w:r>
        <w:rPr>
          <w:rFonts w:eastAsia="Times New Roman" w:cs="Times New Roman"/>
        </w:rPr>
        <w:t>, an open resource maintained by Nature Research. These protocols are linked to the Methods section upon publication.</w:t>
      </w:r>
    </w:p>
  </w:comment>
  <w:comment w:id="8" w:author="Microsoft Office User" w:date="2019-07-09T07:15:00Z" w:initials="Office">
    <w:p w14:paraId="7DEDF671" w14:textId="6B287C36" w:rsidR="007E3895" w:rsidRDefault="007E3895">
      <w:pPr>
        <w:pStyle w:val="CommentText"/>
      </w:pPr>
      <w:r>
        <w:rPr>
          <w:rStyle w:val="CommentReference"/>
        </w:rPr>
        <w:annotationRef/>
      </w:r>
      <w:r>
        <w:t>I assume this should be ‘dependent’?</w:t>
      </w:r>
    </w:p>
  </w:comment>
  <w:comment w:id="12" w:author="Shinichi Nakagawa" w:date="2019-07-09T06:34:00Z" w:initials="SN">
    <w:p w14:paraId="2A84F10C" w14:textId="1A7761FF" w:rsidR="00D732A8" w:rsidRDefault="00D732A8">
      <w:pPr>
        <w:pStyle w:val="CommentText"/>
      </w:pPr>
      <w:r>
        <w:rPr>
          <w:rStyle w:val="CommentReference"/>
        </w:rPr>
        <w:annotationRef/>
      </w:r>
      <w:r>
        <w:t>May change</w:t>
      </w:r>
    </w:p>
  </w:comment>
  <w:comment w:id="13" w:author="Shinichi Nakagawa" w:date="2019-07-09T06:34:00Z" w:initials="SN">
    <w:p w14:paraId="5AE20A27" w14:textId="4918375D" w:rsidR="00D732A8" w:rsidRDefault="00D732A8">
      <w:pPr>
        <w:pStyle w:val="CommentText"/>
      </w:pPr>
      <w:r>
        <w:rPr>
          <w:rStyle w:val="CommentReference"/>
        </w:rPr>
        <w:annotationRef/>
      </w:r>
      <w:r>
        <w:t xml:space="preserve">Note </w:t>
      </w:r>
      <w:proofErr w:type="spellStart"/>
      <w:r>
        <w:t>Parafit</w:t>
      </w:r>
      <w:proofErr w:type="spellEnd"/>
      <w:r>
        <w:t>?</w:t>
      </w:r>
    </w:p>
  </w:comment>
  <w:comment w:id="85" w:author="Shinichi Nakagawa" w:date="2019-07-09T06:39:00Z" w:initials="SN">
    <w:p w14:paraId="35646C5B" w14:textId="306051E9" w:rsidR="00D732A8" w:rsidRDefault="00D732A8">
      <w:pPr>
        <w:pStyle w:val="CommentText"/>
      </w:pPr>
      <w:r>
        <w:t>May change</w:t>
      </w:r>
      <w:r>
        <w:rPr>
          <w:rStyle w:val="CommentReference"/>
        </w:rPr>
        <w:annotationRef/>
      </w:r>
    </w:p>
  </w:comment>
  <w:comment w:id="86" w:author="Alexander Hayward" w:date="2019-07-04T13:58:00Z" w:initials="AH">
    <w:p w14:paraId="6B5ED21B" w14:textId="2C66AD2F" w:rsidR="00C71A91" w:rsidRDefault="00C71A91" w:rsidP="007C1E0D">
      <w:pPr>
        <w:pStyle w:val="CommentText"/>
      </w:pPr>
      <w:r>
        <w:rPr>
          <w:rStyle w:val="CommentReference"/>
        </w:rPr>
        <w:annotationRef/>
      </w:r>
      <w:r>
        <w:t xml:space="preserve">Did we ever use </w:t>
      </w:r>
      <w:proofErr w:type="spellStart"/>
      <w:r>
        <w:t>finescale</w:t>
      </w:r>
      <w:proofErr w:type="spellEnd"/>
      <w:r>
        <w:t xml:space="preserve"> taxonomy anywhere in the end Shinichi? I think not, in which case I will remove this sentence, and the respective </w:t>
      </w:r>
      <w:proofErr w:type="spellStart"/>
      <w:r>
        <w:t>coloumns</w:t>
      </w:r>
      <w:proofErr w:type="spellEnd"/>
      <w:r>
        <w:t xml:space="preserve"> from the data table.</w:t>
      </w:r>
    </w:p>
    <w:p w14:paraId="2FAF4D65" w14:textId="77777777" w:rsidR="00C71A91" w:rsidRDefault="00C71A91" w:rsidP="007C1E0D">
      <w:pPr>
        <w:pStyle w:val="CommentText"/>
      </w:pPr>
    </w:p>
    <w:p w14:paraId="0AC67FE7" w14:textId="051F9C94" w:rsidR="00C71A91" w:rsidRDefault="00C71A91" w:rsidP="007C1E0D">
      <w:pPr>
        <w:pStyle w:val="CommentText"/>
      </w:pPr>
      <w:r>
        <w:t xml:space="preserve">Similarly, did we ever use: </w:t>
      </w:r>
    </w:p>
    <w:p w14:paraId="134F4CD0" w14:textId="77777777" w:rsidR="00C71A91" w:rsidRDefault="00C71A91" w:rsidP="007C1E0D">
      <w:pPr>
        <w:pStyle w:val="CommentText"/>
      </w:pPr>
    </w:p>
    <w:p w14:paraId="36FF2152" w14:textId="77777777" w:rsidR="00C71A91" w:rsidRDefault="00C71A91" w:rsidP="007C1E0D">
      <w:pPr>
        <w:pStyle w:val="CommentText"/>
      </w:pPr>
      <w:r>
        <w:t>-symbiont eukaryotic vs prokaryotic</w:t>
      </w:r>
    </w:p>
    <w:p w14:paraId="39DBB5C8" w14:textId="77777777" w:rsidR="00C71A91" w:rsidRDefault="00C71A91" w:rsidP="007C1E0D">
      <w:pPr>
        <w:pStyle w:val="CommentText"/>
      </w:pPr>
      <w:r>
        <w:t>-</w:t>
      </w:r>
      <w:proofErr w:type="spellStart"/>
      <w:r>
        <w:t>finescale</w:t>
      </w:r>
      <w:proofErr w:type="spellEnd"/>
      <w:r>
        <w:t xml:space="preserve"> mode of transmission</w:t>
      </w:r>
    </w:p>
    <w:p w14:paraId="6573A904" w14:textId="08605762" w:rsidR="00C71A91" w:rsidRDefault="00C71A91" w:rsidP="007C1E0D">
      <w:pPr>
        <w:pStyle w:val="CommentText"/>
      </w:pPr>
      <w:r>
        <w:t>-visiting vs resident symbiont</w:t>
      </w:r>
    </w:p>
    <w:p w14:paraId="57A8F8DF" w14:textId="77777777" w:rsidR="00C71A91" w:rsidRDefault="00C71A91" w:rsidP="007C1E0D">
      <w:pPr>
        <w:pStyle w:val="CommentText"/>
      </w:pPr>
    </w:p>
    <w:p w14:paraId="5532BDCA" w14:textId="41AF8F3C" w:rsidR="00C71A91" w:rsidRDefault="00C71A91" w:rsidP="007C1E0D">
      <w:pPr>
        <w:pStyle w:val="CommentText"/>
      </w:pPr>
      <w:r>
        <w:t>If not, I will remove these from the final data table as well.</w:t>
      </w:r>
    </w:p>
  </w:comment>
  <w:comment w:id="87" w:author="Shinichi Nakagawa" w:date="2019-07-09T06:40:00Z" w:initials="SN">
    <w:p w14:paraId="32EA5BD7" w14:textId="3756D63E" w:rsidR="00D732A8" w:rsidRDefault="00D732A8">
      <w:pPr>
        <w:pStyle w:val="CommentText"/>
      </w:pPr>
      <w:r>
        <w:rPr>
          <w:rStyle w:val="CommentReference"/>
        </w:rPr>
        <w:annotationRef/>
      </w:r>
      <w:r>
        <w:t xml:space="preserve">OK – I can do this. But currently written that we present </w:t>
      </w:r>
      <w:proofErr w:type="gramStart"/>
      <w:r>
        <w:t>it</w:t>
      </w:r>
      <w:proofErr w:type="gramEnd"/>
      <w:r>
        <w:t xml:space="preserve"> but we do not use it</w:t>
      </w:r>
    </w:p>
  </w:comment>
  <w:comment w:id="102" w:author="Alexander Hayward" w:date="2019-07-05T10:59:00Z" w:initials="AH">
    <w:p w14:paraId="34B6083D" w14:textId="12C9E292" w:rsidR="00C71A91" w:rsidRDefault="00C71A91">
      <w:pPr>
        <w:pStyle w:val="CommentText"/>
      </w:pPr>
      <w:r>
        <w:rPr>
          <w:rStyle w:val="CommentReference"/>
        </w:rPr>
        <w:annotationRef/>
      </w:r>
      <w:r>
        <w:t>Did we end up using this metric anywhere?</w:t>
      </w:r>
    </w:p>
  </w:comment>
  <w:comment w:id="103" w:author="Shinichi Nakagawa" w:date="2019-07-09T06:42:00Z" w:initials="SN">
    <w:p w14:paraId="31436655" w14:textId="152B1AD4" w:rsidR="00D732A8" w:rsidRDefault="00D732A8">
      <w:pPr>
        <w:pStyle w:val="CommentText"/>
      </w:pPr>
      <w:r>
        <w:rPr>
          <w:rStyle w:val="CommentReference"/>
        </w:rPr>
        <w:annotationRef/>
      </w:r>
      <w:r>
        <w:t xml:space="preserve">I plan to use this – I have not written that </w:t>
      </w:r>
      <w:proofErr w:type="gramStart"/>
      <w:r>
        <w:t>bit</w:t>
      </w:r>
      <w:proofErr w:type="gramEnd"/>
      <w:r>
        <w:t xml:space="preserve"> but this does not seem to affect the analysis, which is a result</w:t>
      </w:r>
    </w:p>
  </w:comment>
  <w:comment w:id="113" w:author="Shinichi Nakagawa" w:date="2019-07-03T14:56:00Z" w:initials="SN">
    <w:p w14:paraId="5488FB25" w14:textId="77777777" w:rsidR="00C71A91" w:rsidRDefault="00C71A91" w:rsidP="00537EAA">
      <w:pPr>
        <w:pStyle w:val="CommentText"/>
      </w:pPr>
      <w:r>
        <w:rPr>
          <w:rStyle w:val="CommentReference"/>
        </w:rPr>
        <w:annotationRef/>
      </w:r>
      <w:r>
        <w:t>Shinichi to do (need to expand below)</w:t>
      </w:r>
    </w:p>
  </w:comment>
  <w:comment w:id="119" w:author="Alexander Hayward" w:date="2019-07-08T12:03:00Z" w:initials="AH">
    <w:p w14:paraId="7617FA18" w14:textId="77777777" w:rsidR="00ED471E" w:rsidRDefault="00ED471E" w:rsidP="00ED471E">
      <w:pPr>
        <w:pStyle w:val="CommentText"/>
      </w:pPr>
      <w:r>
        <w:rPr>
          <w:rStyle w:val="CommentReference"/>
        </w:rPr>
        <w:annotationRef/>
      </w:r>
      <w:r>
        <w:t xml:space="preserve">Was there any date </w:t>
      </w:r>
      <w:proofErr w:type="spellStart"/>
      <w:r>
        <w:t>affect</w:t>
      </w:r>
      <w:proofErr w:type="spellEnd"/>
      <w:r>
        <w:t xml:space="preserve"> on No. permutations performed or size of phylogeny considered, and should we mention here if there was or was not?</w:t>
      </w:r>
    </w:p>
  </w:comment>
  <w:comment w:id="120" w:author="Shinichi Nakagawa" w:date="2019-07-09T06:57:00Z" w:initials="SN">
    <w:p w14:paraId="491D3C0C" w14:textId="2DBBCFF8" w:rsidR="00071A8D" w:rsidRDefault="00071A8D">
      <w:pPr>
        <w:pStyle w:val="CommentText"/>
      </w:pPr>
      <w:r>
        <w:rPr>
          <w:rStyle w:val="CommentReference"/>
        </w:rPr>
        <w:annotationRef/>
      </w:r>
      <w:r>
        <w:t xml:space="preserve">I did not think </w:t>
      </w:r>
      <w:proofErr w:type="gramStart"/>
      <w:r>
        <w:t>so</w:t>
      </w:r>
      <w:proofErr w:type="gramEnd"/>
      <w:r>
        <w:t xml:space="preserve"> but I can see the interaction date and the number of permutation in the dataset</w:t>
      </w:r>
    </w:p>
  </w:comment>
  <w:comment w:id="122" w:author="Shinichi Nakagawa" w:date="2019-07-09T06:56:00Z" w:initials="SN">
    <w:p w14:paraId="3084FB37" w14:textId="68AB6204" w:rsidR="00071A8D" w:rsidRDefault="00071A8D">
      <w:pPr>
        <w:pStyle w:val="CommentText"/>
      </w:pPr>
      <w:r>
        <w:rPr>
          <w:rStyle w:val="CommentReference"/>
        </w:rPr>
        <w:annotationRef/>
      </w:r>
      <w:r>
        <w:t xml:space="preserve">I will conduct and show several analyses on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BE1E41" w15:done="0"/>
  <w15:commentEx w15:paraId="7DEDF671" w15:done="0"/>
  <w15:commentEx w15:paraId="2A84F10C" w15:done="0"/>
  <w15:commentEx w15:paraId="5AE20A27" w15:done="0"/>
  <w15:commentEx w15:paraId="35646C5B" w15:done="0"/>
  <w15:commentEx w15:paraId="5532BDCA" w15:done="0"/>
  <w15:commentEx w15:paraId="32EA5BD7" w15:paraIdParent="5532BDCA" w15:done="0"/>
  <w15:commentEx w15:paraId="34B6083D" w15:done="0"/>
  <w15:commentEx w15:paraId="31436655" w15:paraIdParent="34B6083D" w15:done="0"/>
  <w15:commentEx w15:paraId="5488FB25" w15:done="0"/>
  <w15:commentEx w15:paraId="7617FA18" w15:done="0"/>
  <w15:commentEx w15:paraId="491D3C0C" w15:paraIdParent="7617FA18" w15:done="0"/>
  <w15:commentEx w15:paraId="3084FB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BE1E41" w16cid:durableId="20CEB212"/>
  <w16cid:commentId w16cid:paraId="7DEDF671" w16cid:durableId="20CEB213"/>
  <w16cid:commentId w16cid:paraId="2A84F10C" w16cid:durableId="20CEB3F9"/>
  <w16cid:commentId w16cid:paraId="5AE20A27" w16cid:durableId="20CEB403"/>
  <w16cid:commentId w16cid:paraId="35646C5B" w16cid:durableId="20CEB53F"/>
  <w16cid:commentId w16cid:paraId="5532BDCA" w16cid:durableId="20CEB214"/>
  <w16cid:commentId w16cid:paraId="32EA5BD7" w16cid:durableId="20CEB566"/>
  <w16cid:commentId w16cid:paraId="34B6083D" w16cid:durableId="20CEB215"/>
  <w16cid:commentId w16cid:paraId="31436655" w16cid:durableId="20CEB5EF"/>
  <w16cid:commentId w16cid:paraId="5488FB25" w16cid:durableId="20CEB216"/>
  <w16cid:commentId w16cid:paraId="7617FA18" w16cid:durableId="20CEB217"/>
  <w16cid:commentId w16cid:paraId="491D3C0C" w16cid:durableId="20CEB94D"/>
  <w16cid:commentId w16cid:paraId="3084FB37" w16cid:durableId="20CEB9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0C5B8" w14:textId="77777777" w:rsidR="00BE5826" w:rsidRDefault="00BE5826" w:rsidP="00B750A7">
      <w:r>
        <w:separator/>
      </w:r>
    </w:p>
  </w:endnote>
  <w:endnote w:type="continuationSeparator" w:id="0">
    <w:p w14:paraId="77CC0B1E" w14:textId="77777777" w:rsidR="00BE5826" w:rsidRDefault="00BE5826" w:rsidP="00B7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51E3D" w14:textId="77777777" w:rsidR="00C71A91" w:rsidRDefault="00C71A9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6117B" w14:textId="77777777" w:rsidR="00C71A91" w:rsidRDefault="00C71A91" w:rsidP="00B750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643F" w14:textId="77777777" w:rsidR="00C71A91" w:rsidRDefault="00C71A91" w:rsidP="00F60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BB3">
      <w:rPr>
        <w:rStyle w:val="PageNumber"/>
        <w:noProof/>
      </w:rPr>
      <w:t>1</w:t>
    </w:r>
    <w:r>
      <w:rPr>
        <w:rStyle w:val="PageNumber"/>
      </w:rPr>
      <w:fldChar w:fldCharType="end"/>
    </w:r>
  </w:p>
  <w:p w14:paraId="5E19AE76" w14:textId="77777777" w:rsidR="00C71A91" w:rsidRDefault="00C71A91" w:rsidP="00B750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91F38" w14:textId="77777777" w:rsidR="00BE5826" w:rsidRDefault="00BE5826" w:rsidP="00B750A7">
      <w:r>
        <w:separator/>
      </w:r>
    </w:p>
  </w:footnote>
  <w:footnote w:type="continuationSeparator" w:id="0">
    <w:p w14:paraId="5E7E5D8D" w14:textId="77777777" w:rsidR="00BE5826" w:rsidRDefault="00BE5826" w:rsidP="00B7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ichi Nakagawa">
    <w15:presenceInfo w15:providerId="AD" w15:userId="S::z3437171@ad.unsw.edu.au::2630e6b5-dad5-4913-9a8e-5293ece7e19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9&lt;/item&gt;&lt;item&gt;20&lt;/item&gt;&lt;item&gt;63&lt;/item&gt;&lt;item&gt;73&lt;/item&gt;&lt;item&gt;74&lt;/item&gt;&lt;item&gt;75&lt;/item&gt;&lt;item&gt;76&lt;/item&gt;&lt;item&gt;77&lt;/item&gt;&lt;item&gt;78&lt;/item&gt;&lt;item&gt;79&lt;/item&gt;&lt;item&gt;82&lt;/item&gt;&lt;item&gt;83&lt;/item&gt;&lt;/record-ids&gt;&lt;/item&gt;&lt;/Libraries&gt;"/>
  </w:docVars>
  <w:rsids>
    <w:rsidRoot w:val="007D092C"/>
    <w:rsid w:val="00003F80"/>
    <w:rsid w:val="00033E4A"/>
    <w:rsid w:val="0005555C"/>
    <w:rsid w:val="00071A8D"/>
    <w:rsid w:val="0008791B"/>
    <w:rsid w:val="000B3BD1"/>
    <w:rsid w:val="000B4842"/>
    <w:rsid w:val="001128A2"/>
    <w:rsid w:val="00121EF9"/>
    <w:rsid w:val="00192FF7"/>
    <w:rsid w:val="001F057C"/>
    <w:rsid w:val="002065A7"/>
    <w:rsid w:val="002246EB"/>
    <w:rsid w:val="00230712"/>
    <w:rsid w:val="00245B89"/>
    <w:rsid w:val="002461D2"/>
    <w:rsid w:val="00280306"/>
    <w:rsid w:val="00282C7B"/>
    <w:rsid w:val="002E6BBE"/>
    <w:rsid w:val="003732BC"/>
    <w:rsid w:val="00376D13"/>
    <w:rsid w:val="00381E2B"/>
    <w:rsid w:val="00396695"/>
    <w:rsid w:val="003A6A22"/>
    <w:rsid w:val="003A7A35"/>
    <w:rsid w:val="003B0169"/>
    <w:rsid w:val="003B2CAE"/>
    <w:rsid w:val="003D1728"/>
    <w:rsid w:val="00421D5E"/>
    <w:rsid w:val="00446941"/>
    <w:rsid w:val="004B3D22"/>
    <w:rsid w:val="004E2561"/>
    <w:rsid w:val="004E4B32"/>
    <w:rsid w:val="005203DD"/>
    <w:rsid w:val="00526E09"/>
    <w:rsid w:val="00537EAA"/>
    <w:rsid w:val="005F3CEE"/>
    <w:rsid w:val="00610161"/>
    <w:rsid w:val="006102CF"/>
    <w:rsid w:val="006327E4"/>
    <w:rsid w:val="0063727C"/>
    <w:rsid w:val="006540F2"/>
    <w:rsid w:val="00664D04"/>
    <w:rsid w:val="00672E17"/>
    <w:rsid w:val="00686367"/>
    <w:rsid w:val="006A5A23"/>
    <w:rsid w:val="006D3521"/>
    <w:rsid w:val="006D5061"/>
    <w:rsid w:val="006E1413"/>
    <w:rsid w:val="007400C9"/>
    <w:rsid w:val="007470B2"/>
    <w:rsid w:val="00760854"/>
    <w:rsid w:val="00780E5C"/>
    <w:rsid w:val="00793B8C"/>
    <w:rsid w:val="007C1E0D"/>
    <w:rsid w:val="007C7B50"/>
    <w:rsid w:val="007D092C"/>
    <w:rsid w:val="007E3895"/>
    <w:rsid w:val="007F31AA"/>
    <w:rsid w:val="008127B8"/>
    <w:rsid w:val="0081703D"/>
    <w:rsid w:val="008178C6"/>
    <w:rsid w:val="008200F4"/>
    <w:rsid w:val="00827E4F"/>
    <w:rsid w:val="00834A76"/>
    <w:rsid w:val="00885AD9"/>
    <w:rsid w:val="00893944"/>
    <w:rsid w:val="008D1C29"/>
    <w:rsid w:val="008D2101"/>
    <w:rsid w:val="008D4B07"/>
    <w:rsid w:val="00913C5E"/>
    <w:rsid w:val="009373BF"/>
    <w:rsid w:val="00984847"/>
    <w:rsid w:val="00A161AC"/>
    <w:rsid w:val="00A457D9"/>
    <w:rsid w:val="00A60BB3"/>
    <w:rsid w:val="00A6165B"/>
    <w:rsid w:val="00AB768D"/>
    <w:rsid w:val="00B3558D"/>
    <w:rsid w:val="00B42C3C"/>
    <w:rsid w:val="00B523CF"/>
    <w:rsid w:val="00B56869"/>
    <w:rsid w:val="00B64EBD"/>
    <w:rsid w:val="00B750A7"/>
    <w:rsid w:val="00B8015C"/>
    <w:rsid w:val="00BA01DE"/>
    <w:rsid w:val="00BB0095"/>
    <w:rsid w:val="00BD2D72"/>
    <w:rsid w:val="00BE5826"/>
    <w:rsid w:val="00BF067D"/>
    <w:rsid w:val="00C03A4E"/>
    <w:rsid w:val="00C27B07"/>
    <w:rsid w:val="00C36461"/>
    <w:rsid w:val="00C47FDB"/>
    <w:rsid w:val="00C5624E"/>
    <w:rsid w:val="00C71A91"/>
    <w:rsid w:val="00C91206"/>
    <w:rsid w:val="00C968F4"/>
    <w:rsid w:val="00CA6509"/>
    <w:rsid w:val="00CD768E"/>
    <w:rsid w:val="00D3595C"/>
    <w:rsid w:val="00D449E7"/>
    <w:rsid w:val="00D476A8"/>
    <w:rsid w:val="00D732A8"/>
    <w:rsid w:val="00D73E83"/>
    <w:rsid w:val="00D842A0"/>
    <w:rsid w:val="00D86B70"/>
    <w:rsid w:val="00DD03F8"/>
    <w:rsid w:val="00DE19BC"/>
    <w:rsid w:val="00DF365A"/>
    <w:rsid w:val="00E81786"/>
    <w:rsid w:val="00E81BAC"/>
    <w:rsid w:val="00E83308"/>
    <w:rsid w:val="00EC66E9"/>
    <w:rsid w:val="00ED2F57"/>
    <w:rsid w:val="00ED471E"/>
    <w:rsid w:val="00EE0747"/>
    <w:rsid w:val="00EF299B"/>
    <w:rsid w:val="00F12436"/>
    <w:rsid w:val="00F60009"/>
    <w:rsid w:val="00F64965"/>
    <w:rsid w:val="00FD7AE1"/>
    <w:rsid w:val="00FF45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66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7D09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92C"/>
    <w:rPr>
      <w:color w:val="0000FF" w:themeColor="hyperlink"/>
      <w:u w:val="single"/>
    </w:rPr>
  </w:style>
  <w:style w:type="character" w:styleId="CommentReference">
    <w:name w:val="annotation reference"/>
    <w:basedOn w:val="DefaultParagraphFont"/>
    <w:uiPriority w:val="99"/>
    <w:semiHidden/>
    <w:unhideWhenUsed/>
    <w:rsid w:val="007D092C"/>
    <w:rPr>
      <w:sz w:val="18"/>
      <w:szCs w:val="18"/>
    </w:rPr>
  </w:style>
  <w:style w:type="paragraph" w:styleId="CommentText">
    <w:name w:val="annotation text"/>
    <w:basedOn w:val="Normal"/>
    <w:link w:val="CommentTextChar"/>
    <w:uiPriority w:val="99"/>
    <w:unhideWhenUsed/>
    <w:rsid w:val="007D092C"/>
  </w:style>
  <w:style w:type="character" w:customStyle="1" w:styleId="CommentTextChar">
    <w:name w:val="Comment Text Char"/>
    <w:basedOn w:val="DefaultParagraphFont"/>
    <w:link w:val="CommentText"/>
    <w:uiPriority w:val="99"/>
    <w:rsid w:val="007D092C"/>
  </w:style>
  <w:style w:type="character" w:styleId="Strong">
    <w:name w:val="Strong"/>
    <w:basedOn w:val="DefaultParagraphFont"/>
    <w:uiPriority w:val="22"/>
    <w:qFormat/>
    <w:rsid w:val="007D092C"/>
    <w:rPr>
      <w:b/>
      <w:bCs/>
    </w:rPr>
  </w:style>
  <w:style w:type="paragraph" w:styleId="BalloonText">
    <w:name w:val="Balloon Text"/>
    <w:basedOn w:val="Normal"/>
    <w:link w:val="BalloonTextChar"/>
    <w:uiPriority w:val="99"/>
    <w:semiHidden/>
    <w:unhideWhenUsed/>
    <w:rsid w:val="007D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092C"/>
    <w:rPr>
      <w:rFonts w:ascii="Lucida Grande" w:hAnsi="Lucida Grande" w:cs="Lucida Grande"/>
      <w:sz w:val="18"/>
      <w:szCs w:val="18"/>
    </w:rPr>
  </w:style>
  <w:style w:type="paragraph" w:styleId="Footer">
    <w:name w:val="footer"/>
    <w:basedOn w:val="Normal"/>
    <w:link w:val="FooterChar"/>
    <w:uiPriority w:val="99"/>
    <w:unhideWhenUsed/>
    <w:rsid w:val="00B750A7"/>
    <w:pPr>
      <w:tabs>
        <w:tab w:val="center" w:pos="4320"/>
        <w:tab w:val="right" w:pos="8640"/>
      </w:tabs>
    </w:pPr>
  </w:style>
  <w:style w:type="character" w:customStyle="1" w:styleId="FooterChar">
    <w:name w:val="Footer Char"/>
    <w:basedOn w:val="DefaultParagraphFont"/>
    <w:link w:val="Footer"/>
    <w:uiPriority w:val="99"/>
    <w:rsid w:val="00B750A7"/>
  </w:style>
  <w:style w:type="character" w:styleId="PageNumber">
    <w:name w:val="page number"/>
    <w:basedOn w:val="DefaultParagraphFont"/>
    <w:uiPriority w:val="99"/>
    <w:semiHidden/>
    <w:unhideWhenUsed/>
    <w:rsid w:val="00B750A7"/>
  </w:style>
  <w:style w:type="character" w:styleId="LineNumber">
    <w:name w:val="line number"/>
    <w:basedOn w:val="DefaultParagraphFont"/>
    <w:uiPriority w:val="99"/>
    <w:semiHidden/>
    <w:unhideWhenUsed/>
    <w:rsid w:val="00B750A7"/>
  </w:style>
  <w:style w:type="paragraph" w:customStyle="1" w:styleId="EndNoteBibliographyTitle">
    <w:name w:val="EndNote Bibliography Title"/>
    <w:basedOn w:val="Normal"/>
    <w:rsid w:val="00B750A7"/>
    <w:pPr>
      <w:jc w:val="center"/>
    </w:pPr>
    <w:rPr>
      <w:rFonts w:ascii="Cambria" w:hAnsi="Cambria"/>
      <w:lang w:val="en-US"/>
    </w:rPr>
  </w:style>
  <w:style w:type="paragraph" w:customStyle="1" w:styleId="EndNoteBibliography">
    <w:name w:val="EndNote Bibliography"/>
    <w:basedOn w:val="Normal"/>
    <w:rsid w:val="00B750A7"/>
    <w:rPr>
      <w:rFonts w:ascii="Cambria" w:hAnsi="Cambria"/>
      <w:lang w:val="en-US"/>
    </w:rPr>
  </w:style>
  <w:style w:type="paragraph" w:styleId="CommentSubject">
    <w:name w:val="annotation subject"/>
    <w:basedOn w:val="CommentText"/>
    <w:next w:val="CommentText"/>
    <w:link w:val="CommentSubjectChar"/>
    <w:uiPriority w:val="99"/>
    <w:semiHidden/>
    <w:unhideWhenUsed/>
    <w:rsid w:val="00EF299B"/>
    <w:rPr>
      <w:b/>
      <w:bCs/>
      <w:sz w:val="20"/>
      <w:szCs w:val="20"/>
    </w:rPr>
  </w:style>
  <w:style w:type="character" w:customStyle="1" w:styleId="CommentSubjectChar">
    <w:name w:val="Comment Subject Char"/>
    <w:basedOn w:val="CommentTextChar"/>
    <w:link w:val="CommentSubject"/>
    <w:uiPriority w:val="99"/>
    <w:semiHidden/>
    <w:rsid w:val="00EF2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protocolexchang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5AAF5-A530-5B45-BB5A-C0C79B20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4</cp:revision>
  <dcterms:created xsi:type="dcterms:W3CDTF">2019-07-08T20:33:00Z</dcterms:created>
  <dcterms:modified xsi:type="dcterms:W3CDTF">2019-08-21T20:46:00Z</dcterms:modified>
</cp:coreProperties>
</file>