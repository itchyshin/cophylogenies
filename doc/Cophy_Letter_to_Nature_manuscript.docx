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C7F9E" w14:textId="25E511DB" w:rsidR="00E827F5" w:rsidRPr="00E827F5" w:rsidRDefault="00165EC1" w:rsidP="00CC4EB6">
      <w:pPr>
        <w:tabs>
          <w:tab w:val="left" w:pos="567"/>
        </w:tabs>
        <w:spacing w:line="480" w:lineRule="auto"/>
        <w:jc w:val="center"/>
        <w:rPr>
          <w:rFonts w:ascii="Arial" w:hAnsi="Arial" w:cs="Arial"/>
          <w:b/>
          <w:sz w:val="32"/>
          <w:szCs w:val="32"/>
        </w:rPr>
      </w:pPr>
      <w:r>
        <w:rPr>
          <w:rFonts w:ascii="Arial" w:hAnsi="Arial" w:cs="Arial"/>
          <w:b/>
          <w:sz w:val="32"/>
          <w:szCs w:val="32"/>
        </w:rPr>
        <w:t>A broadscale t</w:t>
      </w:r>
      <w:r w:rsidR="00176F5A">
        <w:rPr>
          <w:rFonts w:ascii="Arial" w:hAnsi="Arial" w:cs="Arial"/>
          <w:b/>
          <w:sz w:val="32"/>
          <w:szCs w:val="32"/>
        </w:rPr>
        <w:t xml:space="preserve">est </w:t>
      </w:r>
      <w:r>
        <w:rPr>
          <w:rFonts w:ascii="Arial" w:hAnsi="Arial" w:cs="Arial"/>
          <w:b/>
          <w:sz w:val="32"/>
          <w:szCs w:val="32"/>
        </w:rPr>
        <w:t xml:space="preserve">of </w:t>
      </w:r>
      <w:r w:rsidR="009232E8">
        <w:rPr>
          <w:rFonts w:ascii="Arial" w:hAnsi="Arial" w:cs="Arial"/>
          <w:b/>
          <w:sz w:val="32"/>
          <w:szCs w:val="32"/>
        </w:rPr>
        <w:t>host-sy</w:t>
      </w:r>
      <w:bookmarkStart w:id="0" w:name="_GoBack"/>
      <w:bookmarkEnd w:id="0"/>
      <w:r w:rsidR="009232E8">
        <w:rPr>
          <w:rFonts w:ascii="Arial" w:hAnsi="Arial" w:cs="Arial"/>
          <w:b/>
          <w:sz w:val="32"/>
          <w:szCs w:val="32"/>
        </w:rPr>
        <w:t>mb</w:t>
      </w:r>
      <w:r w:rsidR="009232E8" w:rsidRPr="00961705">
        <w:rPr>
          <w:rFonts w:ascii="Arial" w:hAnsi="Arial" w:cs="Arial"/>
          <w:b/>
          <w:color w:val="000000" w:themeColor="text1"/>
          <w:sz w:val="32"/>
          <w:szCs w:val="32"/>
        </w:rPr>
        <w:t>io</w:t>
      </w:r>
      <w:r w:rsidR="00D42A7A" w:rsidRPr="00961705">
        <w:rPr>
          <w:rFonts w:ascii="Arial" w:hAnsi="Arial" w:cs="Arial"/>
          <w:b/>
          <w:color w:val="000000" w:themeColor="text1"/>
          <w:sz w:val="32"/>
          <w:szCs w:val="32"/>
        </w:rPr>
        <w:t xml:space="preserve">nt </w:t>
      </w:r>
      <w:r w:rsidR="00D42A7A" w:rsidRPr="00EF1AEC">
        <w:rPr>
          <w:rFonts w:ascii="Arial" w:hAnsi="Arial" w:cs="Arial"/>
          <w:b/>
          <w:sz w:val="32"/>
          <w:szCs w:val="32"/>
        </w:rPr>
        <w:t>cophylogeny</w:t>
      </w:r>
      <w:r w:rsidR="001D3F72">
        <w:rPr>
          <w:rFonts w:ascii="Arial" w:hAnsi="Arial" w:cs="Arial"/>
          <w:b/>
          <w:sz w:val="32"/>
          <w:szCs w:val="32"/>
        </w:rPr>
        <w:t xml:space="preserve"> reveals widespread phylogenetic congruence</w:t>
      </w:r>
      <w:r w:rsidR="00670BE5" w:rsidRPr="00EF1AEC">
        <w:rPr>
          <w:rFonts w:ascii="Arial" w:hAnsi="Arial" w:cs="Arial"/>
          <w:b/>
          <w:sz w:val="32"/>
          <w:szCs w:val="32"/>
        </w:rPr>
        <w:t xml:space="preserve"> </w:t>
      </w:r>
      <w:commentRangeStart w:id="1"/>
      <w:commentRangeEnd w:id="1"/>
      <w:r w:rsidR="001D3F72">
        <w:rPr>
          <w:rStyle w:val="CommentReference"/>
        </w:rPr>
        <w:commentReference w:id="1"/>
      </w:r>
    </w:p>
    <w:p w14:paraId="42068301" w14:textId="77777777" w:rsidR="001D3F72" w:rsidRDefault="00CC4EB6" w:rsidP="00F84C45">
      <w:pPr>
        <w:spacing w:line="480" w:lineRule="auto"/>
        <w:rPr>
          <w:rFonts w:ascii="Times New Roman" w:hAnsi="Times New Roman" w:cs="Times New Roman"/>
          <w:b/>
        </w:rPr>
      </w:pPr>
      <w:r>
        <w:rPr>
          <w:rStyle w:val="CommentReference"/>
        </w:rPr>
        <w:commentReference w:id="2"/>
      </w:r>
    </w:p>
    <w:p w14:paraId="1DD75C5D" w14:textId="1916E661" w:rsidR="003C21EC" w:rsidRPr="00A67B16" w:rsidRDefault="00F84C45" w:rsidP="00F84C45">
      <w:pPr>
        <w:spacing w:line="480" w:lineRule="auto"/>
        <w:rPr>
          <w:rFonts w:ascii="Times New Roman" w:hAnsi="Times New Roman" w:cs="Times New Roman"/>
          <w:b/>
        </w:rPr>
      </w:pPr>
      <w:moveFromRangeStart w:id="3" w:author="Alexander Hayward" w:date="2019-07-01T14:52:00Z" w:name="move423612052"/>
      <w:moveFrom w:id="4" w:author="Alexander Hayward" w:date="2019-07-01T14:52:00Z">
        <w:r w:rsidRPr="00A67B16" w:rsidDel="00CC4EB6">
          <w:rPr>
            <w:rFonts w:ascii="Times New Roman" w:hAnsi="Times New Roman" w:cs="Times New Roman"/>
            <w:b/>
          </w:rPr>
          <w:t>Symbioses are prolonged and intimate associations between organisms of different species</w:t>
        </w:r>
        <w:r w:rsidRPr="00A67B16" w:rsidDel="00CC4EB6">
          <w:rPr>
            <w:rFonts w:ascii="Times New Roman" w:hAnsi="Times New Roman" w:cs="Times New Roman"/>
            <w:b/>
          </w:rPr>
          <w:fldChar w:fldCharType="begin"/>
        </w:r>
        <w:r w:rsidRPr="00A67B16" w:rsidDel="00CC4EB6">
          <w:rPr>
            <w:rFonts w:ascii="Times New Roman" w:hAnsi="Times New Roman" w:cs="Times New Roman"/>
            <w:b/>
          </w:rPr>
          <w:instrText xml:space="preserve"> ADDIN EN.CITE &lt;EndNote&gt;&lt;Cite&gt;&lt;Author&gt;Wilkinson&lt;/Author&gt;&lt;Year&gt;2001&lt;/Year&gt;&lt;RecNum&gt;13&lt;/RecNum&gt;&lt;DisplayText&gt;&lt;style face="superscript"&gt;1&lt;/style&gt;&lt;/DisplayText&gt;&lt;record&gt;&lt;rec-number&gt;13&lt;/rec-number&gt;&lt;foreign-keys&gt;&lt;key app="EN" db-id="x0tfewrx6v00a6et95bves2m9fte0e5fess2" timestamp="1511730007"&gt;13&lt;/key&gt;&lt;/foreign-keys&gt;&lt;ref-type name="Journal Article"&gt;17&lt;/ref-type&gt;&lt;contributors&gt;&lt;authors&gt;&lt;author&gt;Wilkinson, David M.&lt;/author&gt;&lt;/authors&gt;&lt;/contributors&gt;&lt;titles&gt;&lt;title&gt;At cross purposes&lt;/title&gt;&lt;secondary-title&gt;Nature&lt;/secondary-title&gt;&lt;/titles&gt;&lt;periodical&gt;&lt;full-title&gt;Nature&lt;/full-title&gt;&lt;/periodical&gt;&lt;pages&gt;485&lt;/pages&gt;&lt;volume&gt;412&lt;/volume&gt;&lt;dates&gt;&lt;year&gt;2001&lt;/year&gt;&lt;pub-dates&gt;&lt;date&gt;08/02/online&lt;/date&gt;&lt;/pub-dates&gt;&lt;/dates&gt;&lt;publisher&gt;Nature Publishing Group&lt;/publisher&gt;&lt;urls&gt;&lt;related-urls&gt;&lt;url&gt;http://dx.doi.org/10.1038/35087676&lt;/url&gt;&lt;/related-urls&gt;&lt;/urls&gt;&lt;electronic-resource-num&gt;10.1038/35087676&lt;/electronic-resource-num&gt;&lt;/record&gt;&lt;/Cite&gt;&lt;/EndNote&gt;</w:instrText>
        </w:r>
        <w:r w:rsidRPr="00A67B16" w:rsidDel="00CC4EB6">
          <w:rPr>
            <w:rFonts w:ascii="Times New Roman" w:hAnsi="Times New Roman" w:cs="Times New Roman"/>
            <w:b/>
          </w:rPr>
          <w:fldChar w:fldCharType="separate"/>
        </w:r>
        <w:r w:rsidRPr="00A67B16" w:rsidDel="00CC4EB6">
          <w:rPr>
            <w:rFonts w:ascii="Times New Roman" w:hAnsi="Times New Roman" w:cs="Times New Roman"/>
            <w:b/>
            <w:noProof/>
            <w:vertAlign w:val="superscript"/>
          </w:rPr>
          <w:t>1</w:t>
        </w:r>
        <w:r w:rsidRPr="00A67B16" w:rsidDel="00CC4EB6">
          <w:rPr>
            <w:rFonts w:ascii="Times New Roman" w:hAnsi="Times New Roman" w:cs="Times New Roman"/>
            <w:b/>
          </w:rPr>
          <w:fldChar w:fldCharType="end"/>
        </w:r>
        <w:r w:rsidR="00A263B6" w:rsidRPr="00A67B16" w:rsidDel="00CC4EB6">
          <w:rPr>
            <w:rFonts w:ascii="Times New Roman" w:hAnsi="Times New Roman" w:cs="Times New Roman"/>
            <w:b/>
          </w:rPr>
          <w:t xml:space="preserve">, </w:t>
        </w:r>
        <w:r w:rsidR="00C930A5" w:rsidRPr="00A67B16" w:rsidDel="00CC4EB6">
          <w:rPr>
            <w:rFonts w:ascii="Times New Roman" w:hAnsi="Times New Roman" w:cs="Times New Roman"/>
            <w:b/>
          </w:rPr>
          <w:t>typically defined in terms of an interaction between a larger host organism and a smaller symbiont</w:t>
        </w:r>
        <w:r w:rsidR="00C930A5" w:rsidRPr="00A67B16" w:rsidDel="00CC4EB6">
          <w:rPr>
            <w:rFonts w:ascii="Times New Roman" w:hAnsi="Times New Roman" w:cs="Times New Roman"/>
            <w:b/>
          </w:rPr>
          <w:fldChar w:fldCharType="begin"/>
        </w:r>
        <w:r w:rsidR="004B014F" w:rsidRPr="00A67B16" w:rsidDel="00CC4EB6">
          <w:rPr>
            <w:rFonts w:ascii="Times New Roman" w:hAnsi="Times New Roman" w:cs="Times New Roman"/>
            <w:b/>
          </w:rPr>
          <w:instrText xml:space="preserve"> ADDIN EN.CITE &lt;EndNote&gt;&lt;Cite&gt;&lt;Author&gt;Estrela&lt;/Author&gt;&lt;Year&gt;2016&lt;/Year&gt;&lt;RecNum&gt;60&lt;/RecNum&gt;&lt;DisplayText&gt;&lt;style face="superscript"&gt;2&lt;/style&gt;&lt;/DisplayText&gt;&lt;record&gt;&lt;rec-number&gt;60&lt;/rec-number&gt;&lt;foreign-keys&gt;&lt;key app="EN" db-id="x0tfewrx6v00a6et95bves2m9fte0e5fess2" timestamp="1559222154"&gt;60&lt;/key&gt;&lt;/foreign-keys&gt;&lt;ref-type name="Journal Article"&gt;17&lt;/ref-type&gt;&lt;contributors&gt;&lt;authors&gt;&lt;author&gt;Estrela, Sylvie&lt;/author&gt;&lt;author&gt;Kerr, Benjamin&lt;/author&gt;&lt;author&gt;Morris, J Jeffrey&lt;/author&gt;&lt;/authors&gt;&lt;/contributors&gt;&lt;titles&gt;&lt;title&gt;Transitions in individuality through symbiosis&lt;/title&gt;&lt;secondary-title&gt;Current Opinion in Microbiology&lt;/secondary-title&gt;&lt;/titles&gt;&lt;periodical&gt;&lt;full-title&gt;Current Opinion in Microbiology&lt;/full-title&gt;&lt;/periodical&gt;&lt;pages&gt;191-198&lt;/pages&gt;&lt;volume&gt;31&lt;/volume&gt;&lt;dates&gt;&lt;year&gt;2016&lt;/year&gt;&lt;/dates&gt;&lt;isbn&gt;1369-5274&lt;/isbn&gt;&lt;urls&gt;&lt;/urls&gt;&lt;/record&gt;&lt;/Cite&gt;&lt;/EndNote&gt;</w:instrText>
        </w:r>
        <w:r w:rsidR="00C930A5" w:rsidRPr="00A67B16" w:rsidDel="00CC4EB6">
          <w:rPr>
            <w:rFonts w:ascii="Times New Roman" w:hAnsi="Times New Roman" w:cs="Times New Roman"/>
            <w:b/>
          </w:rPr>
          <w:fldChar w:fldCharType="separate"/>
        </w:r>
        <w:r w:rsidR="004B014F" w:rsidRPr="00A67B16" w:rsidDel="00CC4EB6">
          <w:rPr>
            <w:rFonts w:ascii="Times New Roman" w:hAnsi="Times New Roman" w:cs="Times New Roman"/>
            <w:b/>
            <w:noProof/>
            <w:vertAlign w:val="superscript"/>
          </w:rPr>
          <w:t>2</w:t>
        </w:r>
        <w:r w:rsidR="00C930A5" w:rsidRPr="00A67B16" w:rsidDel="00CC4EB6">
          <w:rPr>
            <w:rFonts w:ascii="Times New Roman" w:hAnsi="Times New Roman" w:cs="Times New Roman"/>
            <w:b/>
          </w:rPr>
          <w:fldChar w:fldCharType="end"/>
        </w:r>
        <w:r w:rsidR="00C930A5" w:rsidRPr="00A67B16" w:rsidDel="00CC4EB6">
          <w:rPr>
            <w:rFonts w:ascii="Times New Roman" w:hAnsi="Times New Roman" w:cs="Times New Roman"/>
            <w:b/>
          </w:rPr>
          <w:t xml:space="preserve">. </w:t>
        </w:r>
        <w:r w:rsidRPr="00A67B16" w:rsidDel="00CC4EB6">
          <w:rPr>
            <w:rFonts w:ascii="Times New Roman" w:hAnsi="Times New Roman" w:cs="Times New Roman"/>
            <w:b/>
          </w:rPr>
          <w:t>Symbiotic relationships may be mutualistic, where both partners benefit from the interaction, parasitic, where one partner benefits and the other suffers a cost, or commensalistic, where one partner benefits while the other neither benefits nor suffers a loss</w:t>
        </w:r>
        <w:r w:rsidRPr="00A67B16" w:rsidDel="00CC4EB6">
          <w:rPr>
            <w:rFonts w:ascii="Times New Roman" w:hAnsi="Times New Roman" w:cs="Times New Roman"/>
            <w:b/>
          </w:rPr>
          <w:fldChar w:fldCharType="begin"/>
        </w:r>
        <w:r w:rsidR="004B014F" w:rsidRPr="00A67B16" w:rsidDel="00CC4EB6">
          <w:rPr>
            <w:rFonts w:ascii="Times New Roman" w:hAnsi="Times New Roman" w:cs="Times New Roman"/>
            <w:b/>
          </w:rPr>
          <w:instrText xml:space="preserve"> ADDIN EN.CITE &lt;EndNote&gt;&lt;Cite&gt;&lt;Author&gt;Leung&lt;/Author&gt;&lt;Year&gt;2008&lt;/Year&gt;&lt;RecNum&gt;10&lt;/RecNum&gt;&lt;DisplayText&gt;&lt;style face="superscript"&gt;3&lt;/style&gt;&lt;/DisplayText&gt;&lt;record&gt;&lt;rec-number&gt;10&lt;/rec-number&gt;&lt;foreign-keys&gt;&lt;key app="EN" db-id="x0tfewrx6v00a6et95bves2m9fte0e5fess2" timestamp="1511728922"&gt;10&lt;/key&gt;&lt;/foreign-keys&gt;&lt;ref-type name="Journal Article"&gt;17&lt;/ref-type&gt;&lt;contributors&gt;&lt;authors&gt;&lt;author&gt;Leung, TLF&lt;/author&gt;&lt;author&gt;Poulin, R&lt;/author&gt;&lt;/authors&gt;&lt;/contributors&gt;&lt;titles&gt;&lt;title&gt;Parasitism, commensalism, and mutualism: exploring the many shades of symbioses&lt;/title&gt;&lt;secondary-title&gt;Vie et Milieu&lt;/secondary-title&gt;&lt;/titles&gt;&lt;periodical&gt;&lt;full-title&gt;Vie et Milieu&lt;/full-title&gt;&lt;/periodical&gt;&lt;pages&gt;107&lt;/pages&gt;&lt;volume&gt;58&lt;/volume&gt;&lt;number&gt;2&lt;/number&gt;&lt;dates&gt;&lt;year&gt;2008&lt;/year&gt;&lt;/dates&gt;&lt;isbn&gt;0240-8759&lt;/isbn&gt;&lt;urls&gt;&lt;/urls&gt;&lt;/record&gt;&lt;/Cite&gt;&lt;/EndNote&gt;</w:instrText>
        </w:r>
        <w:r w:rsidRPr="00A67B16" w:rsidDel="00CC4EB6">
          <w:rPr>
            <w:rFonts w:ascii="Times New Roman" w:hAnsi="Times New Roman" w:cs="Times New Roman"/>
            <w:b/>
          </w:rPr>
          <w:fldChar w:fldCharType="separate"/>
        </w:r>
        <w:r w:rsidR="004B014F" w:rsidRPr="00A67B16" w:rsidDel="00CC4EB6">
          <w:rPr>
            <w:rFonts w:ascii="Times New Roman" w:hAnsi="Times New Roman" w:cs="Times New Roman"/>
            <w:b/>
            <w:noProof/>
            <w:vertAlign w:val="superscript"/>
          </w:rPr>
          <w:t>3</w:t>
        </w:r>
        <w:r w:rsidRPr="00A67B16" w:rsidDel="00CC4EB6">
          <w:rPr>
            <w:rFonts w:ascii="Times New Roman" w:hAnsi="Times New Roman" w:cs="Times New Roman"/>
            <w:b/>
          </w:rPr>
          <w:fldChar w:fldCharType="end"/>
        </w:r>
        <w:r w:rsidRPr="00A67B16" w:rsidDel="00CC4EB6">
          <w:rPr>
            <w:rFonts w:ascii="Times New Roman" w:hAnsi="Times New Roman" w:cs="Times New Roman"/>
            <w:b/>
          </w:rPr>
          <w:t xml:space="preserve">. </w:t>
        </w:r>
      </w:moveFrom>
      <w:moveFromRangeEnd w:id="3"/>
      <w:r w:rsidRPr="00A67B16">
        <w:rPr>
          <w:rFonts w:ascii="Times New Roman" w:hAnsi="Times New Roman" w:cs="Times New Roman"/>
          <w:b/>
        </w:rPr>
        <w:t>Symbioses are extremely common and exert substantial biological influence, with great evolutionary and ecological relevance for disease</w:t>
      </w:r>
      <w:r w:rsidRPr="00A67B16">
        <w:rPr>
          <w:rFonts w:ascii="Times New Roman" w:hAnsi="Times New Roman" w:cs="Times New Roman"/>
          <w:b/>
        </w:rPr>
        <w:fldChar w:fldCharType="begin"/>
      </w:r>
      <w:r w:rsidR="004B014F" w:rsidRPr="00A67B16">
        <w:rPr>
          <w:rFonts w:ascii="Times New Roman" w:hAnsi="Times New Roman" w:cs="Times New Roman"/>
          <w:b/>
        </w:rPr>
        <w:instrText xml:space="preserve"> ADDIN EN.CITE &lt;EndNote&gt;&lt;Cite&gt;&lt;Author&gt;Hopkins&lt;/Author&gt;&lt;Year&gt;2016&lt;/Year&gt;&lt;RecNum&gt;4&lt;/RecNum&gt;&lt;DisplayText&gt;&lt;style face="superscript"&gt;4,5&lt;/style&gt;&lt;/DisplayText&gt;&lt;record&gt;&lt;rec-number&gt;4&lt;/rec-number&gt;&lt;foreign-keys&gt;&lt;key app="EN" db-id="x0tfewrx6v00a6et95bves2m9fte0e5fess2" timestamp="1511725845"&gt;4&lt;/key&gt;&lt;/foreign-keys&gt;&lt;ref-type name="Journal Article"&gt;17&lt;/ref-type&gt;&lt;contributors&gt;&lt;authors&gt;&lt;author&gt;Hopkins, Skylar R.&lt;/author&gt;&lt;author&gt;Wojdak, Jeremy M.&lt;/author&gt;&lt;author&gt;Belden, Lisa K.&lt;/author&gt;&lt;/authors&gt;&lt;/contributors&gt;&lt;titles&gt;&lt;title&gt;Defensive Symbionts Mediate Host&amp;amp;#x2013;Parasite Interactions at Multiple Scales&lt;/title&gt;&lt;secondary-title&gt;Trends in Parasitology&lt;/secondary-title&gt;&lt;/titles&gt;&lt;periodical&gt;&lt;full-title&gt;Trends in Parasitology&lt;/full-title&gt;&lt;/periodical&gt;&lt;pages&gt;53-64&lt;/pages&gt;&lt;volume&gt;33&lt;/volume&gt;&lt;number&gt;1&lt;/number&gt;&lt;dates&gt;&lt;year&gt;2016&lt;/year&gt;&lt;/dates&gt;&lt;publisher&gt;Elsevier&lt;/publisher&gt;&lt;isbn&gt;1471-4922&lt;/isbn&gt;&lt;urls&gt;&lt;related-urls&gt;&lt;url&gt;http://dx.doi.org/10.1016/j.pt.2016.10.003&lt;/url&gt;&lt;/related-urls&gt;&lt;/urls&gt;&lt;electronic-resource-num&gt;10.1016/j.pt.2016.10.003&lt;/electronic-resource-num&gt;&lt;access-date&gt;2017/11/26&lt;/access-date&gt;&lt;/record&gt;&lt;/Cite&gt;&lt;Cite&gt;&lt;Author&gt;Schmid Hempel&lt;/Author&gt;&lt;Year&gt;2011&lt;/Year&gt;&lt;RecNum&gt;6&lt;/RecNum&gt;&lt;record&gt;&lt;rec-number&gt;6&lt;/rec-number&gt;&lt;foreign-keys&gt;&lt;key app="EN" db-id="x0tfewrx6v00a6et95bves2m9fte0e5fess2" timestamp="1511727656"&gt;6&lt;/key&gt;&lt;/foreign-keys&gt;&lt;ref-type name="Book"&gt;6&lt;/ref-type&gt;&lt;contributors&gt;&lt;authors&gt;&lt;author&gt;Schmid Hempel, Paul&lt;/author&gt;&lt;/authors&gt;&lt;/contributors&gt;&lt;titles&gt;&lt;title&gt;Evolutionary parasitologythe integrated study of infections, immunology, ecology, and genetics&lt;/title&gt;&lt;/titles&gt;&lt;dates&gt;&lt;year&gt;2011&lt;/year&gt;&lt;/dates&gt;&lt;urls&gt;&lt;/urls&gt;&lt;/record&gt;&lt;/Cite&gt;&lt;/EndNote&gt;</w:instrText>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4,5</w:t>
      </w:r>
      <w:r w:rsidRPr="00A67B16">
        <w:rPr>
          <w:rFonts w:ascii="Times New Roman" w:hAnsi="Times New Roman" w:cs="Times New Roman"/>
          <w:b/>
        </w:rPr>
        <w:fldChar w:fldCharType="end"/>
      </w:r>
      <w:r w:rsidRPr="00A67B16">
        <w:rPr>
          <w:rFonts w:ascii="Times New Roman" w:hAnsi="Times New Roman" w:cs="Times New Roman"/>
          <w:b/>
        </w:rPr>
        <w:t>, driving major evolutionary transitions</w:t>
      </w:r>
      <w:r w:rsidRPr="00A67B16">
        <w:rPr>
          <w:rFonts w:ascii="Times New Roman" w:hAnsi="Times New Roman" w:cs="Times New Roman"/>
          <w:b/>
        </w:rPr>
        <w:fldChar w:fldCharType="begin">
          <w:fldData xml:space="preserve">PEVuZE5vdGU+PENpdGU+PEF1dGhvcj5NYXJndWxpczwvQXV0aG9yPjxZZWFyPjE5OTE8L1llYXI+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</w:fldData>
        </w:fldChar>
      </w:r>
      <w:r w:rsidR="004B014F" w:rsidRPr="00A67B16">
        <w:rPr>
          <w:rFonts w:ascii="Times New Roman" w:hAnsi="Times New Roman" w:cs="Times New Roman"/>
          <w:b/>
        </w:rPr>
        <w:instrText xml:space="preserve"> ADDIN EN.CITE </w:instrText>
      </w:r>
      <w:r w:rsidR="004B014F" w:rsidRPr="00A67B16">
        <w:rPr>
          <w:rFonts w:ascii="Times New Roman" w:hAnsi="Times New Roman" w:cs="Times New Roman"/>
          <w:b/>
        </w:rPr>
        <w:fldChar w:fldCharType="begin">
          <w:fldData xml:space="preserve">PEVuZE5vdGU+PENpdGU+PEF1dGhvcj5NYXJndWxpczwvQXV0aG9yPjxZZWFyPjE5OTE8L1llYXI+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</w:fldData>
        </w:fldChar>
      </w:r>
      <w:r w:rsidR="004B014F" w:rsidRPr="00A67B16">
        <w:rPr>
          <w:rFonts w:ascii="Times New Roman" w:hAnsi="Times New Roman" w:cs="Times New Roman"/>
          <w:b/>
        </w:rPr>
        <w:instrText xml:space="preserve"> ADDIN EN.CITE.DATA </w:instrText>
      </w:r>
      <w:r w:rsidR="004B014F" w:rsidRPr="00A67B16">
        <w:rPr>
          <w:rFonts w:ascii="Times New Roman" w:hAnsi="Times New Roman" w:cs="Times New Roman"/>
          <w:b/>
        </w:rPr>
      </w:r>
      <w:r w:rsidR="004B014F" w:rsidRPr="00A67B16">
        <w:rPr>
          <w:rFonts w:ascii="Times New Roman" w:hAnsi="Times New Roman" w:cs="Times New Roman"/>
          <w:b/>
        </w:rPr>
        <w:fldChar w:fldCharType="end"/>
      </w:r>
      <w:r w:rsidRPr="00A67B16">
        <w:rPr>
          <w:rFonts w:ascii="Times New Roman" w:hAnsi="Times New Roman" w:cs="Times New Roman"/>
          <w:b/>
        </w:rPr>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6-8</w:t>
      </w:r>
      <w:r w:rsidRPr="00A67B16">
        <w:rPr>
          <w:rFonts w:ascii="Times New Roman" w:hAnsi="Times New Roman" w:cs="Times New Roman"/>
          <w:b/>
        </w:rPr>
        <w:fldChar w:fldCharType="end"/>
      </w:r>
      <w:r w:rsidRPr="00A67B16">
        <w:rPr>
          <w:rFonts w:ascii="Times New Roman" w:hAnsi="Times New Roman" w:cs="Times New Roman"/>
          <w:b/>
        </w:rPr>
        <w:t xml:space="preserve">, and </w:t>
      </w:r>
      <w:r w:rsidR="00F36D91">
        <w:rPr>
          <w:rFonts w:ascii="Times New Roman" w:hAnsi="Times New Roman" w:cs="Times New Roman"/>
          <w:b/>
        </w:rPr>
        <w:t>a</w:t>
      </w:r>
      <w:r w:rsidRPr="00A67B16">
        <w:rPr>
          <w:rFonts w:ascii="Times New Roman" w:hAnsi="Times New Roman" w:cs="Times New Roman"/>
          <w:b/>
        </w:rPr>
        <w:t>ffecting the structure and function of ecological communities</w:t>
      </w:r>
      <w:r w:rsidRPr="00A67B16">
        <w:rPr>
          <w:rFonts w:ascii="Times New Roman" w:hAnsi="Times New Roman" w:cs="Times New Roman"/>
          <w:b/>
        </w:rPr>
        <w:fldChar w:fldCharType="begin">
          <w:fldData xml:space="preserve">PEVuZE5vdGU+PENpdGU+PEF1dGhvcj5UaHJhbGw8L0F1dGhvcj48WWVhcj4yMDA3PC9ZZWFyPjxS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=
</w:fldData>
        </w:fldChar>
      </w:r>
      <w:r w:rsidR="004B014F" w:rsidRPr="00A67B16">
        <w:rPr>
          <w:rFonts w:ascii="Times New Roman" w:hAnsi="Times New Roman" w:cs="Times New Roman"/>
          <w:b/>
        </w:rPr>
        <w:instrText xml:space="preserve"> ADDIN EN.CITE </w:instrText>
      </w:r>
      <w:r w:rsidR="004B014F" w:rsidRPr="00A67B16">
        <w:rPr>
          <w:rFonts w:ascii="Times New Roman" w:hAnsi="Times New Roman" w:cs="Times New Roman"/>
          <w:b/>
        </w:rPr>
        <w:fldChar w:fldCharType="begin">
          <w:fldData xml:space="preserve">PEVuZE5vdGU+PENpdGU+PEF1dGhvcj5UaHJhbGw8L0F1dGhvcj48WWVhcj4yMDA3PC9ZZWFyPjxS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=
</w:fldData>
        </w:fldChar>
      </w:r>
      <w:r w:rsidR="004B014F" w:rsidRPr="00A67B16">
        <w:rPr>
          <w:rFonts w:ascii="Times New Roman" w:hAnsi="Times New Roman" w:cs="Times New Roman"/>
          <w:b/>
        </w:rPr>
        <w:instrText xml:space="preserve"> ADDIN EN.CITE.DATA </w:instrText>
      </w:r>
      <w:r w:rsidR="004B014F" w:rsidRPr="00A67B16">
        <w:rPr>
          <w:rFonts w:ascii="Times New Roman" w:hAnsi="Times New Roman" w:cs="Times New Roman"/>
          <w:b/>
        </w:rPr>
      </w:r>
      <w:r w:rsidR="004B014F" w:rsidRPr="00A67B16">
        <w:rPr>
          <w:rFonts w:ascii="Times New Roman" w:hAnsi="Times New Roman" w:cs="Times New Roman"/>
          <w:b/>
        </w:rPr>
        <w:fldChar w:fldCharType="end"/>
      </w:r>
      <w:r w:rsidRPr="00A67B16">
        <w:rPr>
          <w:rFonts w:ascii="Times New Roman" w:hAnsi="Times New Roman" w:cs="Times New Roman"/>
          <w:b/>
        </w:rPr>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9,10</w:t>
      </w:r>
      <w:r w:rsidRPr="00A67B16">
        <w:rPr>
          <w:rFonts w:ascii="Times New Roman" w:hAnsi="Times New Roman" w:cs="Times New Roman"/>
          <w:b/>
        </w:rPr>
        <w:fldChar w:fldCharType="end"/>
      </w:r>
      <w:r w:rsidRPr="00A67B16">
        <w:rPr>
          <w:rFonts w:ascii="Times New Roman" w:hAnsi="Times New Roman" w:cs="Times New Roman"/>
          <w:b/>
        </w:rPr>
        <w:t xml:space="preserve">. Symbioses are also of considerable applied importance, due to the benefits provided by ecosystem services such as pollination and biocontrol, and the costs associated with harmful pests and </w:t>
      </w:r>
      <w:r w:rsidR="00DC3C84" w:rsidRPr="00A67B16">
        <w:rPr>
          <w:rFonts w:ascii="Times New Roman" w:hAnsi="Times New Roman" w:cs="Times New Roman"/>
          <w:b/>
        </w:rPr>
        <w:t>pathogens</w:t>
      </w:r>
      <w:r w:rsidRPr="00A67B16">
        <w:rPr>
          <w:rFonts w:ascii="Times New Roman" w:hAnsi="Times New Roman" w:cs="Times New Roman"/>
          <w:b/>
        </w:rPr>
        <w:fldChar w:fldCharType="begin"/>
      </w:r>
      <w:r w:rsidR="004B014F" w:rsidRPr="00A67B16">
        <w:rPr>
          <w:rFonts w:ascii="Times New Roman" w:hAnsi="Times New Roman" w:cs="Times New Roman"/>
          <w:b/>
        </w:rPr>
        <w:instrText xml:space="preserve"> ADDIN EN.CITE &lt;EndNote&gt;&lt;Cite&gt;&lt;Author&gt;Haines-Young&lt;/Author&gt;&lt;Year&gt;2010&lt;/Year&gt;&lt;RecNum&gt;14&lt;/RecNum&gt;&lt;DisplayText&gt;&lt;style face="superscript"&gt;11,12&lt;/style&gt;&lt;/DisplayText&gt;&lt;record&gt;&lt;rec-number&gt;14&lt;/rec-number&gt;&lt;foreign-keys&gt;&lt;key app="EN" db-id="x0tfewrx6v00a6et95bves2m9fte0e5fess2" timestamp="1511731617"&gt;14&lt;/key&gt;&lt;/foreign-keys&gt;&lt;ref-type name="Journal Article"&gt;17&lt;/ref-type&gt;&lt;contributors&gt;&lt;authors&gt;&lt;author&gt;Haines-Young, Roy&lt;/author&gt;&lt;author&gt;Potschin, Marion&lt;/author&gt;&lt;/authors&gt;&lt;/contributors&gt;&lt;titles&gt;&lt;title&gt;The links between biodiversity, ecosystem services and human well-being&lt;/title&gt;&lt;secondary-title&gt;Ecosystem Ecology: a new synthesis&lt;/secondary-title&gt;&lt;/titles&gt;&lt;periodical&gt;&lt;full-title&gt;Ecosystem Ecology: a new synthesis&lt;/full-title&gt;&lt;/periodical&gt;&lt;pages&gt;110-139&lt;/pages&gt;&lt;dates&gt;&lt;year&gt;2010&lt;/year&gt;&lt;/dates&gt;&lt;urls&gt;&lt;/urls&gt;&lt;/record&gt;&lt;/Cite&gt;&lt;Cite&gt;&lt;Author&gt;Gunn&lt;/Author&gt;&lt;Year&gt;2012&lt;/Year&gt;&lt;RecNum&gt;15&lt;/RecNum&gt;&lt;record&gt;&lt;rec-number&gt;15&lt;/rec-number&gt;&lt;foreign-keys&gt;&lt;key app="EN" db-id="x0tfewrx6v00a6et95bves2m9fte0e5fess2" timestamp="1511733596"&gt;15&lt;/key&gt;&lt;/foreign-keys&gt;&lt;ref-type name="Book"&gt;6&lt;/ref-type&gt;&lt;contributors&gt;&lt;authors&gt;&lt;author&gt;Gunn, Alan&lt;/author&gt;&lt;author&gt;Pitt, Sarah Jane&lt;/author&gt;&lt;/authors&gt;&lt;/contributors&gt;&lt;titles&gt;&lt;title&gt;Parasitology: an integrated approach&lt;/title&gt;&lt;/titles&gt;&lt;dates&gt;&lt;year&gt;2012&lt;/year&gt;&lt;/dates&gt;&lt;publisher&gt;John Wiley &amp;amp; Sons&lt;/publisher&gt;&lt;isbn&gt;0470684240&lt;/isbn&gt;&lt;urls&gt;&lt;/urls&gt;&lt;/record&gt;&lt;/Cite&gt;&lt;/EndNote&gt;</w:instrText>
      </w:r>
      <w:r w:rsidRPr="00A67B16">
        <w:rPr>
          <w:rFonts w:ascii="Times New Roman" w:hAnsi="Times New Roman" w:cs="Times New Roman"/>
          <w:b/>
        </w:rPr>
        <w:fldChar w:fldCharType="separate"/>
      </w:r>
      <w:r w:rsidR="004B014F" w:rsidRPr="00A67B16">
        <w:rPr>
          <w:rFonts w:ascii="Times New Roman" w:hAnsi="Times New Roman" w:cs="Times New Roman"/>
          <w:b/>
          <w:noProof/>
          <w:vertAlign w:val="superscript"/>
        </w:rPr>
        <w:t>11,12</w:t>
      </w:r>
      <w:r w:rsidRPr="00A67B16">
        <w:rPr>
          <w:rFonts w:ascii="Times New Roman" w:hAnsi="Times New Roman" w:cs="Times New Roman"/>
          <w:b/>
        </w:rPr>
        <w:fldChar w:fldCharType="end"/>
      </w:r>
      <w:r w:rsidR="008451B0" w:rsidRPr="00A67B16">
        <w:rPr>
          <w:rFonts w:ascii="Times New Roman" w:hAnsi="Times New Roman" w:cs="Times New Roman"/>
          <w:b/>
        </w:rPr>
        <w:t>. Yet</w:t>
      </w:r>
      <w:r w:rsidRPr="00A67B16">
        <w:rPr>
          <w:rFonts w:ascii="Times New Roman" w:hAnsi="Times New Roman" w:cs="Times New Roman"/>
          <w:b/>
        </w:rPr>
        <w:t xml:space="preserve">, much remains unknown about the patterns </w:t>
      </w:r>
      <w:r w:rsidR="001053A5" w:rsidRPr="00A67B16">
        <w:rPr>
          <w:rFonts w:ascii="Times New Roman" w:hAnsi="Times New Roman" w:cs="Times New Roman"/>
          <w:b/>
        </w:rPr>
        <w:t xml:space="preserve">and processes </w:t>
      </w:r>
      <w:r w:rsidRPr="00A67B16">
        <w:rPr>
          <w:rFonts w:ascii="Times New Roman" w:hAnsi="Times New Roman" w:cs="Times New Roman"/>
          <w:b/>
        </w:rPr>
        <w:t>tha</w:t>
      </w:r>
      <w:r w:rsidR="001053A5" w:rsidRPr="00A67B16">
        <w:rPr>
          <w:rFonts w:ascii="Times New Roman" w:hAnsi="Times New Roman" w:cs="Times New Roman"/>
          <w:b/>
        </w:rPr>
        <w:t>t characterise symbioses</w:t>
      </w:r>
      <w:r w:rsidRPr="00A67B16">
        <w:rPr>
          <w:rFonts w:ascii="Times New Roman" w:hAnsi="Times New Roman" w:cs="Times New Roman"/>
          <w:b/>
        </w:rPr>
        <w:t xml:space="preserve">. </w:t>
      </w:r>
      <w:r w:rsidR="001053A5" w:rsidRPr="00A67B16">
        <w:rPr>
          <w:rFonts w:ascii="Times New Roman" w:hAnsi="Times New Roman" w:cs="Times New Roman"/>
          <w:b/>
        </w:rPr>
        <w:t>A</w:t>
      </w:r>
      <w:r w:rsidR="0084315F" w:rsidRPr="00A67B16">
        <w:rPr>
          <w:rFonts w:ascii="Times New Roman" w:hAnsi="Times New Roman" w:cs="Times New Roman"/>
          <w:b/>
        </w:rPr>
        <w:t xml:space="preserve"> </w:t>
      </w:r>
      <w:r w:rsidR="0032381C" w:rsidRPr="00A67B16">
        <w:rPr>
          <w:rFonts w:ascii="Times New Roman" w:hAnsi="Times New Roman" w:cs="Times New Roman"/>
          <w:b/>
        </w:rPr>
        <w:t>major</w:t>
      </w:r>
      <w:r w:rsidR="0084315F" w:rsidRPr="00A67B16">
        <w:rPr>
          <w:rFonts w:ascii="Times New Roman" w:hAnsi="Times New Roman" w:cs="Times New Roman"/>
          <w:b/>
        </w:rPr>
        <w:t xml:space="preserve"> unanswered question</w:t>
      </w:r>
      <w:r w:rsidR="00CC5C09">
        <w:rPr>
          <w:rFonts w:ascii="Times New Roman" w:hAnsi="Times New Roman" w:cs="Times New Roman"/>
          <w:b/>
        </w:rPr>
        <w:t xml:space="preserve"> </w:t>
      </w:r>
      <w:r w:rsidR="0084315F" w:rsidRPr="00A67B16">
        <w:rPr>
          <w:rFonts w:ascii="Times New Roman" w:hAnsi="Times New Roman" w:cs="Times New Roman"/>
          <w:b/>
        </w:rPr>
        <w:t>is the degree to which symbiont phyloge</w:t>
      </w:r>
      <w:r w:rsidR="00F54D4E" w:rsidRPr="00A67B16">
        <w:rPr>
          <w:rFonts w:ascii="Times New Roman" w:hAnsi="Times New Roman" w:cs="Times New Roman"/>
          <w:b/>
        </w:rPr>
        <w:t>nies</w:t>
      </w:r>
      <w:del w:id="5" w:author="Alexander Hayward" w:date="2019-07-09T10:59:00Z">
        <w:r w:rsidR="00F54D4E" w:rsidRPr="00A67B16" w:rsidDel="00076C9E">
          <w:rPr>
            <w:rFonts w:ascii="Times New Roman" w:hAnsi="Times New Roman" w:cs="Times New Roman"/>
            <w:b/>
          </w:rPr>
          <w:delText xml:space="preserve"> track</w:delText>
        </w:r>
      </w:del>
      <w:ins w:id="6" w:author="Alexander Hayward" w:date="2019-07-09T10:59:00Z">
        <w:r w:rsidR="00076C9E">
          <w:rPr>
            <w:rFonts w:ascii="Times New Roman" w:hAnsi="Times New Roman" w:cs="Times New Roman"/>
            <w:b/>
          </w:rPr>
          <w:t xml:space="preserve"> </w:t>
        </w:r>
        <w:commentRangeStart w:id="7"/>
        <w:proofErr w:type="gramStart"/>
        <w:r w:rsidR="00076C9E">
          <w:rPr>
            <w:rFonts w:ascii="Times New Roman" w:hAnsi="Times New Roman" w:cs="Times New Roman"/>
            <w:b/>
          </w:rPr>
          <w:t>mirror</w:t>
        </w:r>
        <w:commentRangeEnd w:id="7"/>
        <w:proofErr w:type="gramEnd"/>
        <w:r w:rsidR="00076C9E">
          <w:rPr>
            <w:rStyle w:val="CommentReference"/>
          </w:rPr>
          <w:commentReference w:id="7"/>
        </w:r>
      </w:ins>
      <w:ins w:id="9" w:author="Alexander Hayward" w:date="2019-07-09T10:58:00Z">
        <w:r w:rsidR="00076C9E">
          <w:rPr>
            <w:rFonts w:ascii="Times New Roman" w:hAnsi="Times New Roman" w:cs="Times New Roman"/>
            <w:b/>
          </w:rPr>
          <w:t xml:space="preserve"> </w:t>
        </w:r>
      </w:ins>
      <w:r w:rsidR="00F54D4E" w:rsidRPr="00A67B16">
        <w:rPr>
          <w:rFonts w:ascii="Times New Roman" w:hAnsi="Times New Roman" w:cs="Times New Roman"/>
          <w:b/>
        </w:rPr>
        <w:t xml:space="preserve">those of their hosts. </w:t>
      </w:r>
      <w:r w:rsidR="0032381C" w:rsidRPr="00A67B16">
        <w:rPr>
          <w:rFonts w:ascii="Times New Roman" w:hAnsi="Times New Roman" w:cs="Times New Roman"/>
          <w:b/>
        </w:rPr>
        <w:t>Currently</w:t>
      </w:r>
      <w:r w:rsidR="00F54D4E" w:rsidRPr="00A67B16">
        <w:rPr>
          <w:rFonts w:ascii="Times New Roman" w:hAnsi="Times New Roman" w:cs="Times New Roman"/>
          <w:b/>
        </w:rPr>
        <w:t xml:space="preserve">, </w:t>
      </w:r>
      <w:r w:rsidR="001168DD" w:rsidRPr="00A67B16">
        <w:rPr>
          <w:rFonts w:ascii="Times New Roman" w:hAnsi="Times New Roman" w:cs="Times New Roman"/>
          <w:b/>
        </w:rPr>
        <w:t xml:space="preserve">it is unclear </w:t>
      </w:r>
      <w:r w:rsidR="00F54D4E" w:rsidRPr="00A67B16">
        <w:rPr>
          <w:rFonts w:ascii="Times New Roman" w:hAnsi="Times New Roman" w:cs="Times New Roman"/>
          <w:b/>
        </w:rPr>
        <w:t xml:space="preserve">whether symbiont evolutionary trees are </w:t>
      </w:r>
      <w:r w:rsidR="001168DD" w:rsidRPr="00A67B16">
        <w:rPr>
          <w:rFonts w:ascii="Times New Roman" w:hAnsi="Times New Roman" w:cs="Times New Roman"/>
          <w:b/>
        </w:rPr>
        <w:t>typically</w:t>
      </w:r>
      <w:r w:rsidR="00F54D4E" w:rsidRPr="00A67B16">
        <w:rPr>
          <w:rFonts w:ascii="Times New Roman" w:hAnsi="Times New Roman" w:cs="Times New Roman"/>
          <w:b/>
        </w:rPr>
        <w:t xml:space="preserve"> congruen</w:t>
      </w:r>
      <w:r w:rsidR="0032381C" w:rsidRPr="00A67B16">
        <w:rPr>
          <w:rFonts w:ascii="Times New Roman" w:hAnsi="Times New Roman" w:cs="Times New Roman"/>
          <w:b/>
        </w:rPr>
        <w:t xml:space="preserve">t with those of their hosts, </w:t>
      </w:r>
      <w:r w:rsidR="001057AA" w:rsidRPr="00A67B16">
        <w:rPr>
          <w:rFonts w:ascii="Times New Roman" w:hAnsi="Times New Roman" w:cs="Times New Roman"/>
          <w:b/>
        </w:rPr>
        <w:t>or</w:t>
      </w:r>
      <w:r w:rsidR="00F54D4E" w:rsidRPr="00A67B16">
        <w:rPr>
          <w:rFonts w:ascii="Times New Roman" w:hAnsi="Times New Roman" w:cs="Times New Roman"/>
          <w:b/>
        </w:rPr>
        <w:t xml:space="preserve"> if pattern</w:t>
      </w:r>
      <w:r w:rsidR="001057AA" w:rsidRPr="00A67B16">
        <w:rPr>
          <w:rFonts w:ascii="Times New Roman" w:hAnsi="Times New Roman" w:cs="Times New Roman"/>
          <w:b/>
        </w:rPr>
        <w:t>s</w:t>
      </w:r>
      <w:r w:rsidR="001208FB" w:rsidRPr="00A67B16">
        <w:rPr>
          <w:rFonts w:ascii="Times New Roman" w:hAnsi="Times New Roman" w:cs="Times New Roman"/>
          <w:b/>
        </w:rPr>
        <w:t xml:space="preserve"> </w:t>
      </w:r>
      <w:r w:rsidR="001057AA" w:rsidRPr="00A67B16">
        <w:rPr>
          <w:rFonts w:ascii="Times New Roman" w:hAnsi="Times New Roman" w:cs="Times New Roman"/>
          <w:b/>
        </w:rPr>
        <w:t>differ</w:t>
      </w:r>
      <w:r w:rsidR="001168DD" w:rsidRPr="00A67B16">
        <w:rPr>
          <w:rFonts w:ascii="Times New Roman" w:hAnsi="Times New Roman" w:cs="Times New Roman"/>
          <w:b/>
        </w:rPr>
        <w:t xml:space="preserve"> for parasites and mutualists</w:t>
      </w:r>
      <w:r w:rsidR="00F54D4E" w:rsidRPr="00A67B16">
        <w:rPr>
          <w:rFonts w:ascii="Times New Roman" w:hAnsi="Times New Roman" w:cs="Times New Roman"/>
          <w:b/>
        </w:rPr>
        <w:t>.</w:t>
      </w:r>
      <w:r w:rsidR="0084315F" w:rsidRPr="00A67B16">
        <w:rPr>
          <w:rFonts w:ascii="Times New Roman" w:hAnsi="Times New Roman" w:cs="Times New Roman"/>
          <w:b/>
        </w:rPr>
        <w:t xml:space="preserve"> </w:t>
      </w:r>
      <w:r w:rsidR="001053A5" w:rsidRPr="00A67B16">
        <w:rPr>
          <w:rFonts w:ascii="Times New Roman" w:hAnsi="Times New Roman" w:cs="Times New Roman"/>
          <w:b/>
        </w:rPr>
        <w:t>Here, w</w:t>
      </w:r>
      <w:r w:rsidR="003C21EC" w:rsidRPr="00A67B16">
        <w:rPr>
          <w:rFonts w:ascii="Times New Roman" w:hAnsi="Times New Roman" w:cs="Times New Roman"/>
          <w:b/>
        </w:rPr>
        <w:t xml:space="preserve">e perform a </w:t>
      </w:r>
      <w:r w:rsidR="00F36D91">
        <w:rPr>
          <w:rFonts w:ascii="Times New Roman" w:hAnsi="Times New Roman" w:cs="Times New Roman"/>
          <w:b/>
        </w:rPr>
        <w:t>meta-analysis</w:t>
      </w:r>
      <w:r w:rsidR="003C21EC" w:rsidRPr="00A67B16">
        <w:rPr>
          <w:rFonts w:ascii="Times New Roman" w:hAnsi="Times New Roman" w:cs="Times New Roman"/>
          <w:b/>
        </w:rPr>
        <w:t xml:space="preserve"> of host-sy</w:t>
      </w:r>
      <w:r w:rsidR="009D5ABB">
        <w:rPr>
          <w:rFonts w:ascii="Times New Roman" w:hAnsi="Times New Roman" w:cs="Times New Roman"/>
          <w:b/>
        </w:rPr>
        <w:t>mbiont phylogenetic congruence considering mode</w:t>
      </w:r>
      <w:r w:rsidR="003C21EC" w:rsidRPr="00A67B16">
        <w:rPr>
          <w:rFonts w:ascii="Times New Roman" w:hAnsi="Times New Roman" w:cs="Times New Roman"/>
          <w:b/>
        </w:rPr>
        <w:t xml:space="preserve"> of symbiosis</w:t>
      </w:r>
      <w:r w:rsidR="001168DD" w:rsidRPr="00A67B16">
        <w:rPr>
          <w:rFonts w:ascii="Times New Roman" w:hAnsi="Times New Roman" w:cs="Times New Roman"/>
          <w:b/>
        </w:rPr>
        <w:t>, host-symbiont taxonomy</w:t>
      </w:r>
      <w:r w:rsidR="004A73A3" w:rsidRPr="00A67B16">
        <w:rPr>
          <w:rFonts w:ascii="Times New Roman" w:hAnsi="Times New Roman" w:cs="Times New Roman"/>
          <w:b/>
        </w:rPr>
        <w:t>,</w:t>
      </w:r>
      <w:r w:rsidR="001168DD" w:rsidRPr="00A67B16">
        <w:rPr>
          <w:rFonts w:ascii="Times New Roman" w:hAnsi="Times New Roman" w:cs="Times New Roman"/>
          <w:b/>
        </w:rPr>
        <w:t xml:space="preserve"> and </w:t>
      </w:r>
      <w:proofErr w:type="gramStart"/>
      <w:r w:rsidR="001208FB" w:rsidRPr="00A67B16">
        <w:rPr>
          <w:rFonts w:ascii="Times New Roman" w:hAnsi="Times New Roman" w:cs="Times New Roman"/>
          <w:b/>
        </w:rPr>
        <w:t>life-history</w:t>
      </w:r>
      <w:proofErr w:type="gramEnd"/>
      <w:r w:rsidR="001208FB" w:rsidRPr="00A67B16">
        <w:rPr>
          <w:rFonts w:ascii="Times New Roman" w:hAnsi="Times New Roman" w:cs="Times New Roman"/>
          <w:b/>
        </w:rPr>
        <w:t>,</w:t>
      </w:r>
      <w:r w:rsidR="001053A5" w:rsidRPr="00CC2E01">
        <w:rPr>
          <w:rFonts w:ascii="Times New Roman" w:hAnsi="Times New Roman" w:cs="Times New Roman"/>
          <w:b/>
        </w:rPr>
        <w:t xml:space="preserve"> </w:t>
      </w:r>
      <w:r w:rsidR="006A0B19" w:rsidRPr="00CC2E01">
        <w:rPr>
          <w:rFonts w:ascii="Times New Roman" w:hAnsi="Times New Roman" w:cs="Times New Roman"/>
          <w:b/>
        </w:rPr>
        <w:t>encompassing</w:t>
      </w:r>
      <w:r w:rsidR="001168DD" w:rsidRPr="00CC2E01">
        <w:rPr>
          <w:rFonts w:ascii="Times New Roman" w:hAnsi="Times New Roman" w:cs="Times New Roman"/>
          <w:b/>
        </w:rPr>
        <w:t xml:space="preserve"> </w:t>
      </w:r>
      <w:r w:rsidR="00F54D4E" w:rsidRPr="00A67B16">
        <w:rPr>
          <w:rFonts w:ascii="Times New Roman" w:hAnsi="Times New Roman" w:cs="Times New Roman"/>
          <w:b/>
        </w:rPr>
        <w:t>23</w:t>
      </w:r>
      <w:r w:rsidR="006C6485" w:rsidRPr="00A67B16">
        <w:rPr>
          <w:rFonts w:ascii="Times New Roman" w:hAnsi="Times New Roman" w:cs="Times New Roman"/>
          <w:b/>
        </w:rPr>
        <w:t>2</w:t>
      </w:r>
      <w:r w:rsidR="00F54D4E" w:rsidRPr="00A67B16">
        <w:rPr>
          <w:rFonts w:ascii="Times New Roman" w:hAnsi="Times New Roman" w:cs="Times New Roman"/>
          <w:b/>
        </w:rPr>
        <w:t xml:space="preserve"> host-symbiont </w:t>
      </w:r>
      <w:r w:rsidR="008864C4" w:rsidRPr="00A67B16">
        <w:rPr>
          <w:rFonts w:ascii="Times New Roman" w:hAnsi="Times New Roman" w:cs="Times New Roman"/>
          <w:b/>
        </w:rPr>
        <w:t xml:space="preserve">cophylogenetic </w:t>
      </w:r>
      <w:r w:rsidR="008451B0" w:rsidRPr="00A67B16">
        <w:rPr>
          <w:rFonts w:ascii="Times New Roman" w:hAnsi="Times New Roman" w:cs="Times New Roman"/>
          <w:b/>
        </w:rPr>
        <w:t>analys</w:t>
      </w:r>
      <w:r w:rsidR="00EB2554" w:rsidRPr="00A67B16">
        <w:rPr>
          <w:rFonts w:ascii="Times New Roman" w:hAnsi="Times New Roman" w:cs="Times New Roman"/>
          <w:b/>
        </w:rPr>
        <w:t>e</w:t>
      </w:r>
      <w:r w:rsidR="008451B0" w:rsidRPr="00A67B16">
        <w:rPr>
          <w:rFonts w:ascii="Times New Roman" w:hAnsi="Times New Roman" w:cs="Times New Roman"/>
          <w:b/>
        </w:rPr>
        <w:t>s from the primary literature</w:t>
      </w:r>
      <w:r w:rsidR="001208FB" w:rsidRPr="00A67B16">
        <w:rPr>
          <w:rFonts w:ascii="Times New Roman" w:hAnsi="Times New Roman" w:cs="Times New Roman"/>
          <w:b/>
        </w:rPr>
        <w:t>.</w:t>
      </w:r>
      <w:r w:rsidR="001168DD" w:rsidRPr="00A67B16">
        <w:rPr>
          <w:rFonts w:ascii="Times New Roman" w:hAnsi="Times New Roman" w:cs="Times New Roman"/>
          <w:b/>
        </w:rPr>
        <w:t xml:space="preserve"> </w:t>
      </w:r>
      <w:ins w:id="10" w:author="Alexander Hayward" w:date="2019-06-28T10:28:00Z">
        <w:r w:rsidR="00770140">
          <w:rPr>
            <w:rFonts w:ascii="Times New Roman" w:hAnsi="Times New Roman" w:cs="Times New Roman"/>
            <w:b/>
          </w:rPr>
          <w:t xml:space="preserve">Our </w:t>
        </w:r>
      </w:ins>
      <w:ins w:id="11" w:author="Alexander Hayward" w:date="2019-06-28T11:14:00Z">
        <w:r w:rsidR="00F662D9">
          <w:rPr>
            <w:rFonts w:ascii="Times New Roman" w:hAnsi="Times New Roman" w:cs="Times New Roman"/>
            <w:b/>
          </w:rPr>
          <w:t>analysis</w:t>
        </w:r>
      </w:ins>
      <w:ins w:id="12" w:author="Alexander Hayward" w:date="2019-06-28T10:28:00Z">
        <w:r w:rsidR="00770140">
          <w:rPr>
            <w:rFonts w:ascii="Times New Roman" w:hAnsi="Times New Roman" w:cs="Times New Roman"/>
            <w:b/>
          </w:rPr>
          <w:t xml:space="preserve"> represents </w:t>
        </w:r>
        <w:proofErr w:type="gramStart"/>
        <w:r w:rsidR="00770140">
          <w:rPr>
            <w:rFonts w:ascii="Times New Roman" w:hAnsi="Times New Roman" w:cs="Times New Roman"/>
            <w:b/>
          </w:rPr>
          <w:t>a</w:t>
        </w:r>
        <w:r w:rsidR="0043112B">
          <w:rPr>
            <w:rFonts w:ascii="Times New Roman" w:hAnsi="Times New Roman" w:cs="Times New Roman"/>
            <w:b/>
          </w:rPr>
          <w:t>n advance</w:t>
        </w:r>
      </w:ins>
      <w:ins w:id="13" w:author="Alexander Hayward" w:date="2019-06-28T17:45:00Z">
        <w:r w:rsidR="00F74E48">
          <w:rPr>
            <w:rFonts w:ascii="Times New Roman" w:hAnsi="Times New Roman" w:cs="Times New Roman"/>
            <w:b/>
          </w:rPr>
          <w:t>ment</w:t>
        </w:r>
      </w:ins>
      <w:proofErr w:type="gramEnd"/>
      <w:ins w:id="14" w:author="Alexander Hayward" w:date="2019-06-28T10:28:00Z">
        <w:r w:rsidR="0043112B">
          <w:rPr>
            <w:rFonts w:ascii="Times New Roman" w:hAnsi="Times New Roman" w:cs="Times New Roman"/>
            <w:b/>
          </w:rPr>
          <w:t xml:space="preserve"> </w:t>
        </w:r>
        <w:r w:rsidR="00E26ED8">
          <w:rPr>
            <w:rFonts w:ascii="Times New Roman" w:hAnsi="Times New Roman" w:cs="Times New Roman"/>
            <w:b/>
          </w:rPr>
          <w:t xml:space="preserve">from qualitative </w:t>
        </w:r>
      </w:ins>
      <w:ins w:id="15" w:author="Alexander Hayward" w:date="2019-06-28T11:13:00Z">
        <w:r w:rsidR="007C33BA">
          <w:rPr>
            <w:rFonts w:ascii="Times New Roman" w:hAnsi="Times New Roman" w:cs="Times New Roman"/>
            <w:b/>
          </w:rPr>
          <w:t>studies</w:t>
        </w:r>
      </w:ins>
      <w:ins w:id="16" w:author="Alexander Hayward" w:date="2019-06-28T10:28:00Z">
        <w:r w:rsidR="0015773E">
          <w:rPr>
            <w:rFonts w:ascii="Times New Roman" w:hAnsi="Times New Roman" w:cs="Times New Roman"/>
            <w:b/>
          </w:rPr>
          <w:t>, toward</w:t>
        </w:r>
        <w:r w:rsidR="00770140">
          <w:rPr>
            <w:rFonts w:ascii="Times New Roman" w:hAnsi="Times New Roman" w:cs="Times New Roman"/>
            <w:b/>
          </w:rPr>
          <w:t xml:space="preserve"> a systematic and quant</w:t>
        </w:r>
      </w:ins>
      <w:ins w:id="17" w:author="Shinichi Nakagawa" w:date="2019-07-01T06:16:00Z">
        <w:r w:rsidR="00694D68">
          <w:rPr>
            <w:rFonts w:ascii="Times New Roman" w:hAnsi="Times New Roman" w:cs="Times New Roman"/>
            <w:b/>
          </w:rPr>
          <w:t>it</w:t>
        </w:r>
      </w:ins>
      <w:ins w:id="18" w:author="Alexander Hayward" w:date="2019-06-28T10:28:00Z">
        <w:r w:rsidR="00770140">
          <w:rPr>
            <w:rFonts w:ascii="Times New Roman" w:hAnsi="Times New Roman" w:cs="Times New Roman"/>
            <w:b/>
          </w:rPr>
          <w:t>ative framework</w:t>
        </w:r>
      </w:ins>
      <w:ins w:id="19" w:author="Alexander Hayward" w:date="2019-06-28T10:38:00Z">
        <w:r w:rsidR="000E6695">
          <w:rPr>
            <w:rFonts w:ascii="Times New Roman" w:hAnsi="Times New Roman" w:cs="Times New Roman"/>
            <w:b/>
          </w:rPr>
          <w:t xml:space="preserve"> to </w:t>
        </w:r>
      </w:ins>
      <w:ins w:id="20" w:author="Alexander Hayward" w:date="2019-06-28T11:14:00Z">
        <w:r w:rsidR="00F662D9">
          <w:rPr>
            <w:rFonts w:ascii="Times New Roman" w:hAnsi="Times New Roman" w:cs="Times New Roman"/>
            <w:b/>
          </w:rPr>
          <w:t>investigate</w:t>
        </w:r>
      </w:ins>
      <w:ins w:id="21" w:author="Alexander Hayward" w:date="2019-06-28T10:38:00Z">
        <w:r w:rsidR="000E6695">
          <w:rPr>
            <w:rFonts w:ascii="Times New Roman" w:hAnsi="Times New Roman" w:cs="Times New Roman"/>
            <w:b/>
          </w:rPr>
          <w:t xml:space="preserve"> host-symbiont cophylogeny</w:t>
        </w:r>
      </w:ins>
      <w:ins w:id="22" w:author="Alexander Hayward" w:date="2019-06-28T10:28:00Z">
        <w:r w:rsidR="00770140">
          <w:rPr>
            <w:rFonts w:ascii="Times New Roman" w:hAnsi="Times New Roman" w:cs="Times New Roman"/>
            <w:b/>
          </w:rPr>
          <w:t xml:space="preserve">. </w:t>
        </w:r>
      </w:ins>
      <w:r w:rsidR="001208FB" w:rsidRPr="00A67B16">
        <w:rPr>
          <w:rFonts w:ascii="Times New Roman" w:hAnsi="Times New Roman" w:cs="Times New Roman"/>
          <w:b/>
        </w:rPr>
        <w:t>W</w:t>
      </w:r>
      <w:r w:rsidR="00F54D4E" w:rsidRPr="00A67B16">
        <w:rPr>
          <w:rFonts w:ascii="Times New Roman" w:hAnsi="Times New Roman" w:cs="Times New Roman"/>
          <w:b/>
        </w:rPr>
        <w:t xml:space="preserve">e </w:t>
      </w:r>
      <w:ins w:id="23" w:author="Alexander Hayward" w:date="2019-06-28T10:29:00Z">
        <w:r w:rsidR="00770140">
          <w:rPr>
            <w:rFonts w:ascii="Times New Roman" w:hAnsi="Times New Roman" w:cs="Times New Roman"/>
            <w:b/>
          </w:rPr>
          <w:t>show</w:t>
        </w:r>
      </w:ins>
      <w:r w:rsidR="007E5103" w:rsidRPr="00A67B16">
        <w:rPr>
          <w:rFonts w:ascii="Times New Roman" w:hAnsi="Times New Roman" w:cs="Times New Roman"/>
          <w:b/>
        </w:rPr>
        <w:t xml:space="preserve"> </w:t>
      </w:r>
      <w:r w:rsidR="001168DD" w:rsidRPr="00A67B16">
        <w:rPr>
          <w:rFonts w:ascii="Times New Roman" w:hAnsi="Times New Roman" w:cs="Times New Roman"/>
          <w:b/>
        </w:rPr>
        <w:t xml:space="preserve">that </w:t>
      </w:r>
      <w:r w:rsidR="001053A5" w:rsidRPr="00A67B16">
        <w:rPr>
          <w:rFonts w:ascii="Times New Roman" w:hAnsi="Times New Roman" w:cs="Times New Roman"/>
          <w:b/>
        </w:rPr>
        <w:t>symbiont phylogen</w:t>
      </w:r>
      <w:r w:rsidR="00F54D4E" w:rsidRPr="00A67B16">
        <w:rPr>
          <w:rFonts w:ascii="Times New Roman" w:hAnsi="Times New Roman" w:cs="Times New Roman"/>
          <w:b/>
        </w:rPr>
        <w:t>y reflect</w:t>
      </w:r>
      <w:r w:rsidR="001168DD" w:rsidRPr="00A67B16">
        <w:rPr>
          <w:rFonts w:ascii="Times New Roman" w:hAnsi="Times New Roman" w:cs="Times New Roman"/>
          <w:b/>
        </w:rPr>
        <w:t>s</w:t>
      </w:r>
      <w:r w:rsidR="00F54D4E" w:rsidRPr="00A67B16">
        <w:rPr>
          <w:rFonts w:ascii="Times New Roman" w:hAnsi="Times New Roman" w:cs="Times New Roman"/>
          <w:b/>
        </w:rPr>
        <w:t xml:space="preserve"> host phylogeny, </w:t>
      </w:r>
      <w:ins w:id="24" w:author="Alexander Hayward" w:date="2019-06-28T11:05:00Z">
        <w:r w:rsidR="0015773E">
          <w:rPr>
            <w:rFonts w:ascii="Times New Roman" w:hAnsi="Times New Roman" w:cs="Times New Roman"/>
            <w:b/>
          </w:rPr>
          <w:t>and that the signature of congruence extend</w:t>
        </w:r>
      </w:ins>
      <w:ins w:id="25" w:author="Alexander Hayward" w:date="2019-06-28T11:06:00Z">
        <w:r w:rsidR="0015773E">
          <w:rPr>
            <w:rFonts w:ascii="Times New Roman" w:hAnsi="Times New Roman" w:cs="Times New Roman"/>
            <w:b/>
          </w:rPr>
          <w:t>s</w:t>
        </w:r>
      </w:ins>
      <w:ins w:id="26" w:author="Alexander Hayward" w:date="2019-06-28T10:58:00Z">
        <w:r w:rsidR="00E26ED8">
          <w:rPr>
            <w:rFonts w:ascii="Times New Roman" w:hAnsi="Times New Roman" w:cs="Times New Roman"/>
            <w:b/>
          </w:rPr>
          <w:t xml:space="preserve"> </w:t>
        </w:r>
      </w:ins>
      <w:ins w:id="27" w:author="Alexander Hayward" w:date="2019-06-28T10:35:00Z">
        <w:r w:rsidR="000E6695">
          <w:rPr>
            <w:rFonts w:ascii="Times New Roman" w:hAnsi="Times New Roman" w:cs="Times New Roman"/>
            <w:b/>
          </w:rPr>
          <w:t xml:space="preserve">across host and symbiont </w:t>
        </w:r>
      </w:ins>
      <w:ins w:id="28" w:author="Alexander Hayward" w:date="2019-06-28T10:37:00Z">
        <w:r w:rsidR="000E6695">
          <w:rPr>
            <w:rFonts w:ascii="Times New Roman" w:hAnsi="Times New Roman" w:cs="Times New Roman"/>
            <w:b/>
          </w:rPr>
          <w:t>diversity</w:t>
        </w:r>
      </w:ins>
      <w:ins w:id="29" w:author="Alexander Hayward" w:date="2019-06-28T10:50:00Z">
        <w:r w:rsidR="00971E39">
          <w:rPr>
            <w:rFonts w:ascii="Times New Roman" w:hAnsi="Times New Roman" w:cs="Times New Roman"/>
            <w:b/>
          </w:rPr>
          <w:t xml:space="preserve"> and life-history</w:t>
        </w:r>
      </w:ins>
      <w:ins w:id="30" w:author="Alexander Hayward" w:date="2019-06-28T10:53:00Z">
        <w:r w:rsidR="00E26ED8">
          <w:rPr>
            <w:rFonts w:ascii="Times New Roman" w:hAnsi="Times New Roman" w:cs="Times New Roman"/>
            <w:b/>
          </w:rPr>
          <w:t xml:space="preserve">, demonstrating a </w:t>
        </w:r>
      </w:ins>
      <w:ins w:id="31" w:author="Alexander Hayward" w:date="2019-06-28T11:05:00Z">
        <w:r w:rsidR="0015773E">
          <w:rPr>
            <w:rFonts w:ascii="Times New Roman" w:hAnsi="Times New Roman" w:cs="Times New Roman"/>
            <w:b/>
          </w:rPr>
          <w:t xml:space="preserve">general </w:t>
        </w:r>
      </w:ins>
      <w:ins w:id="32" w:author="Shinichi Nakagawa" w:date="2019-07-01T06:16:00Z">
        <w:r w:rsidR="00694D68">
          <w:rPr>
            <w:rFonts w:ascii="Times New Roman" w:hAnsi="Times New Roman" w:cs="Times New Roman"/>
            <w:b/>
          </w:rPr>
          <w:t>tendency</w:t>
        </w:r>
      </w:ins>
      <w:ins w:id="33" w:author="Alexander Hayward" w:date="2019-06-28T10:53:00Z">
        <w:r w:rsidR="00E26ED8">
          <w:rPr>
            <w:rFonts w:ascii="Times New Roman" w:hAnsi="Times New Roman" w:cs="Times New Roman"/>
            <w:b/>
          </w:rPr>
          <w:t xml:space="preserve"> of symbionts to track host</w:t>
        </w:r>
      </w:ins>
      <w:ins w:id="34" w:author="Alexander Hayward" w:date="2019-06-28T10:54:00Z">
        <w:r w:rsidR="00E26ED8">
          <w:rPr>
            <w:rFonts w:ascii="Times New Roman" w:hAnsi="Times New Roman" w:cs="Times New Roman"/>
            <w:b/>
          </w:rPr>
          <w:t xml:space="preserve"> phylogeny</w:t>
        </w:r>
      </w:ins>
      <w:ins w:id="35" w:author="Alexander Hayward" w:date="2019-06-28T10:53:00Z">
        <w:r w:rsidR="00E26ED8">
          <w:rPr>
            <w:rFonts w:ascii="Times New Roman" w:hAnsi="Times New Roman" w:cs="Times New Roman"/>
            <w:b/>
          </w:rPr>
          <w:t xml:space="preserve"> over evolutionary time</w:t>
        </w:r>
      </w:ins>
      <w:ins w:id="36" w:author="Alexander Hayward" w:date="2019-06-28T10:35:00Z">
        <w:r w:rsidR="000E6695">
          <w:rPr>
            <w:rFonts w:ascii="Times New Roman" w:hAnsi="Times New Roman" w:cs="Times New Roman"/>
            <w:b/>
          </w:rPr>
          <w:t xml:space="preserve">. </w:t>
        </w:r>
      </w:ins>
      <w:ins w:id="37" w:author="Alexander Hayward" w:date="2019-06-28T10:33:00Z">
        <w:r w:rsidR="000E6695">
          <w:rPr>
            <w:rFonts w:ascii="Times New Roman" w:hAnsi="Times New Roman" w:cs="Times New Roman"/>
            <w:b/>
          </w:rPr>
          <w:t xml:space="preserve">We </w:t>
        </w:r>
      </w:ins>
      <w:ins w:id="38" w:author="Alexander Hayward" w:date="2019-06-28T17:43:00Z">
        <w:r w:rsidR="00F74E48">
          <w:rPr>
            <w:rFonts w:ascii="Times New Roman" w:hAnsi="Times New Roman" w:cs="Times New Roman"/>
            <w:b/>
          </w:rPr>
          <w:t>identify</w:t>
        </w:r>
      </w:ins>
      <w:r w:rsidR="008864C4" w:rsidRPr="00A67B16">
        <w:rPr>
          <w:rFonts w:ascii="Times New Roman" w:hAnsi="Times New Roman" w:cs="Times New Roman"/>
          <w:b/>
        </w:rPr>
        <w:t xml:space="preserve"> </w:t>
      </w:r>
      <w:ins w:id="39" w:author="Alexander Hayward" w:date="2019-06-28T11:08:00Z">
        <w:r w:rsidR="009F0F3F">
          <w:rPr>
            <w:rFonts w:ascii="Times New Roman" w:hAnsi="Times New Roman" w:cs="Times New Roman"/>
            <w:b/>
          </w:rPr>
          <w:t>two</w:t>
        </w:r>
      </w:ins>
      <w:r w:rsidR="001D3F72">
        <w:rPr>
          <w:rFonts w:ascii="Times New Roman" w:hAnsi="Times New Roman" w:cs="Times New Roman"/>
          <w:b/>
        </w:rPr>
        <w:t xml:space="preserve"> aspects of symbiont</w:t>
      </w:r>
      <w:r w:rsidR="00661614" w:rsidRPr="00A67B16">
        <w:rPr>
          <w:rFonts w:ascii="Times New Roman" w:hAnsi="Times New Roman" w:cs="Times New Roman"/>
          <w:b/>
        </w:rPr>
        <w:t xml:space="preserve"> </w:t>
      </w:r>
      <w:proofErr w:type="gramStart"/>
      <w:r w:rsidR="00661614" w:rsidRPr="00A67B16">
        <w:rPr>
          <w:rFonts w:ascii="Times New Roman" w:hAnsi="Times New Roman" w:cs="Times New Roman"/>
          <w:b/>
        </w:rPr>
        <w:t>life</w:t>
      </w:r>
      <w:r w:rsidR="00A95F99">
        <w:rPr>
          <w:rFonts w:ascii="Times New Roman" w:hAnsi="Times New Roman" w:cs="Times New Roman"/>
          <w:b/>
        </w:rPr>
        <w:t>-</w:t>
      </w:r>
      <w:r w:rsidR="001D3F72">
        <w:rPr>
          <w:rFonts w:ascii="Times New Roman" w:hAnsi="Times New Roman" w:cs="Times New Roman"/>
          <w:b/>
        </w:rPr>
        <w:t>history</w:t>
      </w:r>
      <w:proofErr w:type="gramEnd"/>
      <w:r w:rsidR="001D3F72">
        <w:rPr>
          <w:rFonts w:ascii="Times New Roman" w:hAnsi="Times New Roman" w:cs="Times New Roman"/>
          <w:b/>
        </w:rPr>
        <w:t xml:space="preserve"> </w:t>
      </w:r>
      <w:r w:rsidR="00CC5C09">
        <w:rPr>
          <w:rFonts w:ascii="Times New Roman" w:hAnsi="Times New Roman" w:cs="Times New Roman"/>
          <w:b/>
        </w:rPr>
        <w:t xml:space="preserve">that appear </w:t>
      </w:r>
      <w:r w:rsidR="001D3F72">
        <w:rPr>
          <w:rFonts w:ascii="Times New Roman" w:hAnsi="Times New Roman" w:cs="Times New Roman"/>
          <w:b/>
        </w:rPr>
        <w:t>to promote</w:t>
      </w:r>
      <w:r w:rsidR="008451B0" w:rsidRPr="00A67B16">
        <w:rPr>
          <w:rFonts w:ascii="Times New Roman" w:hAnsi="Times New Roman" w:cs="Times New Roman"/>
          <w:b/>
        </w:rPr>
        <w:t xml:space="preserve"> </w:t>
      </w:r>
      <w:r w:rsidR="0004729A" w:rsidRPr="00A67B16">
        <w:rPr>
          <w:rFonts w:ascii="Times New Roman" w:hAnsi="Times New Roman" w:cs="Times New Roman"/>
          <w:b/>
        </w:rPr>
        <w:t>closer</w:t>
      </w:r>
      <w:r w:rsidR="00BC341C" w:rsidRPr="00A67B16">
        <w:rPr>
          <w:rFonts w:ascii="Times New Roman" w:hAnsi="Times New Roman" w:cs="Times New Roman"/>
          <w:b/>
        </w:rPr>
        <w:t xml:space="preserve"> ties between host and symbiont</w:t>
      </w:r>
      <w:ins w:id="40" w:author="Shinichi Nakagawa" w:date="2019-07-01T06:18:00Z">
        <w:r w:rsidR="00694D68">
          <w:rPr>
            <w:rFonts w:ascii="Times New Roman" w:hAnsi="Times New Roman" w:cs="Times New Roman"/>
            <w:b/>
          </w:rPr>
          <w:t>:</w:t>
        </w:r>
      </w:ins>
      <w:ins w:id="41" w:author="Alexander Hayward" w:date="2019-06-28T10:41:00Z">
        <w:r w:rsidR="00F662D9">
          <w:rPr>
            <w:rFonts w:ascii="Times New Roman" w:hAnsi="Times New Roman" w:cs="Times New Roman"/>
            <w:b/>
          </w:rPr>
          <w:t xml:space="preserve"> </w:t>
        </w:r>
      </w:ins>
      <w:ins w:id="42" w:author="Alexander Hayward" w:date="2019-06-28T11:21:00Z">
        <w:r w:rsidR="00F74E48">
          <w:rPr>
            <w:rFonts w:ascii="Times New Roman" w:hAnsi="Times New Roman" w:cs="Times New Roman"/>
            <w:b/>
          </w:rPr>
          <w:t>vertical</w:t>
        </w:r>
        <w:r w:rsidR="00C12284">
          <w:rPr>
            <w:rFonts w:ascii="Times New Roman" w:hAnsi="Times New Roman" w:cs="Times New Roman"/>
            <w:b/>
          </w:rPr>
          <w:t xml:space="preserve"> trans</w:t>
        </w:r>
      </w:ins>
      <w:ins w:id="43" w:author="Alexander Hayward" w:date="2019-06-28T17:43:00Z">
        <w:r w:rsidR="00F74E48">
          <w:rPr>
            <w:rFonts w:ascii="Times New Roman" w:hAnsi="Times New Roman" w:cs="Times New Roman"/>
            <w:b/>
          </w:rPr>
          <w:t>mission and mutualism</w:t>
        </w:r>
      </w:ins>
      <w:ins w:id="44" w:author="Alexander Hayward" w:date="2019-06-28T17:47:00Z">
        <w:r w:rsidR="00F74E48">
          <w:rPr>
            <w:rFonts w:ascii="Times New Roman" w:hAnsi="Times New Roman" w:cs="Times New Roman"/>
            <w:b/>
          </w:rPr>
          <w:t>.</w:t>
        </w:r>
      </w:ins>
      <w:ins w:id="45" w:author="Alexander Hayward" w:date="2019-06-28T17:51:00Z">
        <w:r w:rsidR="00F74E48">
          <w:rPr>
            <w:rFonts w:ascii="Times New Roman" w:hAnsi="Times New Roman" w:cs="Times New Roman"/>
            <w:b/>
          </w:rPr>
          <w:t xml:space="preserve"> </w:t>
        </w:r>
      </w:ins>
      <w:commentRangeStart w:id="46"/>
      <w:ins w:id="47" w:author="Alexander Hayward" w:date="2019-06-28T17:55:00Z">
        <w:r w:rsidR="00641F9A">
          <w:rPr>
            <w:rFonts w:ascii="Times New Roman" w:hAnsi="Times New Roman" w:cs="Times New Roman"/>
            <w:b/>
          </w:rPr>
          <w:t xml:space="preserve">We find that </w:t>
        </w:r>
      </w:ins>
      <w:ins w:id="48" w:author="Alexander Hayward" w:date="2019-06-28T17:51:00Z">
        <w:r w:rsidR="00641F9A">
          <w:rPr>
            <w:rFonts w:ascii="Times New Roman" w:hAnsi="Times New Roman" w:cs="Times New Roman"/>
            <w:b/>
          </w:rPr>
          <w:t>m</w:t>
        </w:r>
        <w:r w:rsidR="00F74E48">
          <w:rPr>
            <w:rFonts w:ascii="Times New Roman" w:hAnsi="Times New Roman" w:cs="Times New Roman"/>
            <w:b/>
          </w:rPr>
          <w:t xml:space="preserve">ode of symbiosis and mode of transmission are </w:t>
        </w:r>
      </w:ins>
      <w:ins w:id="49" w:author="Shinichi Nakagawa" w:date="2019-07-01T06:57:00Z">
        <w:r w:rsidR="002B47B8">
          <w:rPr>
            <w:rFonts w:ascii="Times New Roman" w:hAnsi="Times New Roman" w:cs="Times New Roman"/>
            <w:b/>
          </w:rPr>
          <w:t>intimately</w:t>
        </w:r>
      </w:ins>
      <w:ins w:id="50" w:author="Shinichi Nakagawa" w:date="2019-07-01T06:44:00Z">
        <w:r w:rsidR="00365C81">
          <w:rPr>
            <w:rFonts w:ascii="Times New Roman" w:hAnsi="Times New Roman" w:cs="Times New Roman"/>
            <w:b/>
          </w:rPr>
          <w:t xml:space="preserve"> </w:t>
        </w:r>
      </w:ins>
      <w:ins w:id="51" w:author="Shinichi Nakagawa" w:date="2019-07-01T06:57:00Z">
        <w:r w:rsidR="002B47B8">
          <w:rPr>
            <w:rFonts w:ascii="Times New Roman" w:hAnsi="Times New Roman" w:cs="Times New Roman"/>
            <w:b/>
          </w:rPr>
          <w:t>interlinked</w:t>
        </w:r>
      </w:ins>
      <w:ins w:id="52" w:author="Alexander Hayward" w:date="2019-06-28T17:51:00Z">
        <w:r w:rsidR="00F74E48">
          <w:rPr>
            <w:rFonts w:ascii="Times New Roman" w:hAnsi="Times New Roman" w:cs="Times New Roman"/>
            <w:b/>
          </w:rPr>
          <w:t xml:space="preserve">, but </w:t>
        </w:r>
      </w:ins>
      <w:ins w:id="53" w:author="Alexander Hayward" w:date="2019-06-28T17:54:00Z">
        <w:r w:rsidR="00641F9A">
          <w:rPr>
            <w:rFonts w:ascii="Times New Roman" w:hAnsi="Times New Roman" w:cs="Times New Roman"/>
            <w:b/>
          </w:rPr>
          <w:t xml:space="preserve">we </w:t>
        </w:r>
      </w:ins>
      <w:ins w:id="54" w:author="Alexander Hayward" w:date="2019-06-28T17:51:00Z">
        <w:r w:rsidR="00F74E48">
          <w:rPr>
            <w:rFonts w:ascii="Times New Roman" w:hAnsi="Times New Roman" w:cs="Times New Roman"/>
            <w:b/>
          </w:rPr>
          <w:lastRenderedPageBreak/>
          <w:t>demonstrate that vertical transmission is the dominant factor in promoting host-symbiont phylogenetic congruence</w:t>
        </w:r>
      </w:ins>
      <w:ins w:id="55" w:author="Alexander Hayward" w:date="2019-06-28T17:43:00Z">
        <w:r w:rsidR="00F74E48">
          <w:rPr>
            <w:rFonts w:ascii="Times New Roman" w:hAnsi="Times New Roman" w:cs="Times New Roman"/>
            <w:b/>
          </w:rPr>
          <w:t>.</w:t>
        </w:r>
      </w:ins>
      <w:r w:rsidR="00BC341C" w:rsidRPr="00A67B16">
        <w:rPr>
          <w:rFonts w:ascii="Times New Roman" w:hAnsi="Times New Roman" w:cs="Times New Roman"/>
          <w:b/>
        </w:rPr>
        <w:t xml:space="preserve"> </w:t>
      </w:r>
      <w:commentRangeEnd w:id="46"/>
      <w:r w:rsidR="00365C81">
        <w:rPr>
          <w:rStyle w:val="CommentReference"/>
        </w:rPr>
        <w:commentReference w:id="46"/>
      </w:r>
      <w:r w:rsidR="00385FD7" w:rsidRPr="00A67B16">
        <w:rPr>
          <w:rFonts w:ascii="Times New Roman" w:hAnsi="Times New Roman" w:cs="Times New Roman"/>
          <w:b/>
        </w:rPr>
        <w:t>Given the pervasiveness of symbioses</w:t>
      </w:r>
      <w:r w:rsidR="00661614" w:rsidRPr="00A67B16">
        <w:rPr>
          <w:rFonts w:ascii="Times New Roman" w:hAnsi="Times New Roman" w:cs="Times New Roman"/>
          <w:b/>
        </w:rPr>
        <w:t xml:space="preserve"> across ecosystems and </w:t>
      </w:r>
      <w:r w:rsidR="00A95F99" w:rsidRPr="00CC2E01">
        <w:rPr>
          <w:rFonts w:ascii="Times New Roman" w:hAnsi="Times New Roman" w:cs="Times New Roman"/>
          <w:b/>
        </w:rPr>
        <w:t>the tree of life</w:t>
      </w:r>
      <w:r w:rsidR="00385FD7" w:rsidRPr="00A67B16">
        <w:rPr>
          <w:rFonts w:ascii="Times New Roman" w:hAnsi="Times New Roman" w:cs="Times New Roman"/>
          <w:b/>
        </w:rPr>
        <w:t xml:space="preserve">, these findings provide fundamental insights into the processes responsible for generating the Earth’s </w:t>
      </w:r>
      <w:r w:rsidR="00EA4373" w:rsidRPr="00A67B16">
        <w:rPr>
          <w:rFonts w:ascii="Times New Roman" w:hAnsi="Times New Roman" w:cs="Times New Roman"/>
          <w:b/>
        </w:rPr>
        <w:t xml:space="preserve">rich </w:t>
      </w:r>
      <w:r w:rsidR="00385FD7" w:rsidRPr="00A67B16">
        <w:rPr>
          <w:rFonts w:ascii="Times New Roman" w:hAnsi="Times New Roman" w:cs="Times New Roman"/>
          <w:b/>
        </w:rPr>
        <w:t>biodiversity.</w:t>
      </w:r>
    </w:p>
    <w:p w14:paraId="7B17A97A" w14:textId="77777777" w:rsidR="00661614" w:rsidRPr="00C927CB" w:rsidRDefault="00661614" w:rsidP="00F84C45">
      <w:pPr>
        <w:spacing w:line="480" w:lineRule="auto"/>
        <w:rPr>
          <w:rFonts w:ascii="Times New Roman" w:hAnsi="Times New Roman" w:cs="Times New Roman"/>
        </w:rPr>
      </w:pPr>
    </w:p>
    <w:p w14:paraId="1F21DDF7" w14:textId="15598017" w:rsidR="00CD006A" w:rsidRPr="00EF1AEC" w:rsidRDefault="00EF1AEC" w:rsidP="0022773B">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t>Main</w:t>
      </w:r>
    </w:p>
    <w:p w14:paraId="1500CA8E" w14:textId="0B1E4F46" w:rsidR="00644883" w:rsidRDefault="00C964AF" w:rsidP="008D647A">
      <w:pPr>
        <w:spacing w:line="480" w:lineRule="auto"/>
        <w:rPr>
          <w:ins w:id="56" w:author="Alexander Hayward" w:date="2019-07-09T11:03:00Z"/>
          <w:rFonts w:ascii="Times New Roman" w:hAnsi="Times New Roman" w:cs="Times New Roman"/>
        </w:rPr>
      </w:pPr>
      <w:r>
        <w:rPr>
          <w:rFonts w:ascii="Times New Roman" w:hAnsi="Times New Roman" w:cs="Times New Roman"/>
        </w:rPr>
        <w:t xml:space="preserve"> </w:t>
      </w:r>
      <w:r w:rsidR="00AE766B">
        <w:rPr>
          <w:rFonts w:ascii="Times New Roman" w:hAnsi="Times New Roman" w:cs="Times New Roman"/>
        </w:rPr>
        <w:tab/>
      </w:r>
      <w:moveToRangeStart w:id="57" w:author="Alexander Hayward" w:date="2019-07-01T14:52:00Z" w:name="move423612052"/>
      <w:moveTo w:id="58" w:author="Alexander Hayward" w:date="2019-07-01T14:52:00Z">
        <w:r w:rsidR="00CC4EB6" w:rsidRPr="006D4F1E">
          <w:rPr>
            <w:rFonts w:ascii="Times New Roman" w:hAnsi="Times New Roman" w:cs="Times New Roman"/>
          </w:rPr>
          <w:t>Symbioses are prolonged and intimate associations between organisms of different species</w:t>
        </w:r>
        <w:r w:rsidR="00CC4EB6" w:rsidRPr="006D4F1E">
          <w:rPr>
            <w:rFonts w:ascii="Times New Roman" w:hAnsi="Times New Roman" w:cs="Times New Roman"/>
          </w:rPr>
          <w:fldChar w:fldCharType="begin"/>
        </w:r>
        <w:r w:rsidR="00CC4EB6" w:rsidRPr="006D4F1E">
          <w:rPr>
            <w:rFonts w:ascii="Times New Roman" w:hAnsi="Times New Roman" w:cs="Times New Roman"/>
          </w:rPr>
          <w:instrText xml:space="preserve"> ADDIN EN.CITE &lt;EndNote&gt;&lt;Cite&gt;&lt;Author&gt;Wilkinson&lt;/Author&gt;&lt;Year&gt;2001&lt;/Year&gt;&lt;RecNum&gt;13&lt;/RecNum&gt;&lt;DisplayText&gt;&lt;style face="superscript"&gt;1&lt;/style&gt;&lt;/DisplayText&gt;&lt;record&gt;&lt;rec-number&gt;13&lt;/rec-number&gt;&lt;foreign-keys&gt;&lt;key app="EN" db-id="x0tfewrx6v00a6et95bves2m9fte0e5fess2" timestamp="1511730007"&gt;13&lt;/key&gt;&lt;/foreign-keys&gt;&lt;ref-type name="Journal Article"&gt;17&lt;/ref-type&gt;&lt;contributors&gt;&lt;authors&gt;&lt;author&gt;Wilkinson, David M.&lt;/author&gt;&lt;/authors&gt;&lt;/contributors&gt;&lt;titles&gt;&lt;title&gt;At cross purposes&lt;/title&gt;&lt;secondary-title&gt;Nature&lt;/secondary-title&gt;&lt;/titles&gt;&lt;periodical&gt;&lt;full-title&gt;Nature&lt;/full-title&gt;&lt;/periodical&gt;&lt;pages&gt;485&lt;/pages&gt;&lt;volume&gt;412&lt;/volume&gt;&lt;dates&gt;&lt;year&gt;2001&lt;/year&gt;&lt;pub-dates&gt;&lt;date&gt;08/02/online&lt;/date&gt;&lt;/pub-dates&gt;&lt;/dates&gt;&lt;publisher&gt;Nature Publishing Group&lt;/publisher&gt;&lt;urls&gt;&lt;related-urls&gt;&lt;url&gt;http://dx.doi.org/10.1038/35087676&lt;/url&gt;&lt;/related-urls&gt;&lt;/urls&gt;&lt;electronic-resource-num&gt;10.1038/35087676&lt;/electronic-resource-num&gt;&lt;/record&gt;&lt;/Cite&gt;&lt;/EndNote&gt;</w:instrText>
        </w:r>
        <w:r w:rsidR="00CC4EB6" w:rsidRPr="006D4F1E">
          <w:rPr>
            <w:rFonts w:ascii="Times New Roman" w:hAnsi="Times New Roman" w:cs="Times New Roman"/>
          </w:rPr>
          <w:fldChar w:fldCharType="separate"/>
        </w:r>
        <w:r w:rsidR="00CC4EB6" w:rsidRPr="006D4F1E">
          <w:rPr>
            <w:rFonts w:ascii="Times New Roman" w:hAnsi="Times New Roman" w:cs="Times New Roman"/>
            <w:noProof/>
            <w:vertAlign w:val="superscript"/>
          </w:rPr>
          <w:t>1</w:t>
        </w:r>
        <w:r w:rsidR="00CC4EB6" w:rsidRPr="006D4F1E">
          <w:rPr>
            <w:rFonts w:ascii="Times New Roman" w:hAnsi="Times New Roman" w:cs="Times New Roman"/>
          </w:rPr>
          <w:fldChar w:fldCharType="end"/>
        </w:r>
        <w:r w:rsidR="00CC4EB6" w:rsidRPr="006D4F1E">
          <w:rPr>
            <w:rFonts w:ascii="Times New Roman" w:hAnsi="Times New Roman" w:cs="Times New Roman"/>
          </w:rPr>
          <w:t>, typically defined in terms of an interaction between a larger host organism and a smaller symbiont</w:t>
        </w:r>
        <w:r w:rsidR="00CC4EB6" w:rsidRPr="006D4F1E">
          <w:rPr>
            <w:rFonts w:ascii="Times New Roman" w:hAnsi="Times New Roman" w:cs="Times New Roman"/>
          </w:rPr>
          <w:fldChar w:fldCharType="begin"/>
        </w:r>
        <w:r w:rsidR="00CC4EB6" w:rsidRPr="006D4F1E">
          <w:rPr>
            <w:rFonts w:ascii="Times New Roman" w:hAnsi="Times New Roman" w:cs="Times New Roman"/>
          </w:rPr>
          <w:instrText xml:space="preserve"> ADDIN EN.CITE &lt;EndNote&gt;&lt;Cite&gt;&lt;Author&gt;Estrela&lt;/Author&gt;&lt;Year&gt;2016&lt;/Year&gt;&lt;RecNum&gt;60&lt;/RecNum&gt;&lt;DisplayText&gt;&lt;style face="superscript"&gt;2&lt;/style&gt;&lt;/DisplayText&gt;&lt;record&gt;&lt;rec-number&gt;60&lt;/rec-number&gt;&lt;foreign-keys&gt;&lt;key app="EN" db-id="x0tfewrx6v00a6et95bves2m9fte0e5fess2" timestamp="1559222154"&gt;60&lt;/key&gt;&lt;/foreign-keys&gt;&lt;ref-type name="Journal Article"&gt;17&lt;/ref-type&gt;&lt;contributors&gt;&lt;authors&gt;&lt;author&gt;Estrela, Sylvie&lt;/author&gt;&lt;author&gt;Kerr, Benjamin&lt;/author&gt;&lt;author&gt;Morris, J Jeffrey&lt;/author&gt;&lt;/authors&gt;&lt;/contributors&gt;&lt;titles&gt;&lt;title&gt;Transitions in individuality through symbiosis&lt;/title&gt;&lt;secondary-title&gt;Current Opinion in Microbiology&lt;/secondary-title&gt;&lt;/titles&gt;&lt;periodical&gt;&lt;full-title&gt;Current Opinion in Microbiology&lt;/full-title&gt;&lt;/periodical&gt;&lt;pages&gt;191-198&lt;/pages&gt;&lt;volume&gt;31&lt;/volume&gt;&lt;dates&gt;&lt;year&gt;2016&lt;/year&gt;&lt;/dates&gt;&lt;isbn&gt;1369-5274&lt;/isbn&gt;&lt;urls&gt;&lt;/urls&gt;&lt;/record&gt;&lt;/Cite&gt;&lt;/EndNote&gt;</w:instrText>
        </w:r>
        <w:r w:rsidR="00CC4EB6" w:rsidRPr="006D4F1E">
          <w:rPr>
            <w:rFonts w:ascii="Times New Roman" w:hAnsi="Times New Roman" w:cs="Times New Roman"/>
          </w:rPr>
          <w:fldChar w:fldCharType="separate"/>
        </w:r>
        <w:r w:rsidR="00CC4EB6" w:rsidRPr="006D4F1E">
          <w:rPr>
            <w:rFonts w:ascii="Times New Roman" w:hAnsi="Times New Roman" w:cs="Times New Roman"/>
            <w:noProof/>
            <w:vertAlign w:val="superscript"/>
          </w:rPr>
          <w:t>2</w:t>
        </w:r>
        <w:r w:rsidR="00CC4EB6" w:rsidRPr="006D4F1E">
          <w:rPr>
            <w:rFonts w:ascii="Times New Roman" w:hAnsi="Times New Roman" w:cs="Times New Roman"/>
          </w:rPr>
          <w:fldChar w:fldCharType="end"/>
        </w:r>
        <w:r w:rsidR="00CC4EB6" w:rsidRPr="006D4F1E">
          <w:rPr>
            <w:rFonts w:ascii="Times New Roman" w:hAnsi="Times New Roman" w:cs="Times New Roman"/>
          </w:rPr>
          <w:t>. Symbiotic relationships may be mutualistic, where both partners benefit from the interaction, parasitic, where one partner benefits and the other suffers a cost, or commensalistic, where one partner benefits while the other neither benefits nor suffers a loss</w:t>
        </w:r>
        <w:r w:rsidR="00CC4EB6" w:rsidRPr="006D4F1E">
          <w:rPr>
            <w:rFonts w:ascii="Times New Roman" w:hAnsi="Times New Roman" w:cs="Times New Roman"/>
          </w:rPr>
          <w:fldChar w:fldCharType="begin"/>
        </w:r>
        <w:r w:rsidR="00CC4EB6" w:rsidRPr="006D4F1E">
          <w:rPr>
            <w:rFonts w:ascii="Times New Roman" w:hAnsi="Times New Roman" w:cs="Times New Roman"/>
          </w:rPr>
          <w:instrText xml:space="preserve"> ADDIN EN.CITE &lt;EndNote&gt;&lt;Cite&gt;&lt;Author&gt;Leung&lt;/Author&gt;&lt;Year&gt;2008&lt;/Year&gt;&lt;RecNum&gt;10&lt;/RecNum&gt;&lt;DisplayText&gt;&lt;style face="superscript"&gt;3&lt;/style&gt;&lt;/DisplayText&gt;&lt;record&gt;&lt;rec-number&gt;10&lt;/rec-number&gt;&lt;foreign-keys&gt;&lt;key app="EN" db-id="x0tfewrx6v00a6et95bves2m9fte0e5fess2" timestamp="1511728922"&gt;10&lt;/key&gt;&lt;/foreign-keys&gt;&lt;ref-type name="Journal Article"&gt;17&lt;/ref-type&gt;&lt;contributors&gt;&lt;authors&gt;&lt;author&gt;Leung, TLF&lt;/author&gt;&lt;author&gt;Poulin, R&lt;/author&gt;&lt;/authors&gt;&lt;/contributors&gt;&lt;titles&gt;&lt;title&gt;Parasitism, commensalism, and mutualism: exploring the many shades of symbioses&lt;/title&gt;&lt;secondary-title&gt;Vie et Milieu&lt;/secondary-title&gt;&lt;/titles&gt;&lt;periodical&gt;&lt;full-title&gt;Vie et Milieu&lt;/full-title&gt;&lt;/periodical&gt;&lt;pages&gt;107&lt;/pages&gt;&lt;volume&gt;58&lt;/volume&gt;&lt;number&gt;2&lt;/number&gt;&lt;dates&gt;&lt;year&gt;2008&lt;/year&gt;&lt;/dates&gt;&lt;isbn&gt;0240-8759&lt;/isbn&gt;&lt;urls&gt;&lt;/urls&gt;&lt;/record&gt;&lt;/Cite&gt;&lt;/EndNote&gt;</w:instrText>
        </w:r>
        <w:r w:rsidR="00CC4EB6" w:rsidRPr="006D4F1E">
          <w:rPr>
            <w:rFonts w:ascii="Times New Roman" w:hAnsi="Times New Roman" w:cs="Times New Roman"/>
          </w:rPr>
          <w:fldChar w:fldCharType="separate"/>
        </w:r>
        <w:r w:rsidR="00CC4EB6" w:rsidRPr="006D4F1E">
          <w:rPr>
            <w:rFonts w:ascii="Times New Roman" w:hAnsi="Times New Roman" w:cs="Times New Roman"/>
            <w:noProof/>
            <w:vertAlign w:val="superscript"/>
          </w:rPr>
          <w:t>3</w:t>
        </w:r>
        <w:r w:rsidR="00CC4EB6" w:rsidRPr="006D4F1E">
          <w:rPr>
            <w:rFonts w:ascii="Times New Roman" w:hAnsi="Times New Roman" w:cs="Times New Roman"/>
          </w:rPr>
          <w:fldChar w:fldCharType="end"/>
        </w:r>
        <w:r w:rsidR="00CC4EB6" w:rsidRPr="006D4F1E">
          <w:rPr>
            <w:rFonts w:ascii="Times New Roman" w:hAnsi="Times New Roman" w:cs="Times New Roman"/>
          </w:rPr>
          <w:t>.</w:t>
        </w:r>
        <w:r w:rsidR="00CC4EB6" w:rsidRPr="00A67B16">
          <w:rPr>
            <w:rFonts w:ascii="Times New Roman" w:hAnsi="Times New Roman" w:cs="Times New Roman"/>
            <w:b/>
          </w:rPr>
          <w:t xml:space="preserve"> </w:t>
        </w:r>
      </w:moveTo>
      <w:moveToRangeEnd w:id="57"/>
      <w:r w:rsidR="00FE2B0B">
        <w:rPr>
          <w:rFonts w:ascii="Times New Roman" w:hAnsi="Times New Roman" w:cs="Times New Roman"/>
        </w:rPr>
        <w:t xml:space="preserve"> </w:t>
      </w:r>
      <w:commentRangeStart w:id="59"/>
      <w:r w:rsidR="007E75CF">
        <w:rPr>
          <w:rFonts w:ascii="Times New Roman" w:hAnsi="Times New Roman" w:cs="Times New Roman"/>
        </w:rPr>
        <w:t>Symbios</w:t>
      </w:r>
      <w:ins w:id="60" w:author="Alexander Hayward" w:date="2019-07-01T14:52:00Z">
        <w:r w:rsidR="00CC4EB6">
          <w:rPr>
            <w:rFonts w:ascii="Times New Roman" w:hAnsi="Times New Roman" w:cs="Times New Roman"/>
          </w:rPr>
          <w:t>e</w:t>
        </w:r>
      </w:ins>
      <w:r w:rsidR="007E75CF">
        <w:rPr>
          <w:rFonts w:ascii="Times New Roman" w:hAnsi="Times New Roman" w:cs="Times New Roman"/>
        </w:rPr>
        <w:t xml:space="preserve">s </w:t>
      </w:r>
      <w:commentRangeEnd w:id="59"/>
      <w:r w:rsidR="005169DB">
        <w:rPr>
          <w:rStyle w:val="CommentReference"/>
        </w:rPr>
        <w:commentReference w:id="59"/>
      </w:r>
      <w:r w:rsidR="007E75CF">
        <w:rPr>
          <w:rFonts w:ascii="Times New Roman" w:hAnsi="Times New Roman" w:cs="Times New Roman"/>
        </w:rPr>
        <w:t xml:space="preserve">exist across all taxonomic levels and </w:t>
      </w:r>
      <w:ins w:id="61" w:author="Alexander Hayward" w:date="2019-07-01T14:52:00Z">
        <w:r w:rsidR="00CC4EB6">
          <w:rPr>
            <w:rFonts w:ascii="Times New Roman" w:hAnsi="Times New Roman" w:cs="Times New Roman"/>
          </w:rPr>
          <w:t xml:space="preserve">are </w:t>
        </w:r>
      </w:ins>
      <w:r w:rsidR="007E75CF">
        <w:rPr>
          <w:rFonts w:ascii="Times New Roman" w:hAnsi="Times New Roman" w:cs="Times New Roman"/>
        </w:rPr>
        <w:t>a</w:t>
      </w:r>
      <w:r w:rsidR="004005FA">
        <w:rPr>
          <w:rFonts w:ascii="Times New Roman" w:hAnsi="Times New Roman" w:cs="Times New Roman"/>
        </w:rPr>
        <w:t xml:space="preserve"> common feature of life (Fig. 1</w:t>
      </w:r>
      <w:r w:rsidR="007E75CF">
        <w:rPr>
          <w:rFonts w:ascii="Times New Roman" w:hAnsi="Times New Roman" w:cs="Times New Roman"/>
        </w:rPr>
        <w:t xml:space="preserve">). </w:t>
      </w:r>
    </w:p>
    <w:p w14:paraId="57AEB5CB" w14:textId="5A677988" w:rsidR="008D7246" w:rsidRDefault="007E75CF" w:rsidP="00644883">
      <w:pPr>
        <w:spacing w:line="480" w:lineRule="auto"/>
        <w:ind w:firstLine="720"/>
        <w:rPr>
          <w:rFonts w:ascii="Times New Roman" w:hAnsi="Times New Roman" w:cs="Times New Roman"/>
        </w:rPr>
      </w:pPr>
      <w:r>
        <w:rPr>
          <w:rFonts w:ascii="Times New Roman" w:hAnsi="Times New Roman" w:cs="Times New Roman"/>
        </w:rPr>
        <w:t>A</w:t>
      </w:r>
      <w:r w:rsidR="00061D0A">
        <w:rPr>
          <w:rFonts w:ascii="Times New Roman" w:hAnsi="Times New Roman" w:cs="Times New Roman"/>
        </w:rPr>
        <w:t xml:space="preserve"> key </w:t>
      </w:r>
      <w:r w:rsidR="00206C53">
        <w:rPr>
          <w:rFonts w:ascii="Times New Roman" w:hAnsi="Times New Roman" w:cs="Times New Roman"/>
        </w:rPr>
        <w:t>unanswered</w:t>
      </w:r>
      <w:r w:rsidR="00061D0A">
        <w:rPr>
          <w:rFonts w:ascii="Times New Roman" w:hAnsi="Times New Roman" w:cs="Times New Roman"/>
        </w:rPr>
        <w:t xml:space="preserve"> question </w:t>
      </w:r>
      <w:r w:rsidR="00BE5226" w:rsidRPr="00EF1AEC">
        <w:rPr>
          <w:rFonts w:ascii="Times New Roman" w:hAnsi="Times New Roman" w:cs="Times New Roman"/>
        </w:rPr>
        <w:t xml:space="preserve">in </w:t>
      </w:r>
      <w:r w:rsidR="00BE5226">
        <w:rPr>
          <w:rFonts w:ascii="Times New Roman" w:hAnsi="Times New Roman" w:cs="Times New Roman"/>
        </w:rPr>
        <w:t>the study of symbiosis</w:t>
      </w:r>
      <w:r w:rsidR="00BE5226" w:rsidRPr="00EF1AEC">
        <w:rPr>
          <w:rFonts w:ascii="Times New Roman" w:hAnsi="Times New Roman" w:cs="Times New Roman"/>
        </w:rPr>
        <w:t xml:space="preserve"> is the </w:t>
      </w:r>
      <w:r w:rsidR="00BE5226">
        <w:rPr>
          <w:rFonts w:ascii="Times New Roman" w:hAnsi="Times New Roman" w:cs="Times New Roman"/>
        </w:rPr>
        <w:t>extent</w:t>
      </w:r>
      <w:r w:rsidR="00BE5226" w:rsidRPr="00EF1AEC">
        <w:rPr>
          <w:rFonts w:ascii="Times New Roman" w:hAnsi="Times New Roman" w:cs="Times New Roman"/>
        </w:rPr>
        <w:t xml:space="preserve"> to which symbiont phylogenies track those of their hosts. </w:t>
      </w:r>
      <w:r w:rsidR="00BE5226">
        <w:rPr>
          <w:rFonts w:ascii="Times New Roman" w:hAnsi="Times New Roman" w:cs="Times New Roman"/>
        </w:rPr>
        <w:t xml:space="preserve">Given an ancestral host-symbiont association, </w:t>
      </w:r>
      <w:r w:rsidR="00065148">
        <w:rPr>
          <w:rFonts w:ascii="Times New Roman" w:hAnsi="Times New Roman" w:cs="Times New Roman"/>
        </w:rPr>
        <w:t xml:space="preserve">multiple rounds of </w:t>
      </w:r>
      <w:r w:rsidR="005F3C4A">
        <w:rPr>
          <w:rFonts w:ascii="Times New Roman" w:hAnsi="Times New Roman" w:cs="Times New Roman"/>
        </w:rPr>
        <w:t xml:space="preserve">strict </w:t>
      </w:r>
      <w:r w:rsidR="00BE5226">
        <w:rPr>
          <w:rFonts w:ascii="Times New Roman" w:hAnsi="Times New Roman" w:cs="Times New Roman"/>
        </w:rPr>
        <w:t>c</w:t>
      </w:r>
      <w:r w:rsidR="005F3C4A">
        <w:rPr>
          <w:rFonts w:ascii="Times New Roman" w:hAnsi="Times New Roman" w:cs="Times New Roman"/>
        </w:rPr>
        <w:t>ospeciation will</w:t>
      </w:r>
      <w:r w:rsidR="00BE5226">
        <w:rPr>
          <w:rFonts w:ascii="Times New Roman" w:hAnsi="Times New Roman" w:cs="Times New Roman"/>
        </w:rPr>
        <w:t xml:space="preserve"> result in a symbiont phylogeny that perfectly</w:t>
      </w:r>
      <w:r>
        <w:rPr>
          <w:rFonts w:ascii="Times New Roman" w:hAnsi="Times New Roman" w:cs="Times New Roman"/>
        </w:rPr>
        <w:t xml:space="preserve"> mirrors host phylogeny</w:t>
      </w:r>
      <w:r w:rsidR="005169DB">
        <w:rPr>
          <w:rFonts w:ascii="Times New Roman" w:hAnsi="Times New Roman" w:cs="Times New Roman"/>
        </w:rPr>
        <w:t>,</w:t>
      </w:r>
      <w:r>
        <w:rPr>
          <w:rFonts w:ascii="Times New Roman" w:hAnsi="Times New Roman" w:cs="Times New Roman"/>
        </w:rPr>
        <w:t xml:space="preserve"> </w:t>
      </w:r>
      <w:r w:rsidR="001B4828">
        <w:rPr>
          <w:rFonts w:ascii="Times New Roman" w:hAnsi="Times New Roman" w:cs="Times New Roman"/>
        </w:rPr>
        <w:t xml:space="preserve">and </w:t>
      </w:r>
      <w:r w:rsidR="005169DB">
        <w:rPr>
          <w:rFonts w:ascii="Times New Roman" w:hAnsi="Times New Roman" w:cs="Times New Roman"/>
        </w:rPr>
        <w:t xml:space="preserve">thus </w:t>
      </w:r>
      <w:r w:rsidR="001B4828">
        <w:rPr>
          <w:rFonts w:ascii="Times New Roman" w:hAnsi="Times New Roman" w:cs="Times New Roman"/>
        </w:rPr>
        <w:t>phylogenetic congruence (Fig. 2a)</w:t>
      </w:r>
      <w:r w:rsidR="00BE5226">
        <w:rPr>
          <w:rFonts w:ascii="Times New Roman" w:hAnsi="Times New Roman" w:cs="Times New Roman"/>
        </w:rPr>
        <w:t xml:space="preserve">. </w:t>
      </w:r>
      <w:r w:rsidR="00065148">
        <w:rPr>
          <w:rFonts w:ascii="Times New Roman" w:hAnsi="Times New Roman" w:cs="Times New Roman"/>
        </w:rPr>
        <w:t>I</w:t>
      </w:r>
      <w:r w:rsidR="00BE5226">
        <w:rPr>
          <w:rFonts w:ascii="Times New Roman" w:hAnsi="Times New Roman" w:cs="Times New Roman"/>
        </w:rPr>
        <w:t>n practice</w:t>
      </w:r>
      <w:r w:rsidR="00065148">
        <w:rPr>
          <w:rFonts w:ascii="Times New Roman" w:hAnsi="Times New Roman" w:cs="Times New Roman"/>
        </w:rPr>
        <w:t>,</w:t>
      </w:r>
      <w:r w:rsidR="00BE5226">
        <w:rPr>
          <w:rFonts w:ascii="Times New Roman" w:hAnsi="Times New Roman" w:cs="Times New Roman"/>
        </w:rPr>
        <w:t xml:space="preserve"> perfect congruence is considered to be rare, </w:t>
      </w:r>
      <w:r w:rsidR="005F3C4A">
        <w:rPr>
          <w:rFonts w:ascii="Times New Roman" w:hAnsi="Times New Roman" w:cs="Times New Roman"/>
        </w:rPr>
        <w:t xml:space="preserve">due to the influence of </w:t>
      </w:r>
      <w:r w:rsidR="000E24C6">
        <w:rPr>
          <w:rFonts w:ascii="Times New Roman" w:hAnsi="Times New Roman" w:cs="Times New Roman"/>
        </w:rPr>
        <w:t xml:space="preserve">disruptive </w:t>
      </w:r>
      <w:r w:rsidR="004B014F">
        <w:rPr>
          <w:rFonts w:ascii="Times New Roman" w:hAnsi="Times New Roman" w:cs="Times New Roman"/>
        </w:rPr>
        <w:t>events</w:t>
      </w:r>
      <w:r w:rsidR="005F3C4A">
        <w:rPr>
          <w:rFonts w:ascii="Times New Roman" w:hAnsi="Times New Roman" w:cs="Times New Roman"/>
        </w:rPr>
        <w:t xml:space="preserve"> such as</w:t>
      </w:r>
      <w:r w:rsidR="00BE5226">
        <w:rPr>
          <w:rFonts w:ascii="Times New Roman" w:hAnsi="Times New Roman" w:cs="Times New Roman"/>
        </w:rPr>
        <w:t xml:space="preserve"> host switching</w:t>
      </w:r>
      <w:r w:rsidR="00400AF2">
        <w:rPr>
          <w:rFonts w:ascii="Times New Roman" w:hAnsi="Times New Roman" w:cs="Times New Roman"/>
        </w:rPr>
        <w:t xml:space="preserve"> (Fig. 2b)</w:t>
      </w:r>
      <w:r w:rsidR="00BE5226">
        <w:rPr>
          <w:rFonts w:ascii="Times New Roman" w:hAnsi="Times New Roman" w:cs="Times New Roman"/>
        </w:rPr>
        <w:t>, extinction</w:t>
      </w:r>
      <w:r w:rsidR="00400AF2">
        <w:rPr>
          <w:rFonts w:ascii="Times New Roman" w:hAnsi="Times New Roman" w:cs="Times New Roman"/>
        </w:rPr>
        <w:t xml:space="preserve"> (Fig. 2c)</w:t>
      </w:r>
      <w:r w:rsidR="00BE5226">
        <w:rPr>
          <w:rFonts w:ascii="Times New Roman" w:hAnsi="Times New Roman" w:cs="Times New Roman"/>
        </w:rPr>
        <w:t>, independent speciation</w:t>
      </w:r>
      <w:r w:rsidR="00400AF2">
        <w:rPr>
          <w:rFonts w:ascii="Times New Roman" w:hAnsi="Times New Roman" w:cs="Times New Roman"/>
        </w:rPr>
        <w:t xml:space="preserve"> (Fig. 2d)</w:t>
      </w:r>
      <w:r w:rsidR="00BE5226">
        <w:rPr>
          <w:rFonts w:ascii="Times New Roman" w:hAnsi="Times New Roman" w:cs="Times New Roman"/>
        </w:rPr>
        <w:t>, or fail</w:t>
      </w:r>
      <w:r w:rsidR="00DA3E9D">
        <w:rPr>
          <w:rFonts w:ascii="Times New Roman" w:hAnsi="Times New Roman" w:cs="Times New Roman"/>
        </w:rPr>
        <w:t>ure</w:t>
      </w:r>
      <w:r w:rsidR="00BE5226">
        <w:rPr>
          <w:rFonts w:ascii="Times New Roman" w:hAnsi="Times New Roman" w:cs="Times New Roman"/>
        </w:rPr>
        <w:t xml:space="preserve"> to spe</w:t>
      </w:r>
      <w:r w:rsidR="004B014F">
        <w:rPr>
          <w:rFonts w:ascii="Times New Roman" w:hAnsi="Times New Roman" w:cs="Times New Roman"/>
        </w:rPr>
        <w:t>ciate</w:t>
      </w:r>
      <w:r w:rsidR="00E669E8">
        <w:rPr>
          <w:rFonts w:ascii="Times New Roman" w:hAnsi="Times New Roman" w:cs="Times New Roman"/>
        </w:rPr>
        <w:t xml:space="preserve"> (Fig. </w:t>
      </w:r>
      <w:r w:rsidR="00400AF2">
        <w:rPr>
          <w:rFonts w:ascii="Times New Roman" w:hAnsi="Times New Roman" w:cs="Times New Roman"/>
        </w:rPr>
        <w:t>2e</w:t>
      </w:r>
      <w:r w:rsidR="00E669E8">
        <w:rPr>
          <w:rFonts w:ascii="Times New Roman" w:hAnsi="Times New Roman" w:cs="Times New Roman"/>
        </w:rPr>
        <w:t>)</w:t>
      </w:r>
      <w:r w:rsidR="003A1D4F">
        <w:rPr>
          <w:rFonts w:ascii="Times New Roman" w:hAnsi="Times New Roman" w:cs="Times New Roman"/>
        </w:rPr>
        <w:t>, which lead to incongruence in host-symbiont phylogenies</w:t>
      </w:r>
      <w:r w:rsidR="004B014F">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&lt;EndNote&gt;&lt;Cite&gt;&lt;Author&gt;Paterson&lt;/Author&gt;&lt;Year&gt;2003&lt;/Year&gt;&lt;RecNum&gt;62&lt;/RecNum&gt;&lt;DisplayText&gt;&lt;style face="superscript"&gt;13&lt;/style&gt;&lt;/DisplayText&gt;&lt;record&gt;&lt;rec-number&gt;62&lt;/rec-number&gt;&lt;foreign-keys&gt;&lt;key app="EN" db-id="x0tfewrx6v00a6et95bves2m9fte0e5fess2" timestamp="1559477687"&gt;62&lt;/key&gt;&lt;/foreign-keys&gt;&lt;ref-type name="Journal Article"&gt;17&lt;/ref-type&gt;&lt;contributors&gt;&lt;authors&gt;&lt;author&gt;Paterson, Adrian M&lt;/author&gt;&lt;author&gt;Palma, Ricardo L&lt;/author&gt;&lt;author&gt;Gray, Russell D&lt;/author&gt;&lt;/authors&gt;&lt;/contributors&gt;&lt;titles&gt;&lt;title&gt;Drowning on arrival, missing the boat, and x-events: How likely are sorting events&lt;/title&gt;&lt;secondary-title&gt;Tangled trees: Phylogeny, cospeciation, and coevolution&lt;/secondary-title&gt;&lt;/titles&gt;&lt;periodical&gt;&lt;full-title&gt;Tangled trees: Phylogeny, cospeciation, and coevolution&lt;/full-title&gt;&lt;/periodical&gt;&lt;pages&gt;287-309&lt;/pages&gt;&lt;dates&gt;&lt;year&gt;2003&lt;/year&gt;&lt;/dates&gt;&lt;urls&gt;&lt;/urls&gt;&lt;/record&gt;&lt;/Cite&gt;&lt;/EndNote&gt;</w:instrText>
      </w:r>
      <w:r w:rsidR="004B014F">
        <w:rPr>
          <w:rFonts w:ascii="Times New Roman" w:hAnsi="Times New Roman" w:cs="Times New Roman"/>
        </w:rPr>
        <w:fldChar w:fldCharType="separate"/>
      </w:r>
      <w:r w:rsidR="004B014F" w:rsidRPr="004B014F">
        <w:rPr>
          <w:rFonts w:ascii="Times New Roman" w:hAnsi="Times New Roman" w:cs="Times New Roman"/>
          <w:noProof/>
          <w:vertAlign w:val="superscript"/>
        </w:rPr>
        <w:t>13</w:t>
      </w:r>
      <w:r w:rsidR="004B014F">
        <w:rPr>
          <w:rFonts w:ascii="Times New Roman" w:hAnsi="Times New Roman" w:cs="Times New Roman"/>
        </w:rPr>
        <w:fldChar w:fldCharType="end"/>
      </w:r>
      <w:r w:rsidR="004005FA">
        <w:rPr>
          <w:rFonts w:ascii="Times New Roman" w:hAnsi="Times New Roman" w:cs="Times New Roman"/>
        </w:rPr>
        <w:t xml:space="preserve"> (Fig. 2</w:t>
      </w:r>
      <w:r w:rsidR="00400AF2">
        <w:rPr>
          <w:rFonts w:ascii="Times New Roman" w:hAnsi="Times New Roman" w:cs="Times New Roman"/>
        </w:rPr>
        <w:t>f</w:t>
      </w:r>
      <w:r w:rsidR="00BE5226">
        <w:rPr>
          <w:rFonts w:ascii="Times New Roman" w:hAnsi="Times New Roman" w:cs="Times New Roman"/>
        </w:rPr>
        <w:t xml:space="preserve">). </w:t>
      </w:r>
      <w:r w:rsidR="002B001B" w:rsidRPr="00EF1AEC">
        <w:rPr>
          <w:rFonts w:ascii="Times New Roman" w:hAnsi="Times New Roman" w:cs="Times New Roman"/>
        </w:rPr>
        <w:t>The idea that symbionts track their host</w:t>
      </w:r>
      <w:r w:rsidR="007D1FF8" w:rsidRPr="00EF1AEC">
        <w:rPr>
          <w:rFonts w:ascii="Times New Roman" w:hAnsi="Times New Roman" w:cs="Times New Roman"/>
        </w:rPr>
        <w:t xml:space="preserve">s </w:t>
      </w:r>
      <w:r w:rsidR="00B74A29" w:rsidRPr="00EF1AEC">
        <w:rPr>
          <w:rFonts w:ascii="Times New Roman" w:hAnsi="Times New Roman" w:cs="Times New Roman"/>
        </w:rPr>
        <w:t>over evolutionary timescales</w:t>
      </w:r>
      <w:r w:rsidR="001E00D1" w:rsidRPr="00EF1AEC">
        <w:rPr>
          <w:rFonts w:ascii="Times New Roman" w:hAnsi="Times New Roman" w:cs="Times New Roman"/>
        </w:rPr>
        <w:t>,</w:t>
      </w:r>
      <w:r w:rsidR="00B74A29" w:rsidRPr="00EF1AEC">
        <w:rPr>
          <w:rFonts w:ascii="Times New Roman" w:hAnsi="Times New Roman" w:cs="Times New Roman"/>
        </w:rPr>
        <w:t xml:space="preserve"> </w:t>
      </w:r>
      <w:r w:rsidR="00B9029E" w:rsidRPr="00EF1AEC">
        <w:rPr>
          <w:rFonts w:ascii="Times New Roman" w:hAnsi="Times New Roman" w:cs="Times New Roman"/>
        </w:rPr>
        <w:t xml:space="preserve">cospeciating </w:t>
      </w:r>
      <w:r w:rsidR="002B001B" w:rsidRPr="00EF1AEC">
        <w:rPr>
          <w:rFonts w:ascii="Times New Roman" w:hAnsi="Times New Roman" w:cs="Times New Roman"/>
        </w:rPr>
        <w:t>in synchrony</w:t>
      </w:r>
      <w:r w:rsidR="007D1FF8" w:rsidRPr="00EF1AEC">
        <w:rPr>
          <w:rFonts w:ascii="Times New Roman" w:hAnsi="Times New Roman" w:cs="Times New Roman"/>
        </w:rPr>
        <w:t>,</w:t>
      </w:r>
      <w:r w:rsidR="002B001B" w:rsidRPr="00EF1AEC">
        <w:rPr>
          <w:rFonts w:ascii="Times New Roman" w:hAnsi="Times New Roman" w:cs="Times New Roman"/>
        </w:rPr>
        <w:t xml:space="preserve"> </w:t>
      </w:r>
      <w:r w:rsidR="002C4E10" w:rsidRPr="00EF1AEC">
        <w:rPr>
          <w:rFonts w:ascii="Times New Roman" w:hAnsi="Times New Roman" w:cs="Times New Roman"/>
        </w:rPr>
        <w:t>i</w:t>
      </w:r>
      <w:r w:rsidR="00E362AC" w:rsidRPr="00EF1AEC">
        <w:rPr>
          <w:rFonts w:ascii="Times New Roman" w:hAnsi="Times New Roman" w:cs="Times New Roman"/>
        </w:rPr>
        <w:t xml:space="preserve">s </w:t>
      </w:r>
      <w:r w:rsidR="00035EAF" w:rsidRPr="00EF1AEC">
        <w:rPr>
          <w:rFonts w:ascii="Times New Roman" w:hAnsi="Times New Roman" w:cs="Times New Roman"/>
        </w:rPr>
        <w:t>encapsulated</w:t>
      </w:r>
      <w:r w:rsidR="006A390B" w:rsidRPr="00EF1AEC">
        <w:rPr>
          <w:rFonts w:ascii="Times New Roman" w:hAnsi="Times New Roman" w:cs="Times New Roman"/>
        </w:rPr>
        <w:t xml:space="preserve"> by ‘Fahrenholz’s R</w:t>
      </w:r>
      <w:r w:rsidR="00E362AC" w:rsidRPr="00EF1AEC">
        <w:rPr>
          <w:rFonts w:ascii="Times New Roman" w:hAnsi="Times New Roman" w:cs="Times New Roman"/>
        </w:rPr>
        <w:t>ule’, which states that parasite phylogeny reflect</w:t>
      </w:r>
      <w:r w:rsidR="009B3D39">
        <w:rPr>
          <w:rFonts w:ascii="Times New Roman" w:hAnsi="Times New Roman" w:cs="Times New Roman"/>
        </w:rPr>
        <w:t>s</w:t>
      </w:r>
      <w:r w:rsidR="00E362AC" w:rsidRPr="00EF1AEC">
        <w:rPr>
          <w:rFonts w:ascii="Times New Roman" w:hAnsi="Times New Roman" w:cs="Times New Roman"/>
        </w:rPr>
        <w:t xml:space="preserve"> host phylogeny</w:t>
      </w:r>
      <w:r w:rsidR="002B44A6"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&lt;EndNote&gt;&lt;Cite&gt;&lt;Author&gt;Fahrenholz&lt;/Author&gt;&lt;Year&gt;1913&lt;/Year&gt;&lt;RecNum&gt;22&lt;/RecNum&gt;&lt;DisplayText&gt;&lt;style face="superscript"&gt;14,15&lt;/style&gt;&lt;/DisplayText&gt;&lt;record&gt;&lt;rec-number&gt;22&lt;/rec-number&gt;&lt;foreign-keys&gt;&lt;key app="EN" db-id="x0tfewrx6v00a6et95bves2m9fte0e5fess2" timestamp="1518173392"&gt;22&lt;/key&gt;&lt;/foreign-keys&gt;&lt;ref-type name="Journal Article"&gt;17&lt;/ref-type&gt;&lt;contributors&gt;&lt;authors&gt;&lt;author&gt;Fahrenholz, H.&lt;/author&gt;&lt;/authors&gt;&lt;/contributors&gt;&lt;titles&gt;&lt;title&gt;Ectoparasiten und Abstammungslehre&lt;/title&gt;&lt;secondary-title&gt;Zoologischer Anzeiger&lt;/secondary-title&gt;&lt;/titles&gt;&lt;periodical&gt;&lt;full-title&gt;Zoologischer Anzeiger&lt;/full-title&gt;&lt;/periodical&gt;&lt;pages&gt;371–374&lt;/pages&gt;&lt;volume&gt;41&lt;/volume&gt;&lt;dates&gt;&lt;year&gt;1913&lt;/year&gt;&lt;/dates&gt;&lt;urls&gt;&lt;/urls&gt;&lt;/record&gt;&lt;/Cite&gt;&lt;Cite&gt;&lt;Author&gt;Eichler&lt;/Author&gt;&lt;Year&gt;1942&lt;/Year&gt;&lt;RecNum&gt;23&lt;/RecNum&gt;&lt;record&gt;&lt;rec-number&gt;23&lt;/rec-number&gt;&lt;foreign-keys&gt;&lt;key app="EN" db-id="x0tfewrx6v00a6et95bves2m9fte0e5fess2" timestamp="1518173877"&gt;23&lt;/key&gt;&lt;/foreign-keys&gt;&lt;ref-type name="Journal Article"&gt;17&lt;/ref-type&gt;&lt;contributors&gt;&lt;authors&gt;&lt;author&gt;Eichler, Wolfdietrich&lt;/author&gt;&lt;/authors&gt;&lt;/contributors&gt;&lt;titles&gt;&lt;title&gt;Die Entfaltungsregel und andere Gesetzmäßigkeiten in den parasitogenetischen Beziehungen der Mallophagen und anderer ständiger Parasiten zu ihren Wirten&lt;/title&gt;&lt;secondary-title&gt;Zool. Anz&lt;/secondary-title&gt;&lt;/titles&gt;&lt;periodical&gt;&lt;full-title&gt;Zool. Anz&lt;/full-title&gt;&lt;/periodical&gt;&lt;pages&gt;77-83&lt;/pages&gt;&lt;volume&gt;137&lt;/volume&gt;&lt;dates&gt;&lt;year&gt;1942&lt;/year&gt;&lt;/dates&gt;&lt;urls&gt;&lt;/urls&gt;&lt;/record&gt;&lt;/Cite&gt;&lt;/EndNote&gt;</w:instrText>
      </w:r>
      <w:r w:rsidR="002B44A6"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14,15</w:t>
      </w:r>
      <w:r w:rsidR="002B44A6" w:rsidRPr="00EF1AEC">
        <w:rPr>
          <w:rFonts w:ascii="Times New Roman" w:hAnsi="Times New Roman" w:cs="Times New Roman"/>
        </w:rPr>
        <w:fldChar w:fldCharType="end"/>
      </w:r>
      <w:r w:rsidR="007D1FF8" w:rsidRPr="00EF1AEC">
        <w:rPr>
          <w:rFonts w:ascii="Times New Roman" w:hAnsi="Times New Roman" w:cs="Times New Roman"/>
        </w:rPr>
        <w:t xml:space="preserve">. Fahrenholz’s Rule was formulated </w:t>
      </w:r>
      <w:r w:rsidR="00733724" w:rsidRPr="00EF1AEC">
        <w:rPr>
          <w:rFonts w:ascii="Times New Roman" w:hAnsi="Times New Roman" w:cs="Times New Roman"/>
        </w:rPr>
        <w:t>over one hundred years ago</w:t>
      </w:r>
      <w:r w:rsidR="007D1FF8" w:rsidRPr="00EF1AEC">
        <w:rPr>
          <w:rFonts w:ascii="Times New Roman" w:hAnsi="Times New Roman" w:cs="Times New Roman"/>
        </w:rPr>
        <w:t xml:space="preserve">, </w:t>
      </w:r>
      <w:r w:rsidR="00FF5A81">
        <w:rPr>
          <w:rFonts w:ascii="Times New Roman" w:hAnsi="Times New Roman" w:cs="Times New Roman"/>
        </w:rPr>
        <w:t>yet</w:t>
      </w:r>
      <w:r w:rsidR="00A91C07" w:rsidRPr="00EF1AEC">
        <w:rPr>
          <w:rFonts w:ascii="Times New Roman" w:hAnsi="Times New Roman" w:cs="Times New Roman"/>
        </w:rPr>
        <w:t xml:space="preserve"> </w:t>
      </w:r>
      <w:r w:rsidR="00F43025" w:rsidRPr="00EF1AEC">
        <w:rPr>
          <w:rFonts w:ascii="Times New Roman" w:hAnsi="Times New Roman" w:cs="Times New Roman"/>
        </w:rPr>
        <w:t xml:space="preserve">a </w:t>
      </w:r>
      <w:r w:rsidR="00B74A29" w:rsidRPr="00EF1AEC">
        <w:rPr>
          <w:rFonts w:ascii="Times New Roman" w:hAnsi="Times New Roman" w:cs="Times New Roman"/>
        </w:rPr>
        <w:t>persistent</w:t>
      </w:r>
      <w:r w:rsidR="00F43025" w:rsidRPr="00EF1AEC">
        <w:rPr>
          <w:rFonts w:ascii="Times New Roman" w:hAnsi="Times New Roman" w:cs="Times New Roman"/>
        </w:rPr>
        <w:t xml:space="preserve"> assumption of host-specialization and</w:t>
      </w:r>
      <w:r w:rsidR="00733724" w:rsidRPr="00EF1AEC">
        <w:rPr>
          <w:rFonts w:ascii="Times New Roman" w:hAnsi="Times New Roman" w:cs="Times New Roman"/>
        </w:rPr>
        <w:t xml:space="preserve"> accompanying</w:t>
      </w:r>
      <w:r w:rsidR="00F43025" w:rsidRPr="00EF1AEC">
        <w:rPr>
          <w:rFonts w:ascii="Times New Roman" w:hAnsi="Times New Roman" w:cs="Times New Roman"/>
        </w:rPr>
        <w:t xml:space="preserve"> host-parasite </w:t>
      </w:r>
      <w:r w:rsidR="00DF3859" w:rsidRPr="00EF1AEC">
        <w:rPr>
          <w:rFonts w:ascii="Times New Roman" w:hAnsi="Times New Roman" w:cs="Times New Roman"/>
        </w:rPr>
        <w:t xml:space="preserve">phylogenetic </w:t>
      </w:r>
      <w:r w:rsidR="00F43025" w:rsidRPr="00EF1AEC">
        <w:rPr>
          <w:rFonts w:ascii="Times New Roman" w:hAnsi="Times New Roman" w:cs="Times New Roman"/>
        </w:rPr>
        <w:t xml:space="preserve">congruence </w:t>
      </w:r>
      <w:r w:rsidR="007D1FF8" w:rsidRPr="00EF1AEC">
        <w:rPr>
          <w:rFonts w:ascii="Times New Roman" w:hAnsi="Times New Roman" w:cs="Times New Roman"/>
        </w:rPr>
        <w:t xml:space="preserve">remains </w:t>
      </w:r>
      <w:r w:rsidR="00F43025" w:rsidRPr="00EF1AEC">
        <w:rPr>
          <w:rFonts w:ascii="Times New Roman" w:hAnsi="Times New Roman" w:cs="Times New Roman"/>
        </w:rPr>
        <w:lastRenderedPageBreak/>
        <w:t xml:space="preserve">within the </w:t>
      </w:r>
      <w:r w:rsidR="007D1FF8" w:rsidRPr="00EF1AEC">
        <w:rPr>
          <w:rFonts w:ascii="Times New Roman" w:hAnsi="Times New Roman" w:cs="Times New Roman"/>
        </w:rPr>
        <w:t xml:space="preserve">field of </w:t>
      </w:r>
      <w:r w:rsidR="00F43025" w:rsidRPr="00EF1AEC">
        <w:rPr>
          <w:rFonts w:ascii="Times New Roman" w:hAnsi="Times New Roman" w:cs="Times New Roman"/>
        </w:rPr>
        <w:t>host-</w:t>
      </w:r>
      <w:r w:rsidR="007D1FF8" w:rsidRPr="00EF1AEC">
        <w:rPr>
          <w:rFonts w:ascii="Times New Roman" w:hAnsi="Times New Roman" w:cs="Times New Roman"/>
        </w:rPr>
        <w:t>symbiont interactions</w:t>
      </w:r>
      <w:r w:rsidR="00F43025" w:rsidRPr="00EF1AEC">
        <w:rPr>
          <w:rFonts w:ascii="Times New Roman" w:hAnsi="Times New Roman" w:cs="Times New Roman"/>
        </w:rPr>
        <w:fldChar w:fldCharType="begin">
          <w:fldData xml:space="preserve">PEVuZE5vdGU+PENpdGU+PEF1dGhvcj5OeWxpbjwvQXV0aG9yPjxZZWFyPjIwMTg8L1llYXI+PFJl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==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PEVuZE5vdGU+PENpdGU+PEF1dGhvcj5OeWxpbjwvQXV0aG9yPjxZZWFyPjIwMTg8L1llYXI+PFJl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==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43025" w:rsidRPr="00EF1AEC">
        <w:rPr>
          <w:rFonts w:ascii="Times New Roman" w:hAnsi="Times New Roman" w:cs="Times New Roman"/>
        </w:rPr>
      </w:r>
      <w:r w:rsidR="00F43025"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16</w:t>
      </w:r>
      <w:r w:rsidR="00F43025" w:rsidRPr="00EF1AEC">
        <w:rPr>
          <w:rFonts w:ascii="Times New Roman" w:hAnsi="Times New Roman" w:cs="Times New Roman"/>
        </w:rPr>
        <w:fldChar w:fldCharType="end"/>
      </w:r>
      <w:r w:rsidR="00F43025" w:rsidRPr="00EF1AEC">
        <w:rPr>
          <w:rFonts w:ascii="Times New Roman" w:hAnsi="Times New Roman" w:cs="Times New Roman"/>
        </w:rPr>
        <w:t xml:space="preserve">, </w:t>
      </w:r>
      <w:r w:rsidR="007D1FF8" w:rsidRPr="00EF1AEC">
        <w:rPr>
          <w:rFonts w:ascii="Times New Roman" w:hAnsi="Times New Roman" w:cs="Times New Roman"/>
        </w:rPr>
        <w:t>despite apparently limited support f</w:t>
      </w:r>
      <w:r w:rsidR="007D1FF8" w:rsidRPr="003654F5">
        <w:rPr>
          <w:rFonts w:ascii="Times New Roman" w:hAnsi="Times New Roman" w:cs="Times New Roman"/>
          <w:color w:val="000000" w:themeColor="text1"/>
        </w:rPr>
        <w:t>rom the literature</w:t>
      </w:r>
      <w:r w:rsidR="00010E24" w:rsidRPr="003654F5">
        <w:rPr>
          <w:rFonts w:ascii="Times New Roman" w:hAnsi="Times New Roman" w:cs="Times New Roman"/>
          <w:color w:val="000000" w:themeColor="text1"/>
        </w:rPr>
        <w:fldChar w:fldCharType="begin"/>
      </w:r>
      <w:r w:rsidR="004B014F">
        <w:rPr>
          <w:rFonts w:ascii="Times New Roman" w:hAnsi="Times New Roman" w:cs="Times New Roman"/>
          <w:color w:val="000000" w:themeColor="text1"/>
        </w:rPr>
        <w:instrText xml:space="preserve"> ADDIN EN.CITE &lt;EndNote&gt;&lt;Cite&gt;&lt;Author&gt;de Vienne&lt;/Author&gt;&lt;Year&gt;2013&lt;/Year&gt;&lt;RecNum&gt;16&lt;/RecNum&gt;&lt;DisplayText&gt;&lt;style face="superscript"&gt;17&lt;/style&gt;&lt;/DisplayText&gt;&lt;record&gt;&lt;rec-number&gt;16&lt;/rec-number&gt;&lt;foreign-keys&gt;&lt;key app="EN" db-id="x0tfewrx6v00a6et95bves2m9fte0e5fess2" timestamp="1511734040"&gt;16&lt;/key&gt;&lt;/foreign-keys&gt;&lt;ref-type name="Journal Article"&gt;17&lt;/ref-type&gt;&lt;contributors&gt;&lt;authors&gt;&lt;author&gt;de Vienne, D. M.&lt;/author&gt;&lt;author&gt;Refrégier, G.&lt;/author&gt;&lt;author&gt;López-Villavicencio, M.&lt;/author&gt;&lt;author&gt;Tellier, A.&lt;/author&gt;&lt;author&gt;Hood, M. E.&lt;/author&gt;&lt;author&gt;Giraud, T.&lt;/author&gt;&lt;/authors&gt;&lt;/contributors&gt;&lt;titles&gt;&lt;title&gt;Cospeciation vs host-shift speciation: methods for testing, evidence from natural associations and relation to coevolution&lt;/title&gt;&lt;secondary-title&gt;New Phytologist&lt;/secondary-title&gt;&lt;/titles&gt;&lt;periodical&gt;&lt;full-title&gt;New Phytologist&lt;/full-title&gt;&lt;/periodical&gt;&lt;pages&gt;347-385&lt;/pages&gt;&lt;volume&gt;198&lt;/volume&gt;&lt;number&gt;2&lt;/number&gt;&lt;keywords&gt;&lt;keyword&gt;co-cladogenesis&lt;/keyword&gt;&lt;keyword&gt;cophylogenetic analysis&lt;/keyword&gt;&lt;keyword&gt;host-jump&lt;/keyword&gt;&lt;keyword&gt;host–pathogen interaction&lt;/keyword&gt;&lt;keyword&gt;host-switch&lt;/keyword&gt;&lt;keyword&gt;parafit&lt;/keyword&gt;&lt;keyword&gt;treefitter&lt;/keyword&gt;&lt;keyword&gt;treemap&lt;/keyword&gt;&lt;/keywords&gt;&lt;dates&gt;&lt;year&gt;2013&lt;/year&gt;&lt;/dates&gt;&lt;isbn&gt;1469-8137&lt;/isbn&gt;&lt;urls&gt;&lt;related-urls&gt;&lt;url&gt;http://dx.doi.org/10.1111/nph.12150&lt;/url&gt;&lt;/related-urls&gt;&lt;/urls&gt;&lt;electronic-resource-num&gt;10.1111/nph.12150&lt;/electronic-resource-num&gt;&lt;/record&gt;&lt;/Cite&gt;&lt;/EndNote&gt;</w:instrText>
      </w:r>
      <w:r w:rsidR="00010E24" w:rsidRPr="003654F5">
        <w:rPr>
          <w:rFonts w:ascii="Times New Roman" w:hAnsi="Times New Roman" w:cs="Times New Roman"/>
          <w:color w:val="000000" w:themeColor="text1"/>
        </w:rPr>
        <w:fldChar w:fldCharType="separate"/>
      </w:r>
      <w:r w:rsidR="004B014F" w:rsidRPr="004B014F">
        <w:rPr>
          <w:rFonts w:ascii="Times New Roman" w:hAnsi="Times New Roman" w:cs="Times New Roman"/>
          <w:noProof/>
          <w:color w:val="000000" w:themeColor="text1"/>
          <w:vertAlign w:val="superscript"/>
        </w:rPr>
        <w:t>17</w:t>
      </w:r>
      <w:r w:rsidR="00010E24" w:rsidRPr="003654F5">
        <w:rPr>
          <w:rFonts w:ascii="Times New Roman" w:hAnsi="Times New Roman" w:cs="Times New Roman"/>
          <w:color w:val="000000" w:themeColor="text1"/>
        </w:rPr>
        <w:fldChar w:fldCharType="end"/>
      </w:r>
      <w:r w:rsidR="0087285E" w:rsidRPr="003654F5">
        <w:rPr>
          <w:rFonts w:ascii="Times New Roman" w:hAnsi="Times New Roman" w:cs="Times New Roman"/>
          <w:color w:val="000000" w:themeColor="text1"/>
        </w:rPr>
        <w:t xml:space="preserve">. </w:t>
      </w:r>
      <w:r w:rsidR="002C1A7D" w:rsidRPr="003654F5">
        <w:rPr>
          <w:rFonts w:ascii="Times New Roman" w:hAnsi="Times New Roman" w:cs="Times New Roman"/>
          <w:color w:val="000000" w:themeColor="text1"/>
        </w:rPr>
        <w:t xml:space="preserve">Given </w:t>
      </w:r>
      <w:r w:rsidR="00B61D02" w:rsidRPr="003654F5">
        <w:rPr>
          <w:rFonts w:ascii="Times New Roman" w:hAnsi="Times New Roman" w:cs="Times New Roman"/>
          <w:color w:val="000000" w:themeColor="text1"/>
        </w:rPr>
        <w:t>the availability of sta</w:t>
      </w:r>
      <w:r w:rsidR="001C62D1" w:rsidRPr="003654F5">
        <w:rPr>
          <w:rFonts w:ascii="Times New Roman" w:hAnsi="Times New Roman" w:cs="Times New Roman"/>
          <w:color w:val="000000" w:themeColor="text1"/>
        </w:rPr>
        <w:t>ti</w:t>
      </w:r>
      <w:r w:rsidR="00B61D02" w:rsidRPr="003654F5">
        <w:rPr>
          <w:rFonts w:ascii="Times New Roman" w:hAnsi="Times New Roman" w:cs="Times New Roman"/>
          <w:color w:val="000000" w:themeColor="text1"/>
        </w:rPr>
        <w:t xml:space="preserve">stical methods to </w:t>
      </w:r>
      <w:r w:rsidR="009B3D39" w:rsidRPr="003654F5">
        <w:rPr>
          <w:rFonts w:ascii="Times New Roman" w:hAnsi="Times New Roman" w:cs="Times New Roman"/>
          <w:color w:val="000000" w:themeColor="text1"/>
        </w:rPr>
        <w:t xml:space="preserve">quantify </w:t>
      </w:r>
      <w:r w:rsidR="00B61D02" w:rsidRPr="003654F5">
        <w:rPr>
          <w:rFonts w:ascii="Times New Roman" w:hAnsi="Times New Roman" w:cs="Times New Roman"/>
          <w:color w:val="000000" w:themeColor="text1"/>
        </w:rPr>
        <w:t>host-</w:t>
      </w:r>
      <w:r w:rsidR="00EB40B4" w:rsidRPr="003654F5">
        <w:rPr>
          <w:rFonts w:ascii="Times New Roman" w:hAnsi="Times New Roman" w:cs="Times New Roman"/>
          <w:color w:val="000000" w:themeColor="text1"/>
        </w:rPr>
        <w:t>symbiont</w:t>
      </w:r>
      <w:r w:rsidR="00B61D02" w:rsidRPr="003654F5">
        <w:rPr>
          <w:rFonts w:ascii="Times New Roman" w:hAnsi="Times New Roman" w:cs="Times New Roman"/>
          <w:color w:val="000000" w:themeColor="text1"/>
        </w:rPr>
        <w:t xml:space="preserve"> phylogen</w:t>
      </w:r>
      <w:r w:rsidR="00C95204" w:rsidRPr="003654F5">
        <w:rPr>
          <w:rFonts w:ascii="Times New Roman" w:hAnsi="Times New Roman" w:cs="Times New Roman"/>
          <w:color w:val="000000" w:themeColor="text1"/>
        </w:rPr>
        <w:t>et</w:t>
      </w:r>
      <w:r w:rsidR="00B61D02" w:rsidRPr="003654F5">
        <w:rPr>
          <w:rFonts w:ascii="Times New Roman" w:hAnsi="Times New Roman" w:cs="Times New Roman"/>
          <w:color w:val="000000" w:themeColor="text1"/>
        </w:rPr>
        <w:t>i</w:t>
      </w:r>
      <w:r w:rsidR="00D17F1E" w:rsidRPr="003654F5">
        <w:rPr>
          <w:rFonts w:ascii="Times New Roman" w:hAnsi="Times New Roman" w:cs="Times New Roman"/>
          <w:color w:val="000000" w:themeColor="text1"/>
        </w:rPr>
        <w:t>c congruence</w:t>
      </w:r>
      <w:r w:rsidR="000E24C6">
        <w:rPr>
          <w:rFonts w:ascii="Times New Roman" w:hAnsi="Times New Roman" w:cs="Times New Roman"/>
          <w:color w:val="000000" w:themeColor="text1"/>
        </w:rPr>
        <w:t xml:space="preserve"> (</w:t>
      </w:r>
      <w:r w:rsidR="00B61D02" w:rsidRPr="003654F5">
        <w:rPr>
          <w:rFonts w:ascii="Times New Roman" w:hAnsi="Times New Roman" w:cs="Times New Roman"/>
          <w:color w:val="000000" w:themeColor="text1"/>
        </w:rPr>
        <w:fldChar w:fldCharType="begin"/>
      </w:r>
      <w:r w:rsidR="00802379">
        <w:rPr>
          <w:rFonts w:ascii="Times New Roman" w:hAnsi="Times New Roman" w:cs="Times New Roman"/>
          <w:color w:val="000000" w:themeColor="text1"/>
        </w:rPr>
        <w:instrText xml:space="preserve"> ADDIN EN.CITE &lt;EndNote&gt;&lt;Cite&gt;&lt;Author&gt;Brooks&lt;/Author&gt;&lt;Year&gt;1981&lt;/Year&gt;&lt;RecNum&gt;17&lt;/RecNum&gt;&lt;Prefix&gt;e.g. &lt;/Prefix&gt;&lt;DisplayText&gt;e.g. &lt;style face="superscript"&gt;18,19&lt;/style&gt;&lt;/DisplayText&gt;&lt;record&gt;&lt;rec-number&gt;17&lt;/rec-number&gt;&lt;foreign-keys&gt;&lt;key app="EN" db-id="x0tfewrx6v00a6et95bves2m9fte0e5fess2" timestamp="1511734314"&gt;17&lt;/key&gt;&lt;/foreign-keys&gt;&lt;ref-type name="Journal Article"&gt;17&lt;/ref-type&gt;&lt;contributors&gt;&lt;authors&gt;&lt;author&gt;Brooks, Daniel R.&lt;/author&gt;&lt;/authors&gt;&lt;/contributors&gt;&lt;titles&gt;&lt;title&gt;Hennig&amp;apos;s Parasitological Method: A Proposed Solution&lt;/title&gt;&lt;secondary-title&gt;Systematic Zoology&lt;/secondary-title&gt;&lt;/titles&gt;&lt;periodical&gt;&lt;full-title&gt;Systematic Zoology&lt;/full-title&gt;&lt;/periodical&gt;&lt;pages&gt;229-249&lt;/pages&gt;&lt;volume&gt;30&lt;/volume&gt;&lt;number&gt;3&lt;/number&gt;&lt;dates&gt;&lt;year&gt;1981&lt;/year&gt;&lt;/dates&gt;&lt;publisher&gt;[Oxford University Press, Society of Systematic Biologists, Taylor &amp;amp; Francis, Ltd.]&lt;/publisher&gt;&lt;isbn&gt;00397989&lt;/isbn&gt;&lt;urls&gt;&lt;related-urls&gt;&lt;url&gt;http://www.jstor.org/stable/2413247&lt;/url&gt;&lt;/related-urls&gt;&lt;/urls&gt;&lt;custom1&gt;Full publication date: Sep., 1981&lt;/custom1&gt;&lt;electronic-resource-num&gt;10.2307/2413247&lt;/electronic-resource-num&gt;&lt;/record&gt;&lt;/Cite&gt;&lt;Cite&gt;&lt;Author&gt;Page&lt;/Author&gt;&lt;Year&gt;1990&lt;/Year&gt;&lt;RecNum&gt;18&lt;/RecNum&gt;&lt;record&gt;&lt;rec-number&gt;18&lt;/rec-number&gt;&lt;foreign-keys&gt;&lt;key app="EN" db-id="x0tfewrx6v00a6et95bves2m9fte0e5fess2" timestamp="1511734371"&gt;18&lt;/key&gt;&lt;/foreign-keys&gt;&lt;ref-type name="Journal Article"&gt;17&lt;/ref-type&gt;&lt;contributors&gt;&lt;authors&gt;&lt;author&gt;Page, Roderic D. M.&lt;/author&gt;&lt;/authors&gt;&lt;/contributors&gt;&lt;titles&gt;&lt;title&gt;COMPONENT ANALYSIS: A VALIANT FAILURE?&lt;/title&gt;&lt;secondary-title&gt;Cladistics&lt;/secondary-title&gt;&lt;/titles&gt;&lt;periodical&gt;&lt;full-title&gt;Cladistics&lt;/full-title&gt;&lt;/periodical&gt;&lt;pages&gt;119-136&lt;/pages&gt;&lt;volume&gt;6&lt;/volume&gt;&lt;number&gt;2&lt;/number&gt;&lt;dates&gt;&lt;year&gt;1990&lt;/year&gt;&lt;/dates&gt;&lt;publisher&gt;Blackwell Publishing Ltd&lt;/publisher&gt;&lt;isbn&gt;1096-0031&lt;/isbn&gt;&lt;urls&gt;&lt;related-urls&gt;&lt;url&gt;http://dx.doi.org/10.1111/j.1096-0031.1990.tb00532.x&lt;/url&gt;&lt;/related-urls&gt;&lt;/urls&gt;&lt;electronic-resource-num&gt;10.1111/j.1096-0031.1990.tb00532.x&lt;/electronic-resource-num&gt;&lt;/record&gt;&lt;/Cite&gt;&lt;/EndNote&gt;</w:instrText>
      </w:r>
      <w:r w:rsidR="00B61D02" w:rsidRPr="003654F5">
        <w:rPr>
          <w:rFonts w:ascii="Times New Roman" w:hAnsi="Times New Roman" w:cs="Times New Roman"/>
          <w:color w:val="000000" w:themeColor="text1"/>
        </w:rPr>
        <w:fldChar w:fldCharType="separate"/>
      </w:r>
      <w:r w:rsidR="00802379">
        <w:rPr>
          <w:rFonts w:ascii="Times New Roman" w:hAnsi="Times New Roman" w:cs="Times New Roman"/>
          <w:noProof/>
          <w:color w:val="000000" w:themeColor="text1"/>
        </w:rPr>
        <w:t>e.g.</w:t>
      </w:r>
      <w:r w:rsidR="00802379" w:rsidRPr="00802379">
        <w:rPr>
          <w:rFonts w:ascii="Times New Roman" w:hAnsi="Times New Roman" w:cs="Times New Roman"/>
          <w:noProof/>
          <w:color w:val="000000" w:themeColor="text1"/>
          <w:vertAlign w:val="superscript"/>
        </w:rPr>
        <w:t>18,19</w:t>
      </w:r>
      <w:r w:rsidR="00B61D02" w:rsidRPr="003654F5">
        <w:rPr>
          <w:rFonts w:ascii="Times New Roman" w:hAnsi="Times New Roman" w:cs="Times New Roman"/>
          <w:color w:val="000000" w:themeColor="text1"/>
        </w:rPr>
        <w:fldChar w:fldCharType="end"/>
      </w:r>
      <w:r w:rsidR="000E24C6">
        <w:rPr>
          <w:rFonts w:ascii="Times New Roman" w:hAnsi="Times New Roman" w:cs="Times New Roman"/>
          <w:color w:val="000000" w:themeColor="text1"/>
        </w:rPr>
        <w:t>)</w:t>
      </w:r>
      <w:r w:rsidR="000A0624" w:rsidRPr="003654F5">
        <w:rPr>
          <w:rFonts w:ascii="Times New Roman" w:hAnsi="Times New Roman" w:cs="Times New Roman"/>
          <w:color w:val="000000" w:themeColor="text1"/>
        </w:rPr>
        <w:t xml:space="preserve">, and </w:t>
      </w:r>
      <w:r w:rsidR="00C96DD9" w:rsidRPr="003654F5">
        <w:rPr>
          <w:rFonts w:ascii="Times New Roman" w:hAnsi="Times New Roman" w:cs="Times New Roman"/>
          <w:color w:val="000000" w:themeColor="text1"/>
        </w:rPr>
        <w:t>a</w:t>
      </w:r>
      <w:r w:rsidR="00B61D02" w:rsidRPr="003654F5">
        <w:rPr>
          <w:rFonts w:ascii="Times New Roman" w:hAnsi="Times New Roman" w:cs="Times New Roman"/>
          <w:color w:val="000000" w:themeColor="text1"/>
        </w:rPr>
        <w:t xml:space="preserve"> </w:t>
      </w:r>
      <w:r w:rsidR="00526382" w:rsidRPr="003654F5">
        <w:rPr>
          <w:rFonts w:ascii="Times New Roman" w:hAnsi="Times New Roman" w:cs="Times New Roman"/>
          <w:color w:val="000000" w:themeColor="text1"/>
        </w:rPr>
        <w:t>recent</w:t>
      </w:r>
      <w:r w:rsidR="002C1A7D" w:rsidRPr="003654F5">
        <w:rPr>
          <w:rFonts w:ascii="Times New Roman" w:hAnsi="Times New Roman" w:cs="Times New Roman"/>
          <w:color w:val="000000" w:themeColor="text1"/>
        </w:rPr>
        <w:t xml:space="preserve"> </w:t>
      </w:r>
      <w:r w:rsidR="001C62D1" w:rsidRPr="003654F5">
        <w:rPr>
          <w:rFonts w:ascii="Times New Roman" w:hAnsi="Times New Roman" w:cs="Times New Roman"/>
          <w:color w:val="000000" w:themeColor="text1"/>
        </w:rPr>
        <w:t>accu</w:t>
      </w:r>
      <w:r w:rsidR="00526382" w:rsidRPr="003654F5">
        <w:rPr>
          <w:rFonts w:ascii="Times New Roman" w:hAnsi="Times New Roman" w:cs="Times New Roman"/>
          <w:color w:val="000000" w:themeColor="text1"/>
        </w:rPr>
        <w:t>mulation</w:t>
      </w:r>
      <w:r w:rsidR="002C1A7D" w:rsidRPr="003654F5">
        <w:rPr>
          <w:rFonts w:ascii="Times New Roman" w:hAnsi="Times New Roman" w:cs="Times New Roman"/>
          <w:color w:val="000000" w:themeColor="text1"/>
        </w:rPr>
        <w:t xml:space="preserve"> of studies </w:t>
      </w:r>
      <w:r w:rsidR="00B9029E" w:rsidRPr="003654F5">
        <w:rPr>
          <w:rFonts w:ascii="Times New Roman" w:hAnsi="Times New Roman" w:cs="Times New Roman"/>
          <w:color w:val="000000" w:themeColor="text1"/>
        </w:rPr>
        <w:t xml:space="preserve">that </w:t>
      </w:r>
      <w:r w:rsidR="00B61D02" w:rsidRPr="003654F5">
        <w:rPr>
          <w:rFonts w:ascii="Times New Roman" w:hAnsi="Times New Roman" w:cs="Times New Roman"/>
          <w:color w:val="000000" w:themeColor="text1"/>
        </w:rPr>
        <w:t>apply</w:t>
      </w:r>
      <w:r w:rsidR="00B9029E" w:rsidRPr="003654F5">
        <w:rPr>
          <w:rFonts w:ascii="Times New Roman" w:hAnsi="Times New Roman" w:cs="Times New Roman"/>
          <w:color w:val="000000" w:themeColor="text1"/>
        </w:rPr>
        <w:t xml:space="preserve"> </w:t>
      </w:r>
      <w:r w:rsidR="005B76EF" w:rsidRPr="003654F5">
        <w:rPr>
          <w:rFonts w:ascii="Times New Roman" w:hAnsi="Times New Roman" w:cs="Times New Roman"/>
          <w:color w:val="000000" w:themeColor="text1"/>
        </w:rPr>
        <w:t>these</w:t>
      </w:r>
      <w:r w:rsidR="00EB40B4" w:rsidRPr="003654F5">
        <w:rPr>
          <w:rFonts w:ascii="Times New Roman" w:hAnsi="Times New Roman" w:cs="Times New Roman"/>
          <w:color w:val="000000" w:themeColor="text1"/>
        </w:rPr>
        <w:t xml:space="preserve"> </w:t>
      </w:r>
      <w:r w:rsidR="00733724" w:rsidRPr="003654F5">
        <w:rPr>
          <w:rFonts w:ascii="Times New Roman" w:hAnsi="Times New Roman" w:cs="Times New Roman"/>
          <w:color w:val="000000" w:themeColor="text1"/>
        </w:rPr>
        <w:t>approaches</w:t>
      </w:r>
      <w:r w:rsidR="00526382" w:rsidRPr="003654F5">
        <w:rPr>
          <w:rFonts w:ascii="Times New Roman" w:hAnsi="Times New Roman" w:cs="Times New Roman"/>
          <w:color w:val="000000" w:themeColor="text1"/>
        </w:rPr>
        <w:t>,</w:t>
      </w:r>
      <w:r w:rsidR="002C1A7D" w:rsidRPr="003654F5">
        <w:rPr>
          <w:rFonts w:ascii="Times New Roman" w:hAnsi="Times New Roman" w:cs="Times New Roman"/>
          <w:color w:val="000000" w:themeColor="text1"/>
        </w:rPr>
        <w:t xml:space="preserve"> </w:t>
      </w:r>
      <w:r w:rsidR="002C4E10" w:rsidRPr="003654F5">
        <w:rPr>
          <w:rFonts w:ascii="Times New Roman" w:hAnsi="Times New Roman" w:cs="Times New Roman"/>
          <w:color w:val="000000" w:themeColor="text1"/>
        </w:rPr>
        <w:t>opportunit</w:t>
      </w:r>
      <w:r w:rsidR="00FF5A81" w:rsidRPr="003654F5">
        <w:rPr>
          <w:rFonts w:ascii="Times New Roman" w:hAnsi="Times New Roman" w:cs="Times New Roman"/>
          <w:color w:val="000000" w:themeColor="text1"/>
        </w:rPr>
        <w:t>ies</w:t>
      </w:r>
      <w:r w:rsidR="002C4E10" w:rsidRPr="003654F5">
        <w:rPr>
          <w:rFonts w:ascii="Times New Roman" w:hAnsi="Times New Roman" w:cs="Times New Roman"/>
          <w:color w:val="000000" w:themeColor="text1"/>
        </w:rPr>
        <w:t xml:space="preserve"> </w:t>
      </w:r>
      <w:r w:rsidR="00FF5A81" w:rsidRPr="003654F5">
        <w:rPr>
          <w:rFonts w:ascii="Times New Roman" w:hAnsi="Times New Roman" w:cs="Times New Roman"/>
          <w:color w:val="000000" w:themeColor="text1"/>
        </w:rPr>
        <w:t xml:space="preserve">now </w:t>
      </w:r>
      <w:r w:rsidR="00905A53" w:rsidRPr="003654F5">
        <w:rPr>
          <w:rFonts w:ascii="Times New Roman" w:hAnsi="Times New Roman" w:cs="Times New Roman"/>
          <w:color w:val="000000" w:themeColor="text1"/>
        </w:rPr>
        <w:t>exist</w:t>
      </w:r>
      <w:r w:rsidR="00015B79" w:rsidRPr="003654F5">
        <w:rPr>
          <w:rFonts w:ascii="Times New Roman" w:hAnsi="Times New Roman" w:cs="Times New Roman"/>
          <w:color w:val="000000" w:themeColor="text1"/>
        </w:rPr>
        <w:t xml:space="preserve"> </w:t>
      </w:r>
      <w:r w:rsidR="002C4E10" w:rsidRPr="003654F5">
        <w:rPr>
          <w:rFonts w:ascii="Times New Roman" w:hAnsi="Times New Roman" w:cs="Times New Roman"/>
          <w:color w:val="000000" w:themeColor="text1"/>
        </w:rPr>
        <w:t xml:space="preserve">to </w:t>
      </w:r>
      <w:r w:rsidR="0087285E" w:rsidRPr="003654F5">
        <w:rPr>
          <w:rFonts w:ascii="Times New Roman" w:hAnsi="Times New Roman" w:cs="Times New Roman"/>
          <w:color w:val="000000" w:themeColor="text1"/>
        </w:rPr>
        <w:t xml:space="preserve">examine the generality </w:t>
      </w:r>
      <w:r w:rsidR="00B61D02" w:rsidRPr="003654F5">
        <w:rPr>
          <w:rFonts w:ascii="Times New Roman" w:hAnsi="Times New Roman" w:cs="Times New Roman"/>
          <w:color w:val="000000" w:themeColor="text1"/>
        </w:rPr>
        <w:t>of Fahrenholz</w:t>
      </w:r>
      <w:r w:rsidR="00634656" w:rsidRPr="003654F5">
        <w:rPr>
          <w:rFonts w:ascii="Times New Roman" w:hAnsi="Times New Roman" w:cs="Times New Roman"/>
          <w:color w:val="000000" w:themeColor="text1"/>
        </w:rPr>
        <w:t>’s</w:t>
      </w:r>
      <w:r w:rsidR="00B61D02" w:rsidRPr="003654F5">
        <w:rPr>
          <w:rFonts w:ascii="Times New Roman" w:hAnsi="Times New Roman" w:cs="Times New Roman"/>
          <w:color w:val="000000" w:themeColor="text1"/>
        </w:rPr>
        <w:t xml:space="preserve"> Rule</w:t>
      </w:r>
      <w:r w:rsidR="00A95920" w:rsidRPr="003654F5">
        <w:rPr>
          <w:rFonts w:ascii="Times New Roman" w:hAnsi="Times New Roman" w:cs="Times New Roman"/>
          <w:color w:val="000000" w:themeColor="text1"/>
        </w:rPr>
        <w:t xml:space="preserve"> within a </w:t>
      </w:r>
      <w:r w:rsidR="008B7185" w:rsidRPr="003654F5">
        <w:rPr>
          <w:rFonts w:ascii="Times New Roman" w:hAnsi="Times New Roman" w:cs="Times New Roman"/>
          <w:color w:val="000000" w:themeColor="text1"/>
        </w:rPr>
        <w:t xml:space="preserve">formal </w:t>
      </w:r>
      <w:r w:rsidR="00A95920" w:rsidRPr="003654F5">
        <w:rPr>
          <w:rFonts w:ascii="Times New Roman" w:hAnsi="Times New Roman" w:cs="Times New Roman"/>
          <w:color w:val="000000" w:themeColor="text1"/>
        </w:rPr>
        <w:t>quantitative framework</w:t>
      </w:r>
      <w:r w:rsidR="0087285E" w:rsidRPr="003654F5">
        <w:rPr>
          <w:rFonts w:ascii="Times New Roman" w:hAnsi="Times New Roman" w:cs="Times New Roman"/>
          <w:color w:val="000000" w:themeColor="text1"/>
        </w:rPr>
        <w:t>.</w:t>
      </w:r>
    </w:p>
    <w:p w14:paraId="1571AD5D" w14:textId="77777777" w:rsidR="00644883" w:rsidRDefault="00FD6173" w:rsidP="00701CFA">
      <w:pPr>
        <w:spacing w:line="480" w:lineRule="auto"/>
        <w:rPr>
          <w:ins w:id="62" w:author="Alexander Hayward" w:date="2019-07-09T11:04:00Z"/>
          <w:rFonts w:ascii="Times New Roman" w:hAnsi="Times New Roman" w:cs="Times New Roman"/>
        </w:rPr>
      </w:pPr>
      <w:r>
        <w:rPr>
          <w:rFonts w:ascii="Times New Roman" w:hAnsi="Times New Roman" w:cs="Times New Roman"/>
        </w:rPr>
        <w:tab/>
      </w:r>
      <w:r w:rsidR="00322E28">
        <w:rPr>
          <w:rFonts w:ascii="Times New Roman" w:hAnsi="Times New Roman" w:cs="Times New Roman"/>
        </w:rPr>
        <w:t>W</w:t>
      </w:r>
      <w:r w:rsidR="00066531" w:rsidRPr="00EF1AEC">
        <w:rPr>
          <w:rFonts w:ascii="Times New Roman" w:hAnsi="Times New Roman" w:cs="Times New Roman"/>
        </w:rPr>
        <w:t xml:space="preserve">e </w:t>
      </w:r>
      <w:r w:rsidR="008B7185" w:rsidRPr="00EF1AEC">
        <w:rPr>
          <w:rFonts w:ascii="Times New Roman" w:hAnsi="Times New Roman" w:cs="Times New Roman"/>
        </w:rPr>
        <w:t xml:space="preserve">apply </w:t>
      </w:r>
      <w:r w:rsidR="00A72D9E" w:rsidRPr="00EF1AEC">
        <w:rPr>
          <w:rFonts w:ascii="Times New Roman" w:hAnsi="Times New Roman" w:cs="Times New Roman"/>
        </w:rPr>
        <w:t xml:space="preserve">meta-analytical </w:t>
      </w:r>
      <w:r w:rsidR="008B7185" w:rsidRPr="00EF1AEC">
        <w:rPr>
          <w:rFonts w:ascii="Times New Roman" w:hAnsi="Times New Roman" w:cs="Times New Roman"/>
        </w:rPr>
        <w:t>methods</w:t>
      </w:r>
      <w:r w:rsidR="00A72D9E" w:rsidRPr="00EF1AEC">
        <w:rPr>
          <w:rFonts w:ascii="Times New Roman" w:hAnsi="Times New Roman" w:cs="Times New Roman"/>
        </w:rPr>
        <w:t xml:space="preserve"> to </w:t>
      </w:r>
      <w:r w:rsidR="00A93DBB">
        <w:rPr>
          <w:rFonts w:ascii="Times New Roman" w:hAnsi="Times New Roman" w:cs="Times New Roman"/>
        </w:rPr>
        <w:t>analys</w:t>
      </w:r>
      <w:r w:rsidR="00066531" w:rsidRPr="00EF1AEC">
        <w:rPr>
          <w:rFonts w:ascii="Times New Roman" w:hAnsi="Times New Roman" w:cs="Times New Roman"/>
        </w:rPr>
        <w:t xml:space="preserve">e a large body of published studies that quantify </w:t>
      </w:r>
      <w:r w:rsidR="00C037DB" w:rsidRPr="00EF1AEC">
        <w:rPr>
          <w:rFonts w:ascii="Times New Roman" w:hAnsi="Times New Roman" w:cs="Times New Roman"/>
        </w:rPr>
        <w:t xml:space="preserve">phylogenetic congruence for </w:t>
      </w:r>
      <w:r w:rsidR="00CB711A" w:rsidRPr="00EF1AEC">
        <w:rPr>
          <w:rFonts w:ascii="Times New Roman" w:hAnsi="Times New Roman" w:cs="Times New Roman"/>
        </w:rPr>
        <w:t xml:space="preserve">particular </w:t>
      </w:r>
      <w:r w:rsidR="00C037DB" w:rsidRPr="00EF1AEC">
        <w:rPr>
          <w:rFonts w:ascii="Times New Roman" w:hAnsi="Times New Roman" w:cs="Times New Roman"/>
        </w:rPr>
        <w:t>symbioses</w:t>
      </w:r>
      <w:r w:rsidR="005A122D" w:rsidRPr="00EF1AEC">
        <w:rPr>
          <w:rFonts w:ascii="Times New Roman" w:hAnsi="Times New Roman" w:cs="Times New Roman"/>
        </w:rPr>
        <w:t xml:space="preserve">. </w:t>
      </w:r>
      <w:r w:rsidR="00747B39" w:rsidRPr="00EF1AEC">
        <w:rPr>
          <w:rFonts w:ascii="Times New Roman" w:hAnsi="Times New Roman" w:cs="Times New Roman"/>
        </w:rPr>
        <w:t>We consider</w:t>
      </w:r>
      <w:r w:rsidR="000C08CB" w:rsidRPr="00EF1AEC">
        <w:rPr>
          <w:rFonts w:ascii="Times New Roman" w:hAnsi="Times New Roman" w:cs="Times New Roman"/>
        </w:rPr>
        <w:t xml:space="preserve"> reported test statistics from</w:t>
      </w:r>
      <w:r w:rsidR="00861271">
        <w:rPr>
          <w:rFonts w:ascii="Times New Roman" w:hAnsi="Times New Roman" w:cs="Times New Roman"/>
        </w:rPr>
        <w:t xml:space="preserve"> the</w:t>
      </w:r>
      <w:r w:rsidR="000C08CB" w:rsidRPr="00EF1AEC">
        <w:rPr>
          <w:rFonts w:ascii="Times New Roman" w:hAnsi="Times New Roman" w:cs="Times New Roman"/>
        </w:rPr>
        <w:t xml:space="preserve"> two </w:t>
      </w:r>
      <w:r w:rsidR="00861271">
        <w:rPr>
          <w:rFonts w:ascii="Times New Roman" w:hAnsi="Times New Roman" w:cs="Times New Roman"/>
        </w:rPr>
        <w:t xml:space="preserve">most </w:t>
      </w:r>
      <w:r w:rsidR="000C08CB" w:rsidRPr="00EF1AEC">
        <w:rPr>
          <w:rFonts w:ascii="Times New Roman" w:hAnsi="Times New Roman" w:cs="Times New Roman"/>
        </w:rPr>
        <w:t xml:space="preserve">widely applied approaches for estimating host-symbiont phylogenetic congruence: one based on estimations of shared discrete macroevolutionary events </w:t>
      </w:r>
      <w:r w:rsidR="0073097E">
        <w:rPr>
          <w:rFonts w:ascii="Times New Roman" w:hAnsi="Times New Roman" w:cs="Times New Roman"/>
        </w:rPr>
        <w:t>(</w:t>
      </w:r>
      <w:r w:rsidR="000C08CB"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&lt;EndNote&gt;&lt;Cite&gt;&lt;Author&gt;Page&lt;/Author&gt;&lt;Year&gt;1994&lt;/Year&gt;&lt;RecNum&gt;20&lt;/RecNum&gt;&lt;Prefix&gt;i.e. &amp;apos;TreeMap&amp;apos;`, &lt;/Prefix&gt;&lt;DisplayText&gt;i.e. &amp;apos;TreeMap&amp;apos;, &lt;style face="superscript"&gt;20&lt;/style&gt;&lt;/DisplayText&gt;&lt;record&gt;&lt;rec-number&gt;20&lt;/rec-number&gt;&lt;foreign-keys&gt;&lt;key app="EN" db-id="x0tfewrx6v00a6et95bves2m9fte0e5fess2" timestamp="1511734970"&gt;20&lt;/key&gt;&lt;/foreign-keys&gt;&lt;ref-type name="Journal Article"&gt;17&lt;/ref-type&gt;&lt;contributors&gt;&lt;authors&gt;&lt;author&gt;Page, Roderic DM&lt;/author&gt;&lt;/authors&gt;&lt;/contributors&gt;&lt;titles&gt;&lt;</w:instrText>
      </w:r>
      <w:r w:rsidR="004B014F">
        <w:rPr>
          <w:rFonts w:ascii="Times New Roman" w:hAnsi="Times New Roman" w:cs="Times New Roman" w:hint="eastAsia"/>
        </w:rPr>
        <w:instrText>title&gt;Parallel phylogenies: reconstructing the history of host</w:instrText>
      </w:r>
      <w:r w:rsidR="004B014F">
        <w:rPr>
          <w:rFonts w:ascii="Times New Roman" w:hAnsi="Times New Roman" w:cs="Times New Roman" w:hint="eastAsia"/>
        </w:rPr>
        <w:instrText>‐</w:instrText>
      </w:r>
      <w:r w:rsidR="004B014F">
        <w:rPr>
          <w:rFonts w:ascii="Times New Roman" w:hAnsi="Times New Roman" w:cs="Times New Roman" w:hint="eastAsia"/>
        </w:rPr>
        <w:instrText>parasite assemblages&lt;/title&gt;&lt;secondary-title&gt;Cladistics&lt;/secondary-title&gt;&lt;/titles&gt;&lt;periodical&gt;&lt;full-title&gt;Cladistics&lt;/full-title&gt;&lt;/periodical&gt;&lt;pages&gt;155-173&lt;/pages&gt;&lt;volume&gt;10&lt;/volume&gt;&lt;number&gt;2</w:instrText>
      </w:r>
      <w:r w:rsidR="004B014F">
        <w:rPr>
          <w:rFonts w:ascii="Times New Roman" w:hAnsi="Times New Roman" w:cs="Times New Roman"/>
        </w:rPr>
        <w:instrText>&lt;/number&gt;&lt;dates&gt;&lt;year&gt;1994&lt;/year&gt;&lt;/dates&gt;&lt;isbn&gt;1096-0031&lt;/isbn&gt;&lt;urls&gt;&lt;/urls&gt;&lt;/record&gt;&lt;/Cite&gt;&lt;/EndNote&gt;</w:instrText>
      </w:r>
      <w:r w:rsidR="000C08CB" w:rsidRPr="00EF1AEC">
        <w:rPr>
          <w:rFonts w:ascii="Times New Roman" w:hAnsi="Times New Roman" w:cs="Times New Roman"/>
        </w:rPr>
        <w:fldChar w:fldCharType="separate"/>
      </w:r>
      <w:r w:rsidR="004B014F">
        <w:rPr>
          <w:rFonts w:ascii="Times New Roman" w:hAnsi="Times New Roman" w:cs="Times New Roman"/>
          <w:noProof/>
        </w:rPr>
        <w:t>i.e. 'TreeMap'</w:t>
      </w:r>
      <w:r w:rsidR="004B014F" w:rsidRPr="004B014F">
        <w:rPr>
          <w:rFonts w:ascii="Times New Roman" w:hAnsi="Times New Roman" w:cs="Times New Roman"/>
          <w:noProof/>
          <w:vertAlign w:val="superscript"/>
        </w:rPr>
        <w:t>20</w:t>
      </w:r>
      <w:r w:rsidR="000C08CB" w:rsidRPr="00EF1AEC">
        <w:rPr>
          <w:rFonts w:ascii="Times New Roman" w:hAnsi="Times New Roman" w:cs="Times New Roman"/>
        </w:rPr>
        <w:fldChar w:fldCharType="end"/>
      </w:r>
      <w:r>
        <w:rPr>
          <w:rFonts w:ascii="Times New Roman" w:hAnsi="Times New Roman" w:cs="Times New Roman"/>
        </w:rPr>
        <w:t>)</w:t>
      </w:r>
      <w:r w:rsidR="000C08CB" w:rsidRPr="00EF1AEC">
        <w:rPr>
          <w:rFonts w:ascii="Times New Roman" w:hAnsi="Times New Roman" w:cs="Times New Roman"/>
        </w:rPr>
        <w:t xml:space="preserve">, and one based on branch-length comparisons to estimate overall similarity </w:t>
      </w:r>
      <w:r w:rsidR="0073097E">
        <w:rPr>
          <w:rFonts w:ascii="Times New Roman" w:hAnsi="Times New Roman" w:cs="Times New Roman"/>
        </w:rPr>
        <w:t>(</w:t>
      </w:r>
      <w:r w:rsidR="000C08CB"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&lt;EndNote&gt;&lt;Cite&gt;&lt;Author&gt;Legendre&lt;/Author&gt;&lt;Year&gt;2002&lt;/Year&gt;&lt;RecNum&gt;19&lt;/RecNum&gt;&lt;Prefix&gt;i.e. &amp;apos;Parafit&amp;apos;`, &lt;/Prefix&gt;&lt;DisplayText&gt;i.e. &amp;apos;Parafit&amp;apos;, &lt;style face="superscript"&gt;21&lt;/style&gt;&lt;/DisplayText&gt;&lt;record&gt;&lt;rec-number&gt;19&lt;/rec-number&gt;&lt;foreign-keys&gt;&lt;key app="EN" db-id="x0tfewrx6v00a6et95bves2m9fte0e5fess2" timestamp="1511734860"&gt;19&lt;/key&gt;&lt;/foreign-keys&gt;&lt;ref-type name="Journal Article"&gt;17&lt;/ref-type&gt;&lt;contributors&gt;&lt;authors&gt;&lt;author&gt;Legendre, Pierre&lt;/author&gt;&lt;author&gt;Desdevises, Yves&lt;/author&gt;&lt;author&gt;Bazin, Eric&lt;/author&gt;&lt;/authors&gt;&lt;/contributors&gt;&lt;titles&gt;&lt;title&gt;A statistical test for host–parasite coevolution&lt;/title&gt;&lt;secondary-title&gt;Systematic biology&lt;/secondary-title&gt;&lt;/titles&gt;&lt;periodical&gt;&lt;full-title&gt;Systematic biology&lt;/full-title&gt;&lt;/periodical&gt;&lt;pages&gt;217-234&lt;/pages&gt;&lt;volume&gt;51&lt;/volume&gt;&lt;number&gt;2&lt;/number&gt;&lt;dates&gt;&lt;year&gt;2002&lt;/year&gt;&lt;/dates&gt;&lt;isbn&gt;1076-836X&lt;/isbn&gt;&lt;urls&gt;&lt;/urls&gt;&lt;/record&gt;&lt;/Cite&gt;&lt;/EndNote&gt;</w:instrText>
      </w:r>
      <w:r w:rsidR="000C08CB" w:rsidRPr="00EF1AEC">
        <w:rPr>
          <w:rFonts w:ascii="Times New Roman" w:hAnsi="Times New Roman" w:cs="Times New Roman"/>
        </w:rPr>
        <w:fldChar w:fldCharType="separate"/>
      </w:r>
      <w:r w:rsidR="004B014F">
        <w:rPr>
          <w:rFonts w:ascii="Times New Roman" w:hAnsi="Times New Roman" w:cs="Times New Roman"/>
          <w:noProof/>
        </w:rPr>
        <w:t>i.e. 'Parafit'</w:t>
      </w:r>
      <w:r w:rsidR="004B014F" w:rsidRPr="004B014F">
        <w:rPr>
          <w:rFonts w:ascii="Times New Roman" w:hAnsi="Times New Roman" w:cs="Times New Roman"/>
          <w:noProof/>
          <w:vertAlign w:val="superscript"/>
        </w:rPr>
        <w:t>21</w:t>
      </w:r>
      <w:r w:rsidR="000C08CB" w:rsidRPr="00EF1AEC">
        <w:rPr>
          <w:rFonts w:ascii="Times New Roman" w:hAnsi="Times New Roman" w:cs="Times New Roman"/>
        </w:rPr>
        <w:fldChar w:fldCharType="end"/>
      </w:r>
      <w:r>
        <w:rPr>
          <w:rFonts w:ascii="Times New Roman" w:hAnsi="Times New Roman" w:cs="Times New Roman"/>
        </w:rPr>
        <w:t>)</w:t>
      </w:r>
      <w:r w:rsidR="000C08CB" w:rsidRPr="00EF1AEC">
        <w:rPr>
          <w:rFonts w:ascii="Times New Roman" w:hAnsi="Times New Roman" w:cs="Times New Roman"/>
        </w:rPr>
        <w:t xml:space="preserve">. </w:t>
      </w:r>
    </w:p>
    <w:p w14:paraId="122157A1" w14:textId="77777777" w:rsidR="00644883" w:rsidRDefault="00DD46F1" w:rsidP="008D647A">
      <w:pPr>
        <w:spacing w:line="480" w:lineRule="auto"/>
        <w:ind w:firstLine="720"/>
        <w:rPr>
          <w:ins w:id="63" w:author="Alexander Hayward" w:date="2019-07-09T11:05:00Z"/>
          <w:rFonts w:ascii="Times New Roman" w:hAnsi="Times New Roman" w:cs="Times New Roman"/>
        </w:rPr>
      </w:pPr>
      <w:r w:rsidRPr="00EF1AEC">
        <w:rPr>
          <w:rFonts w:ascii="Times New Roman" w:hAnsi="Times New Roman" w:cs="Times New Roman"/>
        </w:rPr>
        <w:t>First</w:t>
      </w:r>
      <w:r w:rsidR="00A7096D" w:rsidRPr="00EF1AEC">
        <w:rPr>
          <w:rFonts w:ascii="Times New Roman" w:hAnsi="Times New Roman" w:cs="Times New Roman"/>
        </w:rPr>
        <w:t>ly</w:t>
      </w:r>
      <w:r w:rsidRPr="00EF1AEC">
        <w:rPr>
          <w:rFonts w:ascii="Times New Roman" w:hAnsi="Times New Roman" w:cs="Times New Roman"/>
        </w:rPr>
        <w:t xml:space="preserve">, we </w:t>
      </w:r>
      <w:r w:rsidR="00211968" w:rsidRPr="00EF1AEC">
        <w:rPr>
          <w:rFonts w:ascii="Times New Roman" w:hAnsi="Times New Roman" w:cs="Times New Roman"/>
        </w:rPr>
        <w:t xml:space="preserve">examine the </w:t>
      </w:r>
      <w:r w:rsidR="00192913">
        <w:rPr>
          <w:rFonts w:ascii="Times New Roman" w:hAnsi="Times New Roman" w:cs="Times New Roman"/>
        </w:rPr>
        <w:t xml:space="preserve">extent to which symbiont phylogeny </w:t>
      </w:r>
      <w:r w:rsidR="00192913" w:rsidRPr="003654F5">
        <w:rPr>
          <w:rFonts w:ascii="Times New Roman" w:hAnsi="Times New Roman" w:cs="Times New Roman"/>
          <w:color w:val="000000" w:themeColor="text1"/>
        </w:rPr>
        <w:t xml:space="preserve">tracks </w:t>
      </w:r>
      <w:r w:rsidR="0009055D" w:rsidRPr="003654F5">
        <w:rPr>
          <w:rFonts w:ascii="Times New Roman" w:hAnsi="Times New Roman" w:cs="Times New Roman"/>
          <w:color w:val="000000" w:themeColor="text1"/>
        </w:rPr>
        <w:t>host phylogeny, providing a broadscale analysis of cophylogeny. We then test the</w:t>
      </w:r>
      <w:r w:rsidR="00121CB9">
        <w:rPr>
          <w:rFonts w:ascii="Times New Roman" w:hAnsi="Times New Roman" w:cs="Times New Roman"/>
          <w:color w:val="000000" w:themeColor="text1"/>
        </w:rPr>
        <w:t xml:space="preserve"> </w:t>
      </w:r>
      <w:r w:rsidR="00211968" w:rsidRPr="003654F5">
        <w:rPr>
          <w:rFonts w:ascii="Times New Roman" w:hAnsi="Times New Roman" w:cs="Times New Roman"/>
          <w:color w:val="000000" w:themeColor="text1"/>
        </w:rPr>
        <w:t>validity of Fahrenholz’s Ru</w:t>
      </w:r>
      <w:r w:rsidR="0025376C" w:rsidRPr="003654F5">
        <w:rPr>
          <w:rFonts w:ascii="Times New Roman" w:hAnsi="Times New Roman" w:cs="Times New Roman"/>
          <w:color w:val="000000" w:themeColor="text1"/>
        </w:rPr>
        <w:t>le</w:t>
      </w:r>
      <w:r w:rsidR="005F62E9" w:rsidRPr="003654F5">
        <w:rPr>
          <w:rFonts w:ascii="Times New Roman" w:hAnsi="Times New Roman" w:cs="Times New Roman"/>
          <w:color w:val="000000" w:themeColor="text1"/>
        </w:rPr>
        <w:t xml:space="preserve"> </w:t>
      </w:r>
      <w:r w:rsidR="0009055D" w:rsidRPr="003654F5">
        <w:rPr>
          <w:rFonts w:ascii="Times New Roman" w:hAnsi="Times New Roman" w:cs="Times New Roman"/>
          <w:color w:val="000000" w:themeColor="text1"/>
        </w:rPr>
        <w:t xml:space="preserve">specifically, </w:t>
      </w:r>
      <w:r w:rsidR="005F62E9" w:rsidRPr="003654F5">
        <w:rPr>
          <w:rFonts w:ascii="Times New Roman" w:hAnsi="Times New Roman" w:cs="Times New Roman"/>
          <w:color w:val="000000" w:themeColor="text1"/>
        </w:rPr>
        <w:t xml:space="preserve">by testing the generality </w:t>
      </w:r>
      <w:r w:rsidR="00FB6F53" w:rsidRPr="003654F5">
        <w:rPr>
          <w:rFonts w:ascii="Times New Roman" w:hAnsi="Times New Roman" w:cs="Times New Roman"/>
          <w:color w:val="000000" w:themeColor="text1"/>
        </w:rPr>
        <w:t>of the prediction that</w:t>
      </w:r>
      <w:r w:rsidR="00211968" w:rsidRPr="003654F5">
        <w:rPr>
          <w:rFonts w:ascii="Times New Roman" w:hAnsi="Times New Roman" w:cs="Times New Roman"/>
          <w:color w:val="000000" w:themeColor="text1"/>
        </w:rPr>
        <w:t xml:space="preserve"> </w:t>
      </w:r>
      <w:r w:rsidR="000A0624" w:rsidRPr="003654F5">
        <w:rPr>
          <w:rFonts w:ascii="Times New Roman" w:hAnsi="Times New Roman" w:cs="Times New Roman"/>
          <w:color w:val="000000" w:themeColor="text1"/>
        </w:rPr>
        <w:t>parasite ph</w:t>
      </w:r>
      <w:r w:rsidR="0025376C" w:rsidRPr="003654F5">
        <w:rPr>
          <w:rFonts w:ascii="Times New Roman" w:hAnsi="Times New Roman" w:cs="Times New Roman"/>
          <w:color w:val="000000" w:themeColor="text1"/>
        </w:rPr>
        <w:t>ylogeny mirrors host phylogeny</w:t>
      </w:r>
      <w:r w:rsidR="0009055D" w:rsidRPr="003654F5">
        <w:rPr>
          <w:rFonts w:ascii="Times New Roman" w:hAnsi="Times New Roman" w:cs="Times New Roman"/>
          <w:color w:val="000000" w:themeColor="text1"/>
        </w:rPr>
        <w:t xml:space="preserve"> across </w:t>
      </w:r>
      <w:r w:rsidR="00564B89" w:rsidRPr="003654F5">
        <w:rPr>
          <w:rFonts w:ascii="Times New Roman" w:hAnsi="Times New Roman" w:cs="Times New Roman"/>
          <w:color w:val="000000" w:themeColor="text1"/>
        </w:rPr>
        <w:t xml:space="preserve">multiple </w:t>
      </w:r>
      <w:r w:rsidR="0009055D" w:rsidRPr="003654F5">
        <w:rPr>
          <w:rFonts w:ascii="Times New Roman" w:hAnsi="Times New Roman" w:cs="Times New Roman"/>
          <w:color w:val="000000" w:themeColor="text1"/>
        </w:rPr>
        <w:t xml:space="preserve">host and parasite </w:t>
      </w:r>
      <w:r w:rsidR="00564B89" w:rsidRPr="003654F5">
        <w:rPr>
          <w:rFonts w:ascii="Times New Roman" w:hAnsi="Times New Roman" w:cs="Times New Roman"/>
          <w:color w:val="000000" w:themeColor="text1"/>
        </w:rPr>
        <w:t>taxa</w:t>
      </w:r>
      <w:r w:rsidR="0025376C" w:rsidRPr="003654F5">
        <w:rPr>
          <w:rFonts w:ascii="Times New Roman" w:hAnsi="Times New Roman" w:cs="Times New Roman"/>
          <w:color w:val="000000" w:themeColor="text1"/>
        </w:rPr>
        <w:t>.</w:t>
      </w:r>
      <w:r w:rsidR="0025376C" w:rsidRPr="00EF1AEC">
        <w:rPr>
          <w:rFonts w:ascii="Times New Roman" w:hAnsi="Times New Roman" w:cs="Times New Roman"/>
        </w:rPr>
        <w:t xml:space="preserve"> If parasites are specialized </w:t>
      </w:r>
      <w:r w:rsidR="001A7697" w:rsidRPr="00EF1AEC">
        <w:rPr>
          <w:rFonts w:ascii="Times New Roman" w:hAnsi="Times New Roman" w:cs="Times New Roman"/>
        </w:rPr>
        <w:t xml:space="preserve">and </w:t>
      </w:r>
      <w:r w:rsidR="008D7246" w:rsidRPr="00EF1AEC">
        <w:rPr>
          <w:rFonts w:ascii="Times New Roman" w:hAnsi="Times New Roman" w:cs="Times New Roman"/>
        </w:rPr>
        <w:t xml:space="preserve">tightly </w:t>
      </w:r>
      <w:r w:rsidR="001A7697" w:rsidRPr="00EF1AEC">
        <w:rPr>
          <w:rFonts w:ascii="Times New Roman" w:hAnsi="Times New Roman" w:cs="Times New Roman"/>
        </w:rPr>
        <w:t>coevolved to single host species</w:t>
      </w:r>
      <w:r w:rsidR="00C02EE9" w:rsidRPr="00EF1AEC">
        <w:rPr>
          <w:rFonts w:ascii="Times New Roman" w:hAnsi="Times New Roman" w:cs="Times New Roman"/>
        </w:rPr>
        <w:fldChar w:fldCharType="begin">
          <w:fldData xml:space="preserve">PEVuZE5vdGU+PENpdGU+PEF1dGhvcj5TdW1tZXJzPC9BdXRob3I+PFllYXI+MjAwMzwvWWVhcj48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PEVuZE5vdGU+PENpdGU+PEF1dGhvcj5TdW1tZXJzPC9BdXRob3I+PFllYXI+MjAwMzwvWWVhcj48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C02EE9" w:rsidRPr="00EF1AEC">
        <w:rPr>
          <w:rFonts w:ascii="Times New Roman" w:hAnsi="Times New Roman" w:cs="Times New Roman"/>
        </w:rPr>
      </w:r>
      <w:r w:rsidR="00C02EE9"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22</w:t>
      </w:r>
      <w:r w:rsidR="00C02EE9" w:rsidRPr="00EF1AEC">
        <w:rPr>
          <w:rFonts w:ascii="Times New Roman" w:hAnsi="Times New Roman" w:cs="Times New Roman"/>
        </w:rPr>
        <w:fldChar w:fldCharType="end"/>
      </w:r>
      <w:r w:rsidR="001A7697" w:rsidRPr="00EF1AEC">
        <w:rPr>
          <w:rFonts w:ascii="Times New Roman" w:hAnsi="Times New Roman" w:cs="Times New Roman"/>
        </w:rPr>
        <w:t xml:space="preserve">, we expect a strong signal of phylogenetic congruence between host and parasite phylogenies. Alternatively, </w:t>
      </w:r>
      <w:r w:rsidR="00E51C23" w:rsidRPr="00EF1AEC">
        <w:rPr>
          <w:rFonts w:ascii="Times New Roman" w:hAnsi="Times New Roman" w:cs="Times New Roman"/>
        </w:rPr>
        <w:t xml:space="preserve">if </w:t>
      </w:r>
      <w:r w:rsidR="00872FC7" w:rsidRPr="00EF1AEC">
        <w:rPr>
          <w:rFonts w:ascii="Times New Roman" w:hAnsi="Times New Roman" w:cs="Times New Roman"/>
        </w:rPr>
        <w:t>parasites commonly s</w:t>
      </w:r>
      <w:r w:rsidR="009623BD" w:rsidRPr="00EF1AEC">
        <w:rPr>
          <w:rFonts w:ascii="Times New Roman" w:hAnsi="Times New Roman" w:cs="Times New Roman"/>
        </w:rPr>
        <w:t>hift</w:t>
      </w:r>
      <w:r w:rsidR="00872FC7" w:rsidRPr="00EF1AEC">
        <w:rPr>
          <w:rFonts w:ascii="Times New Roman" w:hAnsi="Times New Roman" w:cs="Times New Roman"/>
        </w:rPr>
        <w:t xml:space="preserve"> to new </w:t>
      </w:r>
      <w:r w:rsidR="00E51C23" w:rsidRPr="00EF1AEC">
        <w:rPr>
          <w:rFonts w:ascii="Times New Roman" w:hAnsi="Times New Roman" w:cs="Times New Roman"/>
        </w:rPr>
        <w:t>host</w:t>
      </w:r>
      <w:r w:rsidR="00872FC7" w:rsidRPr="00EF1AEC">
        <w:rPr>
          <w:rFonts w:ascii="Times New Roman" w:hAnsi="Times New Roman" w:cs="Times New Roman"/>
        </w:rPr>
        <w:t xml:space="preserve"> species</w:t>
      </w:r>
      <w:r w:rsidR="00E51C23" w:rsidRPr="00EF1AEC">
        <w:rPr>
          <w:rFonts w:ascii="Times New Roman" w:hAnsi="Times New Roman" w:cs="Times New Roman"/>
        </w:rPr>
        <w:t xml:space="preserve">, </w:t>
      </w:r>
      <w:r w:rsidR="00CB711A" w:rsidRPr="00EF1AEC">
        <w:rPr>
          <w:rFonts w:ascii="Times New Roman" w:hAnsi="Times New Roman" w:cs="Times New Roman"/>
        </w:rPr>
        <w:t xml:space="preserve">either </w:t>
      </w:r>
      <w:r w:rsidR="00E51C23" w:rsidRPr="00EF1AEC">
        <w:rPr>
          <w:rFonts w:ascii="Times New Roman" w:hAnsi="Times New Roman" w:cs="Times New Roman"/>
        </w:rPr>
        <w:t>with parasite speciation following host-switching events</w:t>
      </w:r>
      <w:r w:rsidR="00AF7A7A" w:rsidRPr="00EF1AEC">
        <w:rPr>
          <w:rFonts w:ascii="Times New Roman" w:hAnsi="Times New Roman" w:cs="Times New Roman"/>
        </w:rPr>
        <w:fldChar w:fldCharType="begin">
          <w:fldData xml:space="preserve">PEVuZE5vdGU+PENpdGU+PEF1dGhvcj5HaXJhdWQ8L0F1dGhvcj48UmVjTnVtPjM0PC9SZWNOdW0+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PEVuZE5vdGU+PENpdGU+PEF1dGhvcj5HaXJhdWQ8L0F1dGhvcj48UmVjTnVtPjM0PC9SZWNOdW0+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AF7A7A" w:rsidRPr="00EF1AEC">
        <w:rPr>
          <w:rFonts w:ascii="Times New Roman" w:hAnsi="Times New Roman" w:cs="Times New Roman"/>
        </w:rPr>
      </w:r>
      <w:r w:rsidR="00AF7A7A"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23,24</w:t>
      </w:r>
      <w:r w:rsidR="00AF7A7A" w:rsidRPr="00EF1AEC">
        <w:rPr>
          <w:rFonts w:ascii="Times New Roman" w:hAnsi="Times New Roman" w:cs="Times New Roman"/>
        </w:rPr>
        <w:fldChar w:fldCharType="end"/>
      </w:r>
      <w:r w:rsidR="001444B4" w:rsidRPr="00EF1AEC">
        <w:rPr>
          <w:rFonts w:ascii="Times New Roman" w:hAnsi="Times New Roman" w:cs="Times New Roman"/>
        </w:rPr>
        <w:t>,</w:t>
      </w:r>
      <w:r w:rsidR="00CB711A" w:rsidRPr="00EF1AEC">
        <w:rPr>
          <w:rFonts w:ascii="Times New Roman" w:hAnsi="Times New Roman" w:cs="Times New Roman"/>
        </w:rPr>
        <w:t xml:space="preserve"> or without speciation</w:t>
      </w:r>
      <w:r w:rsidR="001444B4"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&lt;EndNote&gt;&lt;Cite&gt;&lt;Author&gt;Clayton&lt;/Author&gt;&lt;Year&gt;2015&lt;/Year&gt;&lt;RecNum&gt;57&lt;/RecNum&gt;&lt;DisplayText&gt;&lt;style face="superscript"&gt;25&lt;/style&gt;&lt;/DisplayText&gt;&lt;record&gt;&lt;rec-number&gt;57&lt;/rec-number&gt;&lt;foreign-keys&gt;&lt;key app="EN" db-id="x0tfewrx6v00a6et95bves2m9fte0e5fess2" timestamp="1519997931"&gt;57&lt;/key&gt;&lt;/foreign-keys&gt;&lt;ref-type name="Book"&gt;6&lt;/ref-type&gt;&lt;contributors&gt;&lt;authors&gt;&lt;author&gt;Clayton, Dale H&lt;/author&gt;&lt;author&gt;Bush, Sarah E&lt;/author&gt;&lt;author&gt;Johnson, Kevin P&lt;/author&gt;&lt;/authors&gt;&lt;/contributors&gt;&lt;titles&gt;&lt;title&gt;Coevolution of life on hosts: integrating ecology and history&lt;/title&gt;&lt;/titles&gt;&lt;dates&gt;&lt;year&gt;2015&lt;/year&gt;&lt;/dates&gt;&lt;publisher&gt;University of Chicago Press&lt;/publisher&gt;&lt;isbn&gt;022630230X&lt;/isbn&gt;&lt;urls&gt;&lt;/urls&gt;&lt;/record&gt;&lt;/Cite&gt;&lt;/EndNote&gt;</w:instrText>
      </w:r>
      <w:r w:rsidR="001444B4"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25</w:t>
      </w:r>
      <w:r w:rsidR="001444B4" w:rsidRPr="00EF1AEC">
        <w:rPr>
          <w:rFonts w:ascii="Times New Roman" w:hAnsi="Times New Roman" w:cs="Times New Roman"/>
        </w:rPr>
        <w:fldChar w:fldCharType="end"/>
      </w:r>
      <w:r w:rsidR="00872FC7" w:rsidRPr="00EF1AEC">
        <w:rPr>
          <w:rFonts w:ascii="Times New Roman" w:hAnsi="Times New Roman" w:cs="Times New Roman"/>
        </w:rPr>
        <w:t>, we expect</w:t>
      </w:r>
      <w:r w:rsidR="00E51C23" w:rsidRPr="00EF1AEC">
        <w:rPr>
          <w:rFonts w:ascii="Times New Roman" w:hAnsi="Times New Roman" w:cs="Times New Roman"/>
        </w:rPr>
        <w:t xml:space="preserve"> </w:t>
      </w:r>
      <w:r w:rsidR="009623BD" w:rsidRPr="00EF1AEC">
        <w:rPr>
          <w:rFonts w:ascii="Times New Roman" w:hAnsi="Times New Roman" w:cs="Times New Roman"/>
        </w:rPr>
        <w:t>a</w:t>
      </w:r>
      <w:r w:rsidR="00E51C23" w:rsidRPr="00EF1AEC">
        <w:rPr>
          <w:rFonts w:ascii="Times New Roman" w:hAnsi="Times New Roman" w:cs="Times New Roman"/>
        </w:rPr>
        <w:t xml:space="preserve"> weak</w:t>
      </w:r>
      <w:r w:rsidR="009623BD" w:rsidRPr="00EF1AEC">
        <w:rPr>
          <w:rFonts w:ascii="Times New Roman" w:hAnsi="Times New Roman" w:cs="Times New Roman"/>
        </w:rPr>
        <w:t xml:space="preserve"> or absent</w:t>
      </w:r>
      <w:r w:rsidR="00E51C23" w:rsidRPr="00EF1AEC">
        <w:rPr>
          <w:rFonts w:ascii="Times New Roman" w:hAnsi="Times New Roman" w:cs="Times New Roman"/>
        </w:rPr>
        <w:t xml:space="preserve"> </w:t>
      </w:r>
      <w:r w:rsidR="00872FC7" w:rsidRPr="00EF1AEC">
        <w:rPr>
          <w:rFonts w:ascii="Times New Roman" w:hAnsi="Times New Roman" w:cs="Times New Roman"/>
        </w:rPr>
        <w:t>signal</w:t>
      </w:r>
      <w:r w:rsidR="00E51C23" w:rsidRPr="00EF1AEC">
        <w:rPr>
          <w:rFonts w:ascii="Times New Roman" w:hAnsi="Times New Roman" w:cs="Times New Roman"/>
        </w:rPr>
        <w:t xml:space="preserve"> of phylogenetic congruence. </w:t>
      </w:r>
    </w:p>
    <w:p w14:paraId="3082A908" w14:textId="242B6500" w:rsidR="0024241D" w:rsidRPr="00EF1AEC" w:rsidRDefault="00192913" w:rsidP="008D647A">
      <w:pPr>
        <w:spacing w:line="480" w:lineRule="auto"/>
        <w:ind w:firstLine="720"/>
        <w:rPr>
          <w:rFonts w:ascii="Times New Roman" w:hAnsi="Times New Roman" w:cs="Times New Roman"/>
        </w:rPr>
      </w:pPr>
      <w:r>
        <w:rPr>
          <w:rFonts w:ascii="Times New Roman" w:hAnsi="Times New Roman" w:cs="Times New Roman"/>
        </w:rPr>
        <w:t>Next</w:t>
      </w:r>
      <w:r w:rsidR="00AF7A7A" w:rsidRPr="00EF1AEC">
        <w:rPr>
          <w:rFonts w:ascii="Times New Roman" w:hAnsi="Times New Roman" w:cs="Times New Roman"/>
        </w:rPr>
        <w:t xml:space="preserve">, we </w:t>
      </w:r>
      <w:r w:rsidR="0009055D">
        <w:rPr>
          <w:rFonts w:ascii="Times New Roman" w:hAnsi="Times New Roman" w:cs="Times New Roman"/>
        </w:rPr>
        <w:t>compare the findings for parasites to those for</w:t>
      </w:r>
      <w:r w:rsidR="004D1BDE" w:rsidRPr="00EF1AEC">
        <w:rPr>
          <w:rFonts w:ascii="Times New Roman" w:hAnsi="Times New Roman" w:cs="Times New Roman"/>
        </w:rPr>
        <w:t xml:space="preserve"> mutually beneficial symbiotic interactions</w:t>
      </w:r>
      <w:r w:rsidR="00CC2E01">
        <w:rPr>
          <w:rFonts w:ascii="Times New Roman" w:hAnsi="Times New Roman" w:cs="Times New Roman"/>
        </w:rPr>
        <w:t xml:space="preserve"> </w:t>
      </w:r>
      <w:r w:rsidR="004D1BDE" w:rsidRPr="00EF1AEC">
        <w:rPr>
          <w:rFonts w:ascii="Times New Roman" w:hAnsi="Times New Roman" w:cs="Times New Roman"/>
        </w:rPr>
        <w:fldChar w:fldCharType="begin"/>
      </w:r>
      <w:r w:rsidR="00802379">
        <w:rPr>
          <w:rFonts w:ascii="Times New Roman" w:hAnsi="Times New Roman" w:cs="Times New Roman"/>
        </w:rPr>
        <w:instrText xml:space="preserve"> ADDIN EN.CITE &lt;EndNote&gt;&lt;Cite&gt;&lt;Author&gt;Bronstein&lt;/Author&gt;&lt;Year&gt;2015&lt;/Year&gt;&lt;RecNum&gt;27&lt;/RecNum&gt;&lt;Prefix&gt;sensu &lt;/Prefix&gt;&lt;DisplayText&gt;sensu &lt;style face="superscript"&gt;26&lt;/style&gt;&lt;/DisplayText&gt;&lt;record&gt;&lt;rec-number&gt;27&lt;/rec-number&gt;&lt;foreign-keys&gt;&lt;key app="EN" db-id="x0tfewrx6v00a6et95bves2m9fte0e5fess2" timestamp="1518776270"&gt;27&lt;/key&gt;&lt;/foreign-keys&gt;&lt;ref-type name="Book"&gt;6&lt;/ref-type&gt;&lt;contributors&gt;&lt;authors&gt;&lt;author&gt;Bronstein, Judith L&lt;/author&gt;&lt;/authors&gt;&lt;/contributors&gt;&lt;titles&gt;&lt;title&gt;Mutualism&lt;/title&gt;&lt;/titles&gt;&lt;dates&gt;&lt;year&gt;2015&lt;/year&gt;&lt;/dates&gt;&lt;publisher&gt;Oxford University Press, USA&lt;/publisher&gt;&lt;isbn&gt;019967566X&lt;/isbn&gt;&lt;urls&gt;&lt;/urls&gt;&lt;/record&gt;&lt;/Cite&gt;&lt;/EndNote&gt;</w:instrText>
      </w:r>
      <w:r w:rsidR="004D1BDE" w:rsidRPr="00EF1AEC">
        <w:rPr>
          <w:rFonts w:ascii="Times New Roman" w:hAnsi="Times New Roman" w:cs="Times New Roman"/>
        </w:rPr>
        <w:fldChar w:fldCharType="separate"/>
      </w:r>
      <w:r w:rsidR="00802379" w:rsidRPr="00CC4EB6">
        <w:rPr>
          <w:rFonts w:ascii="Times New Roman" w:hAnsi="Times New Roman" w:cs="Times New Roman"/>
          <w:i/>
          <w:iCs/>
          <w:noProof/>
        </w:rPr>
        <w:t>sensu</w:t>
      </w:r>
      <w:r w:rsidR="00CC2E01">
        <w:rPr>
          <w:rFonts w:ascii="Times New Roman" w:hAnsi="Times New Roman" w:cs="Times New Roman"/>
          <w:noProof/>
        </w:rPr>
        <w:t xml:space="preserve"> Bronstein</w:t>
      </w:r>
      <w:r w:rsidR="00802379" w:rsidRPr="00802379">
        <w:rPr>
          <w:rFonts w:ascii="Times New Roman" w:hAnsi="Times New Roman" w:cs="Times New Roman"/>
          <w:noProof/>
          <w:vertAlign w:val="superscript"/>
        </w:rPr>
        <w:t>26</w:t>
      </w:r>
      <w:r w:rsidR="004D1BDE" w:rsidRPr="00EF1AEC">
        <w:rPr>
          <w:rFonts w:ascii="Times New Roman" w:hAnsi="Times New Roman" w:cs="Times New Roman"/>
        </w:rPr>
        <w:fldChar w:fldCharType="end"/>
      </w:r>
      <w:r w:rsidR="004D1BDE" w:rsidRPr="00EF1AEC">
        <w:rPr>
          <w:rFonts w:ascii="Times New Roman" w:hAnsi="Times New Roman" w:cs="Times New Roman"/>
        </w:rPr>
        <w:t>.</w:t>
      </w:r>
      <w:r w:rsidR="00DA0BFE" w:rsidRPr="00EF1AEC">
        <w:rPr>
          <w:rFonts w:ascii="Times New Roman" w:hAnsi="Times New Roman" w:cs="Times New Roman"/>
        </w:rPr>
        <w:t xml:space="preserve"> </w:t>
      </w:r>
      <w:r w:rsidR="00AF6EEF" w:rsidRPr="00EF1AEC">
        <w:rPr>
          <w:rFonts w:ascii="Times New Roman" w:hAnsi="Times New Roman" w:cs="Times New Roman"/>
        </w:rPr>
        <w:t>M</w:t>
      </w:r>
      <w:r w:rsidR="009623BD" w:rsidRPr="00EF1AEC">
        <w:rPr>
          <w:rFonts w:ascii="Times New Roman" w:hAnsi="Times New Roman" w:cs="Times New Roman"/>
        </w:rPr>
        <w:t>utualism</w:t>
      </w:r>
      <w:r w:rsidR="00A25BAD" w:rsidRPr="00EF1AEC">
        <w:rPr>
          <w:rFonts w:ascii="Times New Roman" w:hAnsi="Times New Roman" w:cs="Times New Roman"/>
        </w:rPr>
        <w:t xml:space="preserve"> </w:t>
      </w:r>
      <w:r w:rsidR="00172B49" w:rsidRPr="00EF1AEC">
        <w:rPr>
          <w:rFonts w:ascii="Times New Roman" w:hAnsi="Times New Roman" w:cs="Times New Roman"/>
        </w:rPr>
        <w:t>can be</w:t>
      </w:r>
      <w:r w:rsidR="00A25BAD" w:rsidRPr="00EF1AEC">
        <w:rPr>
          <w:rFonts w:ascii="Times New Roman" w:hAnsi="Times New Roman" w:cs="Times New Roman"/>
        </w:rPr>
        <w:t xml:space="preserve"> viewed </w:t>
      </w:r>
      <w:r w:rsidR="003F289F" w:rsidRPr="00EF1AEC">
        <w:rPr>
          <w:rFonts w:ascii="Times New Roman" w:hAnsi="Times New Roman" w:cs="Times New Roman"/>
        </w:rPr>
        <w:t xml:space="preserve">within </w:t>
      </w:r>
      <w:r w:rsidR="00E41387" w:rsidRPr="00EF1AEC">
        <w:rPr>
          <w:rFonts w:ascii="Times New Roman" w:hAnsi="Times New Roman" w:cs="Times New Roman"/>
        </w:rPr>
        <w:t>the</w:t>
      </w:r>
      <w:r w:rsidR="003F289F" w:rsidRPr="00EF1AEC">
        <w:rPr>
          <w:rFonts w:ascii="Times New Roman" w:hAnsi="Times New Roman" w:cs="Times New Roman"/>
        </w:rPr>
        <w:t xml:space="preserve"> framework of ‘reciprocal exploitation</w:t>
      </w:r>
      <w:r w:rsidR="009421DD" w:rsidRPr="00EF1AEC">
        <w:rPr>
          <w:rFonts w:ascii="Times New Roman" w:hAnsi="Times New Roman" w:cs="Times New Roman"/>
        </w:rPr>
        <w:t>’</w:t>
      </w:r>
      <w:r w:rsidR="009421DD"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&lt;EndNote&gt;&lt;Cite&gt;&lt;Author&gt;Herre&lt;/Author&gt;&lt;Year&gt;1999&lt;/Year&gt;&lt;RecNum&gt;30&lt;/RecNum&gt;&lt;DisplayText&gt;&lt;style face="superscript"&gt;27&lt;/style&gt;&lt;/DisplayText&gt;&lt;record&gt;&lt;rec-number&gt;30&lt;/rec-number&gt;&lt;foreign-keys&gt;&lt;key app="EN" db-id="x0tfewrx6v00a6et95bves2m9fte0e5fess2" timestamp="1518882785"&gt;30&lt;/key&gt;&lt;/foreign-keys&gt;&lt;ref-type name="Journal Article"&gt;17&lt;/ref-type&gt;&lt;contributors&gt;&lt;authors&gt;&lt;author&gt;Herre, E. A.&lt;/author&gt;&lt;author&gt;Knowlton, N.&lt;/author&gt;&lt;author&gt;Mueller, U. G.&lt;/author&gt;&lt;author&gt;Rehner, S. A.&lt;/author&gt;&lt;/authors&gt;&lt;/contributors&gt;&lt;auth-address&gt;Smithsonian Trop Res Inst, Balboa, Panama&amp;#xD;Univ Calif San Diego, Scripps Inst Oceanog, La Jolla, CA 92093 USA&amp;#xD;Univ Maryland, Dept Zool, College Pk, MD 20742 USA&amp;#xD;Univ Puerto Rico, Dept Biol, Rio Piedras, PR 00931 USA&lt;/auth-address&gt;&lt;titles&gt;&lt;title&gt;The evolution of mutualisms: exploring the paths between conflict and cooperation&lt;/title&gt;&lt;secondary-title&gt;Trends in Ecology &amp;amp; Evolution&lt;/secondary-title&gt;&lt;alt-title&gt;Trends Ecol Evol&lt;/alt-title&gt;&lt;/titles&gt;&lt;periodical&gt;&lt;full-title&gt;Trends in Ecology &amp;amp; Evolution&lt;/full-title&gt;&lt;/periodical&gt;&lt;alt-periodical&gt;&lt;full-title&gt;Trends Ecol Evol&lt;/full-title&gt;&lt;/alt-periodical&gt;&lt;pages&gt;49-53&lt;/pages&gt;&lt;volume&gt;14&lt;/volume&gt;&lt;number&gt;2&lt;/number&gt;&lt;keywords&gt;&lt;keyword&gt;endosymbiotic bacteria&lt;/keyword&gt;&lt;keyword&gt;accelerated evolution&lt;/keyword&gt;&lt;keyword&gt;yucca moths&lt;/keyword&gt;&lt;keyword&gt;fungi&lt;/keyword&gt;&lt;keyword&gt;diversity&lt;/keyword&gt;&lt;keyword&gt;symbioses&lt;/keyword&gt;&lt;keyword&gt;phylogeny&lt;/keyword&gt;&lt;keyword&gt;consequences&lt;/keyword&gt;&lt;keyword&gt;maintenance&lt;/keyword&gt;&lt;keyword&gt;selection&lt;/keyword&gt;&lt;/keywords&gt;&lt;dates&gt;&lt;year&gt;1999&lt;/year&gt;&lt;pub-dates&gt;&lt;date&gt;Feb&lt;/date&gt;&lt;/pub-dates&gt;&lt;/dates&gt;&lt;isbn&gt;0169-5347&lt;/isbn&gt;&lt;accession-num&gt;WOS:000079417200005&lt;/accession-num&gt;&lt;urls&gt;&lt;related-urls&gt;&lt;url&gt;&amp;lt;Go to ISI&amp;gt;://WOS:000079417200005&lt;/url&gt;&lt;/related-urls&gt;&lt;/urls&gt;&lt;electronic-resource-num&gt;Doi 10.1016/S0169-5347(98)01529-8&lt;/electronic-resource-num&gt;&lt;language&gt;English&lt;/language&gt;&lt;/record&gt;&lt;/Cite&gt;&lt;/EndNote&gt;</w:instrText>
      </w:r>
      <w:r w:rsidR="009421DD"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27</w:t>
      </w:r>
      <w:r w:rsidR="009421DD" w:rsidRPr="00EF1AEC">
        <w:rPr>
          <w:rFonts w:ascii="Times New Roman" w:hAnsi="Times New Roman" w:cs="Times New Roman"/>
        </w:rPr>
        <w:fldChar w:fldCharType="end"/>
      </w:r>
      <w:r w:rsidR="008633EA" w:rsidRPr="00EF1AEC">
        <w:rPr>
          <w:rFonts w:ascii="Times New Roman" w:hAnsi="Times New Roman" w:cs="Times New Roman"/>
        </w:rPr>
        <w:t xml:space="preserve">. </w:t>
      </w:r>
      <w:r w:rsidR="00A91C07" w:rsidRPr="00EF1AEC">
        <w:rPr>
          <w:rFonts w:ascii="Times New Roman" w:hAnsi="Times New Roman" w:cs="Times New Roman"/>
        </w:rPr>
        <w:t>Within this framework, t</w:t>
      </w:r>
      <w:r w:rsidR="00A25BAD" w:rsidRPr="00EF1AEC">
        <w:rPr>
          <w:rFonts w:ascii="Times New Roman" w:hAnsi="Times New Roman" w:cs="Times New Roman"/>
        </w:rPr>
        <w:t xml:space="preserve">he </w:t>
      </w:r>
      <w:r w:rsidR="007D4C60" w:rsidRPr="00EF1AEC">
        <w:rPr>
          <w:rFonts w:ascii="Times New Roman" w:hAnsi="Times New Roman" w:cs="Times New Roman"/>
        </w:rPr>
        <w:t>incentive to cheat</w:t>
      </w:r>
      <w:r w:rsidR="00FB1780" w:rsidRPr="00EF1AEC">
        <w:rPr>
          <w:rFonts w:ascii="Times New Roman" w:hAnsi="Times New Roman" w:cs="Times New Roman"/>
        </w:rPr>
        <w:fldChar w:fldCharType="begin">
          <w:fldData xml:space="preserve">PEVuZE5vdGU+PENpdGU+PEF1dGhvcj5Ucml2ZXJzPC9BdXRob3I+PFllYXI+MTk3MTwvWWVhcj48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PEVuZE5vdGU+PENpdGU+PEF1dGhvcj5Ucml2ZXJzPC9BdXRob3I+PFllYXI+MTk3MTwvWWVhcj48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B1780" w:rsidRPr="00EF1AEC">
        <w:rPr>
          <w:rFonts w:ascii="Times New Roman" w:hAnsi="Times New Roman" w:cs="Times New Roman"/>
        </w:rPr>
      </w:r>
      <w:r w:rsidR="00FB1780"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28,29</w:t>
      </w:r>
      <w:r w:rsidR="00FB1780" w:rsidRPr="00EF1AEC">
        <w:rPr>
          <w:rFonts w:ascii="Times New Roman" w:hAnsi="Times New Roman" w:cs="Times New Roman"/>
        </w:rPr>
        <w:fldChar w:fldCharType="end"/>
      </w:r>
      <w:r w:rsidR="007D4C60" w:rsidRPr="00EF1AEC">
        <w:rPr>
          <w:rFonts w:ascii="Times New Roman" w:hAnsi="Times New Roman" w:cs="Times New Roman"/>
        </w:rPr>
        <w:t xml:space="preserve"> </w:t>
      </w:r>
      <w:r w:rsidR="00A25BAD" w:rsidRPr="00EF1AEC">
        <w:rPr>
          <w:rFonts w:ascii="Times New Roman" w:hAnsi="Times New Roman" w:cs="Times New Roman"/>
        </w:rPr>
        <w:t>may</w:t>
      </w:r>
      <w:r w:rsidR="009D725E" w:rsidRPr="00EF1AEC">
        <w:rPr>
          <w:rFonts w:ascii="Times New Roman" w:hAnsi="Times New Roman" w:cs="Times New Roman"/>
          <w:color w:val="FF0000"/>
        </w:rPr>
        <w:t xml:space="preserve"> </w:t>
      </w:r>
      <w:r w:rsidR="009D725E" w:rsidRPr="00EF1AEC">
        <w:rPr>
          <w:rFonts w:ascii="Times New Roman" w:hAnsi="Times New Roman" w:cs="Times New Roman"/>
        </w:rPr>
        <w:t>destabilis</w:t>
      </w:r>
      <w:r w:rsidR="00A25BAD" w:rsidRPr="00EF1AEC">
        <w:rPr>
          <w:rFonts w:ascii="Times New Roman" w:hAnsi="Times New Roman" w:cs="Times New Roman"/>
        </w:rPr>
        <w:t>e</w:t>
      </w:r>
      <w:r w:rsidR="009D725E" w:rsidRPr="00EF1AEC">
        <w:rPr>
          <w:rFonts w:ascii="Times New Roman" w:hAnsi="Times New Roman" w:cs="Times New Roman"/>
        </w:rPr>
        <w:t xml:space="preserve"> the longevity of mutualisms over protracted evolutionary timescales</w:t>
      </w:r>
      <w:r w:rsidR="00AF6EEF" w:rsidRPr="00EF1AEC">
        <w:rPr>
          <w:rFonts w:ascii="Times New Roman" w:hAnsi="Times New Roman" w:cs="Times New Roman"/>
        </w:rPr>
        <w:t xml:space="preserve">, </w:t>
      </w:r>
      <w:r w:rsidR="007764B7" w:rsidRPr="00EF1AEC">
        <w:rPr>
          <w:rFonts w:ascii="Times New Roman" w:hAnsi="Times New Roman" w:cs="Times New Roman"/>
        </w:rPr>
        <w:t>resulting in</w:t>
      </w:r>
      <w:r w:rsidR="00AF6EEF" w:rsidRPr="00EF1AEC">
        <w:rPr>
          <w:rFonts w:ascii="Times New Roman" w:hAnsi="Times New Roman" w:cs="Times New Roman"/>
        </w:rPr>
        <w:t xml:space="preserve"> </w:t>
      </w:r>
      <w:r w:rsidR="00323D1E" w:rsidRPr="00EF1AEC">
        <w:rPr>
          <w:rFonts w:ascii="Times New Roman" w:hAnsi="Times New Roman" w:cs="Times New Roman"/>
        </w:rPr>
        <w:t xml:space="preserve">no greater overall </w:t>
      </w:r>
      <w:r w:rsidR="00AF6EEF" w:rsidRPr="00EF1AEC">
        <w:rPr>
          <w:rFonts w:ascii="Times New Roman" w:hAnsi="Times New Roman" w:cs="Times New Roman"/>
        </w:rPr>
        <w:t xml:space="preserve">phylogenetic congruence between hosts and </w:t>
      </w:r>
      <w:r w:rsidR="00AF6EEF" w:rsidRPr="00EF1AEC">
        <w:rPr>
          <w:rFonts w:ascii="Times New Roman" w:hAnsi="Times New Roman" w:cs="Times New Roman"/>
        </w:rPr>
        <w:lastRenderedPageBreak/>
        <w:t>mutualists than that observed for parasites</w:t>
      </w:r>
      <w:r w:rsidR="009D725E" w:rsidRPr="00EF1AEC">
        <w:rPr>
          <w:rFonts w:ascii="Times New Roman" w:hAnsi="Times New Roman" w:cs="Times New Roman"/>
        </w:rPr>
        <w:t>.</w:t>
      </w:r>
      <w:r w:rsidR="00AF6EEF" w:rsidRPr="00EF1AEC">
        <w:rPr>
          <w:rFonts w:ascii="Times New Roman" w:hAnsi="Times New Roman" w:cs="Times New Roman"/>
        </w:rPr>
        <w:t xml:space="preserve"> </w:t>
      </w:r>
      <w:r w:rsidR="00407649" w:rsidRPr="00EF1AEC">
        <w:rPr>
          <w:rFonts w:ascii="Times New Roman" w:hAnsi="Times New Roman" w:cs="Times New Roman"/>
        </w:rPr>
        <w:t>Conversely,</w:t>
      </w:r>
      <w:r w:rsidR="00AF6EEF" w:rsidRPr="00EF1AEC">
        <w:rPr>
          <w:rFonts w:ascii="Times New Roman" w:hAnsi="Times New Roman" w:cs="Times New Roman"/>
        </w:rPr>
        <w:t xml:space="preserve"> mutualisms may be robust to </w:t>
      </w:r>
      <w:r w:rsidR="007764B7" w:rsidRPr="00EF1AEC">
        <w:rPr>
          <w:rFonts w:ascii="Times New Roman" w:hAnsi="Times New Roman" w:cs="Times New Roman"/>
        </w:rPr>
        <w:t>such</w:t>
      </w:r>
      <w:r w:rsidR="00AF6EEF" w:rsidRPr="00EF1AEC">
        <w:rPr>
          <w:rFonts w:ascii="Times New Roman" w:hAnsi="Times New Roman" w:cs="Times New Roman"/>
        </w:rPr>
        <w:t xml:space="preserve"> challenges and</w:t>
      </w:r>
      <w:r w:rsidR="007764B7" w:rsidRPr="00EF1AEC">
        <w:rPr>
          <w:rFonts w:ascii="Times New Roman" w:hAnsi="Times New Roman" w:cs="Times New Roman"/>
        </w:rPr>
        <w:t xml:space="preserve"> </w:t>
      </w:r>
      <w:r w:rsidR="00F24D97">
        <w:rPr>
          <w:rFonts w:ascii="Times New Roman" w:hAnsi="Times New Roman" w:cs="Times New Roman"/>
        </w:rPr>
        <w:t xml:space="preserve">thus </w:t>
      </w:r>
      <w:r w:rsidR="00C212BF">
        <w:rPr>
          <w:rFonts w:ascii="Times New Roman" w:hAnsi="Times New Roman" w:cs="Times New Roman"/>
        </w:rPr>
        <w:t xml:space="preserve">be </w:t>
      </w:r>
      <w:r w:rsidR="00AF6EEF" w:rsidRPr="00EF1AEC">
        <w:rPr>
          <w:rFonts w:ascii="Times New Roman" w:hAnsi="Times New Roman" w:cs="Times New Roman"/>
        </w:rPr>
        <w:t>evolutionarily persistent</w:t>
      </w:r>
      <w:r w:rsidR="00407649" w:rsidRPr="00EF1AEC">
        <w:rPr>
          <w:rFonts w:ascii="Times New Roman" w:hAnsi="Times New Roman" w:cs="Times New Roman"/>
        </w:rPr>
        <w:fldChar w:fldCharType="begin">
          <w:fldData xml:space="preserve">PEVuZE5vdGU+PENpdGU+PEF1dGhvcj5Eb3VnbGFzPC9BdXRob3I+PFllYXI+MjAwODwvWWVhcj48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==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PEVuZE5vdGU+PENpdGU+PEF1dGhvcj5Eb3VnbGFzPC9BdXRob3I+PFllYXI+MjAwODwvWWVhcj48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==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407649" w:rsidRPr="00EF1AEC">
        <w:rPr>
          <w:rFonts w:ascii="Times New Roman" w:hAnsi="Times New Roman" w:cs="Times New Roman"/>
        </w:rPr>
      </w:r>
      <w:r w:rsidR="00407649"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30,31</w:t>
      </w:r>
      <w:r w:rsidR="00407649" w:rsidRPr="00EF1AEC">
        <w:rPr>
          <w:rFonts w:ascii="Times New Roman" w:hAnsi="Times New Roman" w:cs="Times New Roman"/>
        </w:rPr>
        <w:fldChar w:fldCharType="end"/>
      </w:r>
      <w:r w:rsidR="00A91C07" w:rsidRPr="00EF1AEC">
        <w:rPr>
          <w:rFonts w:ascii="Times New Roman" w:hAnsi="Times New Roman" w:cs="Times New Roman"/>
        </w:rPr>
        <w:t>, which would result in a pattern of tight host-mutualist phylogenetic congruence</w:t>
      </w:r>
      <w:r w:rsidR="009623BD" w:rsidRPr="00EF1AEC">
        <w:rPr>
          <w:rFonts w:ascii="Times New Roman" w:hAnsi="Times New Roman" w:cs="Times New Roman"/>
        </w:rPr>
        <w:t xml:space="preserve">. </w:t>
      </w:r>
      <w:r w:rsidR="007764B7" w:rsidRPr="00EF1AEC">
        <w:rPr>
          <w:rFonts w:ascii="Times New Roman" w:hAnsi="Times New Roman" w:cs="Times New Roman"/>
        </w:rPr>
        <w:t>To distinguish between these alternatives, w</w:t>
      </w:r>
      <w:r w:rsidR="009623BD" w:rsidRPr="00EF1AEC">
        <w:rPr>
          <w:rFonts w:ascii="Times New Roman" w:hAnsi="Times New Roman" w:cs="Times New Roman"/>
        </w:rPr>
        <w:t xml:space="preserve">e test host-mutualist phylogenetic </w:t>
      </w:r>
      <w:r w:rsidR="009623BD" w:rsidRPr="003654F5">
        <w:rPr>
          <w:rFonts w:ascii="Times New Roman" w:hAnsi="Times New Roman" w:cs="Times New Roman"/>
          <w:color w:val="000000" w:themeColor="text1"/>
        </w:rPr>
        <w:t xml:space="preserve">congruence across host and mutualist </w:t>
      </w:r>
      <w:r w:rsidR="00525B32">
        <w:rPr>
          <w:rFonts w:ascii="Times New Roman" w:hAnsi="Times New Roman" w:cs="Times New Roman"/>
          <w:color w:val="000000" w:themeColor="text1"/>
        </w:rPr>
        <w:t xml:space="preserve">taxonomic </w:t>
      </w:r>
      <w:r w:rsidR="00861271">
        <w:rPr>
          <w:rFonts w:ascii="Times New Roman" w:hAnsi="Times New Roman" w:cs="Times New Roman"/>
          <w:color w:val="000000" w:themeColor="text1"/>
        </w:rPr>
        <w:t>diversity</w:t>
      </w:r>
      <w:r w:rsidR="008D7246" w:rsidRPr="003654F5">
        <w:rPr>
          <w:rFonts w:ascii="Times New Roman" w:hAnsi="Times New Roman" w:cs="Times New Roman"/>
          <w:color w:val="000000" w:themeColor="text1"/>
        </w:rPr>
        <w:t xml:space="preserve">, </w:t>
      </w:r>
      <w:r w:rsidR="00A22B91" w:rsidRPr="00EF1AEC">
        <w:rPr>
          <w:rFonts w:ascii="Times New Roman" w:hAnsi="Times New Roman" w:cs="Times New Roman"/>
        </w:rPr>
        <w:t xml:space="preserve">while </w:t>
      </w:r>
      <w:r w:rsidR="007764B7" w:rsidRPr="00EF1AEC">
        <w:rPr>
          <w:rFonts w:ascii="Times New Roman" w:hAnsi="Times New Roman" w:cs="Times New Roman"/>
        </w:rPr>
        <w:t>simultaneously providing</w:t>
      </w:r>
      <w:r w:rsidR="008D7246" w:rsidRPr="00EF1AEC">
        <w:rPr>
          <w:rFonts w:ascii="Times New Roman" w:hAnsi="Times New Roman" w:cs="Times New Roman"/>
        </w:rPr>
        <w:t xml:space="preserve"> a </w:t>
      </w:r>
      <w:r w:rsidR="00F24D97">
        <w:rPr>
          <w:rFonts w:ascii="Times New Roman" w:hAnsi="Times New Roman" w:cs="Times New Roman"/>
        </w:rPr>
        <w:t xml:space="preserve">general </w:t>
      </w:r>
      <w:r w:rsidR="008D7246" w:rsidRPr="003654F5">
        <w:rPr>
          <w:rFonts w:ascii="Times New Roman" w:hAnsi="Times New Roman" w:cs="Times New Roman"/>
          <w:color w:val="000000" w:themeColor="text1"/>
        </w:rPr>
        <w:t xml:space="preserve">comparison </w:t>
      </w:r>
      <w:r w:rsidR="00061CDE" w:rsidRPr="003654F5">
        <w:rPr>
          <w:rFonts w:ascii="Times New Roman" w:hAnsi="Times New Roman" w:cs="Times New Roman"/>
          <w:color w:val="000000" w:themeColor="text1"/>
        </w:rPr>
        <w:t xml:space="preserve">of host-symbiont phylogenetic congruence </w:t>
      </w:r>
      <w:r w:rsidR="007764B7" w:rsidRPr="003654F5">
        <w:rPr>
          <w:rFonts w:ascii="Times New Roman" w:hAnsi="Times New Roman" w:cs="Times New Roman"/>
          <w:color w:val="000000" w:themeColor="text1"/>
        </w:rPr>
        <w:t>between</w:t>
      </w:r>
      <w:r w:rsidR="007764B7" w:rsidRPr="00EF1AEC">
        <w:rPr>
          <w:rFonts w:ascii="Times New Roman" w:hAnsi="Times New Roman" w:cs="Times New Roman"/>
        </w:rPr>
        <w:t xml:space="preserve"> </w:t>
      </w:r>
      <w:r w:rsidR="008633EA" w:rsidRPr="00EF1AEC">
        <w:rPr>
          <w:rFonts w:ascii="Times New Roman" w:hAnsi="Times New Roman" w:cs="Times New Roman"/>
        </w:rPr>
        <w:t>mutualis</w:t>
      </w:r>
      <w:r w:rsidR="007764B7" w:rsidRPr="00EF1AEC">
        <w:rPr>
          <w:rFonts w:ascii="Times New Roman" w:hAnsi="Times New Roman" w:cs="Times New Roman"/>
        </w:rPr>
        <w:t>m and</w:t>
      </w:r>
      <w:r w:rsidR="007764B7" w:rsidRPr="00EF1AEC">
        <w:rPr>
          <w:rFonts w:ascii="Times New Roman" w:hAnsi="Times New Roman" w:cs="Times New Roman"/>
          <w:color w:val="FF0000"/>
        </w:rPr>
        <w:t xml:space="preserve"> </w:t>
      </w:r>
      <w:r w:rsidR="008D7246" w:rsidRPr="00EF1AEC">
        <w:rPr>
          <w:rFonts w:ascii="Times New Roman" w:hAnsi="Times New Roman" w:cs="Times New Roman"/>
        </w:rPr>
        <w:t>parasitism</w:t>
      </w:r>
      <w:r w:rsidR="009623BD" w:rsidRPr="00EF1AEC">
        <w:rPr>
          <w:rFonts w:ascii="Times New Roman" w:hAnsi="Times New Roman" w:cs="Times New Roman"/>
        </w:rPr>
        <w:t xml:space="preserve">.  </w:t>
      </w:r>
    </w:p>
    <w:p w14:paraId="18D45183" w14:textId="77777777" w:rsidR="00644883" w:rsidRDefault="008D7246" w:rsidP="00770140">
      <w:pPr>
        <w:spacing w:line="480" w:lineRule="auto"/>
        <w:ind w:firstLine="720"/>
        <w:rPr>
          <w:ins w:id="64" w:author="Alexander Hayward" w:date="2019-07-09T11:06:00Z"/>
          <w:rFonts w:ascii="Times New Roman" w:hAnsi="Times New Roman" w:cs="Times New Roman"/>
        </w:rPr>
      </w:pPr>
      <w:r w:rsidRPr="00EF1AEC">
        <w:rPr>
          <w:rFonts w:ascii="Times New Roman" w:hAnsi="Times New Roman" w:cs="Times New Roman"/>
        </w:rPr>
        <w:t xml:space="preserve">Given the </w:t>
      </w:r>
      <w:r w:rsidR="00ED467C" w:rsidRPr="00EF1AEC">
        <w:rPr>
          <w:rFonts w:ascii="Times New Roman" w:hAnsi="Times New Roman" w:cs="Times New Roman"/>
        </w:rPr>
        <w:t>paucity</w:t>
      </w:r>
      <w:r w:rsidR="00D30995" w:rsidRPr="00EF1AEC">
        <w:rPr>
          <w:rFonts w:ascii="Times New Roman" w:hAnsi="Times New Roman" w:cs="Times New Roman"/>
        </w:rPr>
        <w:t xml:space="preserve"> of </w:t>
      </w:r>
      <w:r w:rsidR="00E76267" w:rsidRPr="00EF1AEC">
        <w:rPr>
          <w:rFonts w:ascii="Times New Roman" w:hAnsi="Times New Roman" w:cs="Times New Roman"/>
        </w:rPr>
        <w:t>formal test</w:t>
      </w:r>
      <w:r w:rsidR="00D30995" w:rsidRPr="00EF1AEC">
        <w:rPr>
          <w:rFonts w:ascii="Times New Roman" w:hAnsi="Times New Roman" w:cs="Times New Roman"/>
        </w:rPr>
        <w:t xml:space="preserve">ing </w:t>
      </w:r>
      <w:r w:rsidR="00645C62" w:rsidRPr="00EF1AEC">
        <w:rPr>
          <w:rFonts w:ascii="Times New Roman" w:hAnsi="Times New Roman" w:cs="Times New Roman"/>
        </w:rPr>
        <w:t>of</w:t>
      </w:r>
      <w:r w:rsidR="00062082" w:rsidRPr="00EF1AEC">
        <w:rPr>
          <w:rFonts w:ascii="Times New Roman" w:hAnsi="Times New Roman" w:cs="Times New Roman"/>
        </w:rPr>
        <w:t xml:space="preserve"> </w:t>
      </w:r>
      <w:r w:rsidR="00624DF4" w:rsidRPr="00EF1AEC">
        <w:rPr>
          <w:rFonts w:ascii="Times New Roman" w:hAnsi="Times New Roman" w:cs="Times New Roman"/>
        </w:rPr>
        <w:t xml:space="preserve">the drivers of </w:t>
      </w:r>
      <w:r w:rsidR="00062082" w:rsidRPr="00EF1AEC">
        <w:rPr>
          <w:rFonts w:ascii="Times New Roman" w:hAnsi="Times New Roman" w:cs="Times New Roman"/>
        </w:rPr>
        <w:t xml:space="preserve">host-symbiont phylogenetic congruence, we </w:t>
      </w:r>
      <w:r w:rsidR="00B121EC" w:rsidRPr="00EF1AEC">
        <w:rPr>
          <w:rFonts w:ascii="Times New Roman" w:hAnsi="Times New Roman" w:cs="Times New Roman"/>
        </w:rPr>
        <w:t>extend</w:t>
      </w:r>
      <w:r w:rsidR="003976AC" w:rsidRPr="00EF1AEC">
        <w:rPr>
          <w:rFonts w:ascii="Times New Roman" w:hAnsi="Times New Roman" w:cs="Times New Roman"/>
        </w:rPr>
        <w:t xml:space="preserve"> our analyses </w:t>
      </w:r>
      <w:r w:rsidR="00D24EB7">
        <w:rPr>
          <w:rFonts w:ascii="Times New Roman" w:hAnsi="Times New Roman" w:cs="Times New Roman"/>
        </w:rPr>
        <w:t xml:space="preserve">beyond considering </w:t>
      </w:r>
      <w:r w:rsidR="00AB4D3D">
        <w:rPr>
          <w:rFonts w:ascii="Times New Roman" w:hAnsi="Times New Roman" w:cs="Times New Roman"/>
        </w:rPr>
        <w:t>the type</w:t>
      </w:r>
      <w:r w:rsidR="00D24EB7">
        <w:rPr>
          <w:rFonts w:ascii="Times New Roman" w:hAnsi="Times New Roman" w:cs="Times New Roman"/>
        </w:rPr>
        <w:t xml:space="preserve"> of symbiosis</w:t>
      </w:r>
      <w:del w:id="65" w:author="Alexander Hayward" w:date="2019-07-09T11:05:00Z">
        <w:r w:rsidR="00D24EB7" w:rsidDel="00644883">
          <w:rPr>
            <w:rFonts w:ascii="Times New Roman" w:hAnsi="Times New Roman" w:cs="Times New Roman"/>
          </w:rPr>
          <w:delText xml:space="preserve"> only</w:delText>
        </w:r>
      </w:del>
      <w:r w:rsidR="00D24EB7">
        <w:rPr>
          <w:rFonts w:ascii="Times New Roman" w:hAnsi="Times New Roman" w:cs="Times New Roman"/>
        </w:rPr>
        <w:t xml:space="preserve">, </w:t>
      </w:r>
      <w:r w:rsidR="003976AC" w:rsidRPr="00EF1AEC">
        <w:rPr>
          <w:rFonts w:ascii="Times New Roman" w:hAnsi="Times New Roman" w:cs="Times New Roman"/>
        </w:rPr>
        <w:t>to</w:t>
      </w:r>
      <w:r w:rsidR="00B121EC" w:rsidRPr="00EF1AEC">
        <w:rPr>
          <w:rFonts w:ascii="Times New Roman" w:hAnsi="Times New Roman" w:cs="Times New Roman"/>
        </w:rPr>
        <w:t xml:space="preserve"> </w:t>
      </w:r>
      <w:r w:rsidR="00D24EB7">
        <w:rPr>
          <w:rFonts w:ascii="Times New Roman" w:hAnsi="Times New Roman" w:cs="Times New Roman"/>
        </w:rPr>
        <w:t>examine</w:t>
      </w:r>
      <w:r w:rsidR="00D24EB7" w:rsidRPr="00EF1AEC">
        <w:rPr>
          <w:rFonts w:ascii="Times New Roman" w:hAnsi="Times New Roman" w:cs="Times New Roman"/>
        </w:rPr>
        <w:t xml:space="preserve"> </w:t>
      </w:r>
      <w:r w:rsidR="00062082" w:rsidRPr="00EF1AEC">
        <w:rPr>
          <w:rFonts w:ascii="Times New Roman" w:hAnsi="Times New Roman" w:cs="Times New Roman"/>
        </w:rPr>
        <w:t xml:space="preserve">the influence of several </w:t>
      </w:r>
      <w:r w:rsidR="00FD67BB" w:rsidRPr="00EF1AEC">
        <w:rPr>
          <w:rFonts w:ascii="Times New Roman" w:hAnsi="Times New Roman" w:cs="Times New Roman"/>
        </w:rPr>
        <w:t xml:space="preserve">classic traits </w:t>
      </w:r>
      <w:r w:rsidR="00624DF4" w:rsidRPr="00EF1AEC">
        <w:rPr>
          <w:rFonts w:ascii="Times New Roman" w:hAnsi="Times New Roman" w:cs="Times New Roman"/>
        </w:rPr>
        <w:t xml:space="preserve">of relevance </w:t>
      </w:r>
      <w:r w:rsidR="009F3100" w:rsidRPr="00EF1AEC">
        <w:rPr>
          <w:rFonts w:ascii="Times New Roman" w:hAnsi="Times New Roman" w:cs="Times New Roman"/>
        </w:rPr>
        <w:t>for</w:t>
      </w:r>
      <w:r w:rsidR="00FD67BB" w:rsidRPr="00EF1AEC">
        <w:rPr>
          <w:rFonts w:ascii="Times New Roman" w:hAnsi="Times New Roman" w:cs="Times New Roman"/>
        </w:rPr>
        <w:t xml:space="preserve"> host-symbiont interactions. </w:t>
      </w:r>
      <w:r w:rsidR="0070011C" w:rsidRPr="00EF1AEC">
        <w:rPr>
          <w:rFonts w:ascii="Times New Roman" w:hAnsi="Times New Roman" w:cs="Times New Roman"/>
        </w:rPr>
        <w:t>Host specific</w:t>
      </w:r>
      <w:r w:rsidR="00590CAF" w:rsidRPr="00EF1AEC">
        <w:rPr>
          <w:rFonts w:ascii="Times New Roman" w:hAnsi="Times New Roman" w:cs="Times New Roman"/>
        </w:rPr>
        <w:t>i</w:t>
      </w:r>
      <w:r w:rsidR="0070011C" w:rsidRPr="00EF1AEC">
        <w:rPr>
          <w:rFonts w:ascii="Times New Roman" w:hAnsi="Times New Roman" w:cs="Times New Roman"/>
        </w:rPr>
        <w:t xml:space="preserve">ty is </w:t>
      </w:r>
      <w:r w:rsidR="00DA5C7B" w:rsidRPr="00EF1AEC">
        <w:rPr>
          <w:rFonts w:ascii="Times New Roman" w:hAnsi="Times New Roman" w:cs="Times New Roman"/>
        </w:rPr>
        <w:t xml:space="preserve">a </w:t>
      </w:r>
      <w:r w:rsidR="00CB41E2" w:rsidRPr="00EF1AEC">
        <w:rPr>
          <w:rFonts w:ascii="Times New Roman" w:hAnsi="Times New Roman" w:cs="Times New Roman"/>
        </w:rPr>
        <w:t>central</w:t>
      </w:r>
      <w:r w:rsidR="0070011C" w:rsidRPr="00EF1AEC">
        <w:rPr>
          <w:rFonts w:ascii="Times New Roman" w:hAnsi="Times New Roman" w:cs="Times New Roman"/>
        </w:rPr>
        <w:t xml:space="preserve"> aspect of symbiont life history with </w:t>
      </w:r>
      <w:r w:rsidR="00FD67BB" w:rsidRPr="00EF1AEC">
        <w:rPr>
          <w:rFonts w:ascii="Times New Roman" w:hAnsi="Times New Roman" w:cs="Times New Roman"/>
        </w:rPr>
        <w:t>widespread</w:t>
      </w:r>
      <w:r w:rsidR="00310BE3" w:rsidRPr="00EF1AEC">
        <w:rPr>
          <w:rFonts w:ascii="Times New Roman" w:hAnsi="Times New Roman" w:cs="Times New Roman"/>
        </w:rPr>
        <w:t xml:space="preserve"> </w:t>
      </w:r>
      <w:r w:rsidR="003976AC" w:rsidRPr="00EF1AEC">
        <w:rPr>
          <w:rFonts w:ascii="Times New Roman" w:hAnsi="Times New Roman" w:cs="Times New Roman"/>
        </w:rPr>
        <w:t xml:space="preserve">ecological and evolutionary </w:t>
      </w:r>
      <w:r w:rsidR="00310BE3" w:rsidRPr="00EF1AEC">
        <w:rPr>
          <w:rFonts w:ascii="Times New Roman" w:hAnsi="Times New Roman" w:cs="Times New Roman"/>
        </w:rPr>
        <w:t>implications</w:t>
      </w:r>
      <w:r w:rsidR="00310BE3"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&lt;EndNote&gt;&lt;Cite&gt;&lt;Author&gt;Poulin&lt;/Author&gt;&lt;Year&gt;2007&lt;/Year&gt;&lt;RecNum&gt;21&lt;/RecNum&gt;&lt;DisplayText&gt;&lt;style face="superscript"&gt;9,32&lt;/style&gt;&lt;/DisplayText&gt;&lt;record&gt;&lt;rec-number&gt;21&lt;/rec-number&gt;&lt;foreign-keys&gt;&lt;key app="EN" db-id="x0tfewrx6v00a6et95bves2m9fte0e5fess2" timestamp="1518171413"&gt;21&lt;/key&gt;&lt;/foreign-keys&gt;&lt;ref-type name="Book"&gt;6&lt;/ref-type&gt;&lt;contributors&gt;&lt;authors&gt;&lt;author&gt;Poulin, Robert&lt;/author&gt;&lt;/authors&gt;&lt;/contributors&gt;&lt;titles&gt;&lt;title&gt;Evolutionary ecology of parasites&lt;/title&gt;&lt;/titles&gt;&lt;dates&gt;&lt;year&gt;2007&lt;/year&gt;&lt;/dates&gt;&lt;publisher&gt;Princeton university press&lt;/publisher&gt;&lt;isbn&gt;1400840805&lt;/isbn&gt;&lt;urls&gt;&lt;/urls&gt;&lt;/record&gt;&lt;/Cite&gt;&lt;Cite&gt;&lt;Author&gt;Thrall&lt;/Author&gt;&lt;Year&gt;2007&lt;/Year&gt;&lt;RecNum&gt;7&lt;/RecNum&gt;&lt;record&gt;&lt;rec-number&gt;7&lt;/rec-number&gt;&lt;foreign-keys&gt;&lt;key app="EN" db-id="x0tfewrx6v00a6et95bves2m9fte0e5fess2" timestamp="1511727679"&gt;7&lt;/key&gt;&lt;/foreign-keys&gt;&lt;ref-type name="Journal Article"&gt;17&lt;/ref-type&gt;&lt;contributors&gt;&lt;authors&gt;&lt;author&gt;Thrall, Peter H.&lt;/author&gt;&lt;author&gt;Hochberg, Michael E.&lt;/author&gt;&lt;author&gt;Burdon, Jeremy J.&lt;/author&gt;&lt;author&gt;Bever, James D.&lt;/author&gt;&lt;/authors&gt;&lt;/contributors&gt;&lt;titles&gt;&lt;title&gt;Coevolution of symbiotic mutualists and parasites in a community context&lt;/title&gt;&lt;secondary-title&gt;Trends in Ecology &amp;amp; Evolution&lt;/secondary-title&gt;&lt;/titles&gt;&lt;periodical&gt;&lt;full-title&gt;Trends in Ecology &amp;amp; Evolution&lt;/full-title&gt;&lt;/periodical&gt;&lt;pages&gt;120-126&lt;/pages&gt;&lt;volume&gt;22&lt;/volume&gt;&lt;number&gt;3&lt;/number&gt;&lt;dates&gt;&lt;year&gt;2007&lt;/year&gt;&lt;pub-dates&gt;&lt;date&gt;2007/03/01/&lt;/date&gt;&lt;/pub-dates&gt;&lt;/dates&gt;&lt;isbn&gt;0169-5347&lt;/isbn&gt;&lt;urls&gt;&lt;related-urls&gt;&lt;url&gt;http://www.sciencedirect.com/science/article/pii/S0169534706003739&lt;/url&gt;&lt;/related-urls&gt;&lt;/urls&gt;&lt;electronic-resource-num&gt;https://doi.org/10.1016/j.tree.2006.11.007&lt;/electronic-resource-num&gt;&lt;/record&gt;&lt;/Cite&gt;&lt;/EndNote&gt;</w:instrText>
      </w:r>
      <w:r w:rsidR="00310BE3"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9,32</w:t>
      </w:r>
      <w:r w:rsidR="00310BE3" w:rsidRPr="00EF1AEC">
        <w:rPr>
          <w:rFonts w:ascii="Times New Roman" w:hAnsi="Times New Roman" w:cs="Times New Roman"/>
        </w:rPr>
        <w:fldChar w:fldCharType="end"/>
      </w:r>
      <w:r w:rsidR="00EA495C" w:rsidRPr="00EF1AEC">
        <w:rPr>
          <w:rFonts w:ascii="Times New Roman" w:hAnsi="Times New Roman" w:cs="Times New Roman"/>
        </w:rPr>
        <w:t>, and may exert an independent effect on host-symbiont phylogenetic congruence beyond the mutualist-parasite divide</w:t>
      </w:r>
      <w:r w:rsidR="00925323" w:rsidRPr="00EF1AEC">
        <w:rPr>
          <w:rFonts w:ascii="Times New Roman" w:hAnsi="Times New Roman" w:cs="Times New Roman"/>
        </w:rPr>
        <w:t>.</w:t>
      </w:r>
      <w:r w:rsidR="003D2C07">
        <w:rPr>
          <w:rFonts w:ascii="Times New Roman" w:hAnsi="Times New Roman" w:cs="Times New Roman"/>
        </w:rPr>
        <w:t xml:space="preserve"> If s</w:t>
      </w:r>
      <w:r w:rsidR="009311DE">
        <w:rPr>
          <w:rFonts w:ascii="Times New Roman" w:hAnsi="Times New Roman" w:cs="Times New Roman"/>
        </w:rPr>
        <w:t xml:space="preserve">pecialist </w:t>
      </w:r>
      <w:r w:rsidR="00B0609B" w:rsidRPr="00EF1AEC">
        <w:rPr>
          <w:rFonts w:ascii="Times New Roman" w:hAnsi="Times New Roman" w:cs="Times New Roman"/>
        </w:rPr>
        <w:t>symbionts</w:t>
      </w:r>
      <w:r w:rsidR="00B37FD2" w:rsidRPr="00EF1AEC">
        <w:rPr>
          <w:rFonts w:ascii="Times New Roman" w:hAnsi="Times New Roman" w:cs="Times New Roman"/>
        </w:rPr>
        <w:t xml:space="preserve"> </w:t>
      </w:r>
      <w:r w:rsidR="003D2C07">
        <w:rPr>
          <w:rFonts w:ascii="Times New Roman" w:hAnsi="Times New Roman" w:cs="Times New Roman"/>
        </w:rPr>
        <w:t xml:space="preserve">are </w:t>
      </w:r>
      <w:r w:rsidR="009D3A26">
        <w:rPr>
          <w:rFonts w:ascii="Times New Roman" w:hAnsi="Times New Roman" w:cs="Times New Roman"/>
        </w:rPr>
        <w:t xml:space="preserve">evolutionarily or ecologically </w:t>
      </w:r>
      <w:r w:rsidR="00304A4D" w:rsidRPr="00EF1AEC">
        <w:rPr>
          <w:rFonts w:ascii="Times New Roman" w:hAnsi="Times New Roman" w:cs="Times New Roman"/>
        </w:rPr>
        <w:t>‘tied-in’ to their host associations</w:t>
      </w:r>
      <w:r w:rsidR="00820FA1">
        <w:rPr>
          <w:rFonts w:ascii="Times New Roman" w:hAnsi="Times New Roman" w:cs="Times New Roman"/>
        </w:rPr>
        <w:t>,</w:t>
      </w:r>
      <w:r w:rsidR="003D2C07">
        <w:rPr>
          <w:rFonts w:ascii="Times New Roman" w:hAnsi="Times New Roman" w:cs="Times New Roman"/>
        </w:rPr>
        <w:t xml:space="preserve"> </w:t>
      </w:r>
      <w:r w:rsidR="00304A4D" w:rsidRPr="00EF1AEC">
        <w:rPr>
          <w:rFonts w:ascii="Times New Roman" w:hAnsi="Times New Roman" w:cs="Times New Roman"/>
        </w:rPr>
        <w:t>undergo</w:t>
      </w:r>
      <w:r w:rsidR="003D2C07">
        <w:rPr>
          <w:rFonts w:ascii="Times New Roman" w:hAnsi="Times New Roman" w:cs="Times New Roman"/>
        </w:rPr>
        <w:t>ing</w:t>
      </w:r>
      <w:r w:rsidR="00304A4D" w:rsidRPr="00EF1AEC">
        <w:rPr>
          <w:rFonts w:ascii="Times New Roman" w:hAnsi="Times New Roman" w:cs="Times New Roman"/>
        </w:rPr>
        <w:t xml:space="preserve"> few </w:t>
      </w:r>
      <w:r w:rsidR="003D2C07">
        <w:rPr>
          <w:rFonts w:ascii="Times New Roman" w:hAnsi="Times New Roman" w:cs="Times New Roman"/>
        </w:rPr>
        <w:t xml:space="preserve">or no </w:t>
      </w:r>
      <w:r w:rsidR="00304A4D" w:rsidRPr="00EF1AEC">
        <w:rPr>
          <w:rFonts w:ascii="Times New Roman" w:hAnsi="Times New Roman" w:cs="Times New Roman"/>
        </w:rPr>
        <w:t>host shifts</w:t>
      </w:r>
      <w:r w:rsidR="00FF32CC" w:rsidRPr="00EF1AEC">
        <w:rPr>
          <w:rFonts w:ascii="Times New Roman" w:hAnsi="Times New Roman" w:cs="Times New Roman"/>
        </w:rPr>
        <w:fldChar w:fldCharType="begin">
          <w:fldData xml:space="preserve">PEVuZE5vdGU+PENpdGU+PEF1dGhvcj5IYWZuZXI8L0F1dGhvcj48WWVhcj4xOTk0PC9ZZWFyPjxS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=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PEVuZE5vdGU+PENpdGU+PEF1dGhvcj5IYWZuZXI8L0F1dGhvcj48WWVhcj4xOTk0PC9ZZWFyPjxS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=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FF32CC" w:rsidRPr="00EF1AEC">
        <w:rPr>
          <w:rFonts w:ascii="Times New Roman" w:hAnsi="Times New Roman" w:cs="Times New Roman"/>
        </w:rPr>
      </w:r>
      <w:r w:rsidR="00FF32CC"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33-35</w:t>
      </w:r>
      <w:r w:rsidR="00FF32CC" w:rsidRPr="00EF1AEC">
        <w:rPr>
          <w:rFonts w:ascii="Times New Roman" w:hAnsi="Times New Roman" w:cs="Times New Roman"/>
        </w:rPr>
        <w:fldChar w:fldCharType="end"/>
      </w:r>
      <w:r w:rsidR="003D2C07">
        <w:rPr>
          <w:rFonts w:ascii="Times New Roman" w:hAnsi="Times New Roman" w:cs="Times New Roman"/>
        </w:rPr>
        <w:t>, they are expected to display high phylogenetic congruence with their hosts</w:t>
      </w:r>
      <w:commentRangeStart w:id="66"/>
      <w:r w:rsidR="00B37FD2" w:rsidRPr="00EF1AEC">
        <w:rPr>
          <w:rFonts w:ascii="Times New Roman" w:hAnsi="Times New Roman" w:cs="Times New Roman"/>
        </w:rPr>
        <w:t xml:space="preserve">. </w:t>
      </w:r>
      <w:commentRangeStart w:id="67"/>
      <w:r w:rsidR="00121CB9">
        <w:rPr>
          <w:rFonts w:ascii="Times New Roman" w:hAnsi="Times New Roman" w:cs="Times New Roman"/>
        </w:rPr>
        <w:t>However, if</w:t>
      </w:r>
      <w:r w:rsidR="009311DE">
        <w:rPr>
          <w:rFonts w:ascii="Times New Roman" w:hAnsi="Times New Roman" w:cs="Times New Roman"/>
        </w:rPr>
        <w:t xml:space="preserve"> specialists possess an ability to </w:t>
      </w:r>
      <w:r w:rsidR="009311DE" w:rsidRPr="00EF1AEC">
        <w:rPr>
          <w:rFonts w:ascii="Times New Roman" w:hAnsi="Times New Roman" w:cs="Times New Roman"/>
        </w:rPr>
        <w:t>make host-shifts of varying frequency and magnitude</w:t>
      </w:r>
      <w:r w:rsidR="009311DE">
        <w:rPr>
          <w:rFonts w:ascii="Times New Roman" w:hAnsi="Times New Roman" w:cs="Times New Roman"/>
        </w:rPr>
        <w:t xml:space="preserve"> </w:t>
      </w:r>
      <w:r w:rsidR="00CC48F6">
        <w:rPr>
          <w:rFonts w:ascii="Times New Roman" w:hAnsi="Times New Roman" w:cs="Times New Roman"/>
        </w:rPr>
        <w:t>(</w:t>
      </w:r>
      <w:r w:rsidR="009311DE">
        <w:rPr>
          <w:rFonts w:ascii="Times New Roman" w:hAnsi="Times New Roman" w:cs="Times New Roman"/>
        </w:rPr>
        <w:t>while remaining associated with one or few hosts</w:t>
      </w:r>
      <w:r w:rsidR="00CC48F6">
        <w:rPr>
          <w:rFonts w:ascii="Times New Roman" w:hAnsi="Times New Roman" w:cs="Times New Roman"/>
        </w:rPr>
        <w:t>)</w:t>
      </w:r>
      <w:r w:rsidR="009311DE"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&lt;EndNote&gt;&lt;Cite&gt;&lt;Author&gt;Hall&lt;/Author&gt;&lt;Year&gt;2016&lt;/Year&gt;&lt;RecNum&gt;54&lt;/RecNum&gt;&lt;DisplayText&gt;&lt;style face="superscript"&gt;36,37&lt;/style&gt;&lt;/DisplayText&gt;&lt;record&gt;&lt;rec-number&gt;54&lt;/rec-number&gt;&lt;foreign-keys&gt;&lt;key app="EN" db-id="x0tfewrx6v00a6et95bves2m9fte0e5fess2" timestamp="1519337877"&gt;54&lt;/key&gt;&lt;/foreign-keys&gt;&lt;ref-type name="Journal Article"&gt;17&lt;/ref-type&gt;&lt;contributors&gt;&lt;authors&gt;&lt;author&gt;Hall, Aidan AG&lt;/author&gt;&lt;author&gt;Morrow, Jennifer L&lt;/author&gt;&lt;author&gt;Fromont, Caroline&lt;/author&gt;&lt;author&gt;Steinbauer, Martin J&lt;/author&gt;&lt;author&gt;Taylor, Gary S&lt;/author&gt;&lt;author&gt;Johnson, Scott N&lt;/author&gt;&lt;author&gt;Cook, James M&lt;/author&gt;&lt;author&gt;Riegler, Markus&lt;/author&gt;&lt;/authors&gt;&lt;/contributors&gt;&lt;titles&gt;&lt;title&gt;Codivergence of the primary bacterial endosymbiont of psyllids versus host switches and replacement of their secondary bacterial endosymbionts&lt;/title&gt;&lt;secondary-title&gt;Environmental microbiology&lt;/secondary-title&gt;&lt;/titles&gt;&lt;periodical&gt;&lt;full-title&gt;Environmental microbiology&lt;/full-title&gt;&lt;/periodical&gt;&lt;pages&gt;2591-2603&lt;/pages&gt;&lt;volume&gt;18&lt;/volume&gt;&lt;number&gt;8&lt;/number&gt;&lt;dates&gt;&lt;year&gt;2016&lt;/year&gt;&lt;/dates&gt;&lt;isbn&gt;1462-2920&lt;/isbn&gt;&lt;urls&gt;&lt;/urls&gt;&lt;/record&gt;&lt;/Cite&gt;&lt;Cite&gt;&lt;Author&gt;Krumbholz&lt;/Author&gt;&lt;Year&gt;2009&lt;/Year&gt;&lt;RecNum&gt;55&lt;/RecNum&gt;&lt;record&gt;&lt;rec-number&gt;55&lt;/rec-number&gt;&lt;foreign-keys&gt;&lt;key app="EN" db-id="x0tfewrx6v00a6et95bves2m9fte0e5fess2" timestamp="1519338029"&gt;55&lt;/key&gt;&lt;/foreign-keys&gt;&lt;ref-type name="Journal Article"&gt;17&lt;/ref-type&gt;&lt;contributors&gt;&lt;authors&gt;&lt;author&gt;Krumbholz, Andi&lt;/author&gt;&lt;author&gt;Bininda-Emonds, Olaf RP&lt;/author&gt;&lt;author&gt;Wutzler, Peter&lt;/author&gt;&lt;author&gt;Zell, Roland&lt;/author&gt;&lt;/authors&gt;&lt;/contributors&gt;&lt;titles&gt;&lt;title&gt;Phylogenetics, evolution, and medical importance of polyomaviruses&lt;/title&gt;&lt;secondary-title&gt;Infection, Genetics and Evolution&lt;/secondary-title&gt;&lt;/titles&gt;&lt;periodical&gt;&lt;full-title&gt;Infection, Genetics and Evolution&lt;/full-title&gt;&lt;/periodical&gt;&lt;pages&gt;784-799&lt;/pages&gt;&lt;volume&gt;9&lt;/volume&gt;&lt;number&gt;5&lt;/number&gt;&lt;dates&gt;&lt;year&gt;2009&lt;/year&gt;&lt;/dates&gt;&lt;isbn&gt;1567-1348&lt;/isbn&gt;&lt;urls&gt;&lt;/urls&gt;&lt;/record&gt;&lt;/Cite&gt;&lt;/EndNote&gt;</w:instrText>
      </w:r>
      <w:r w:rsidR="009311DE"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36,37</w:t>
      </w:r>
      <w:r w:rsidR="009311DE" w:rsidRPr="00EF1AEC">
        <w:rPr>
          <w:rFonts w:ascii="Times New Roman" w:hAnsi="Times New Roman" w:cs="Times New Roman"/>
        </w:rPr>
        <w:fldChar w:fldCharType="end"/>
      </w:r>
      <w:r w:rsidR="009311DE">
        <w:rPr>
          <w:rFonts w:ascii="Times New Roman" w:hAnsi="Times New Roman" w:cs="Times New Roman"/>
        </w:rPr>
        <w:t xml:space="preserve">, </w:t>
      </w:r>
      <w:r w:rsidR="003D2C07">
        <w:rPr>
          <w:rFonts w:ascii="Times New Roman" w:hAnsi="Times New Roman" w:cs="Times New Roman"/>
        </w:rPr>
        <w:t>congruence</w:t>
      </w:r>
      <w:r w:rsidR="00FC534D">
        <w:rPr>
          <w:rFonts w:ascii="Times New Roman" w:hAnsi="Times New Roman" w:cs="Times New Roman"/>
        </w:rPr>
        <w:t xml:space="preserve"> may be low</w:t>
      </w:r>
      <w:r w:rsidR="003D2C07">
        <w:rPr>
          <w:rFonts w:ascii="Times New Roman" w:hAnsi="Times New Roman" w:cs="Times New Roman"/>
        </w:rPr>
        <w:t>.</w:t>
      </w:r>
      <w:r w:rsidR="009311DE">
        <w:rPr>
          <w:rFonts w:ascii="Times New Roman" w:hAnsi="Times New Roman" w:cs="Times New Roman"/>
        </w:rPr>
        <w:t xml:space="preserve"> </w:t>
      </w:r>
      <w:commentRangeEnd w:id="66"/>
      <w:r w:rsidR="00365C81">
        <w:rPr>
          <w:rStyle w:val="CommentReference"/>
        </w:rPr>
        <w:commentReference w:id="66"/>
      </w:r>
      <w:commentRangeEnd w:id="67"/>
      <w:r w:rsidR="006F6F5A">
        <w:rPr>
          <w:rStyle w:val="CommentReference"/>
        </w:rPr>
        <w:commentReference w:id="67"/>
      </w:r>
      <w:r w:rsidR="00121CB9">
        <w:rPr>
          <w:rFonts w:ascii="Times New Roman" w:hAnsi="Times New Roman" w:cs="Times New Roman"/>
        </w:rPr>
        <w:t>Meanwhile, truly generalist symbionts are expected to show low</w:t>
      </w:r>
      <w:r w:rsidR="00121CB9" w:rsidRPr="00EF1AEC">
        <w:rPr>
          <w:rFonts w:ascii="Times New Roman" w:hAnsi="Times New Roman" w:cs="Times New Roman"/>
        </w:rPr>
        <w:t xml:space="preserve"> phylogenetic congruence</w:t>
      </w:r>
      <w:r w:rsidR="00121CB9">
        <w:rPr>
          <w:rFonts w:ascii="Times New Roman" w:hAnsi="Times New Roman" w:cs="Times New Roman"/>
        </w:rPr>
        <w:t xml:space="preserve"> with their hosts</w:t>
      </w:r>
      <w:r w:rsidR="009311DE">
        <w:rPr>
          <w:rFonts w:ascii="Times New Roman" w:hAnsi="Times New Roman" w:cs="Times New Roman"/>
        </w:rPr>
        <w:t>, unless dominant interactions occur with</w:t>
      </w:r>
      <w:r w:rsidR="008055AC">
        <w:rPr>
          <w:rFonts w:ascii="Times New Roman" w:hAnsi="Times New Roman" w:cs="Times New Roman"/>
        </w:rPr>
        <w:t>in</w:t>
      </w:r>
      <w:r w:rsidR="009311DE">
        <w:rPr>
          <w:rFonts w:ascii="Times New Roman" w:hAnsi="Times New Roman" w:cs="Times New Roman"/>
        </w:rPr>
        <w:t xml:space="preserve"> a subset of </w:t>
      </w:r>
      <w:r w:rsidR="00121CB9">
        <w:rPr>
          <w:rFonts w:ascii="Times New Roman" w:hAnsi="Times New Roman" w:cs="Times New Roman"/>
        </w:rPr>
        <w:t xml:space="preserve">total </w:t>
      </w:r>
      <w:r w:rsidR="009311DE">
        <w:rPr>
          <w:rFonts w:ascii="Times New Roman" w:hAnsi="Times New Roman" w:cs="Times New Roman"/>
        </w:rPr>
        <w:t xml:space="preserve">host </w:t>
      </w:r>
      <w:r w:rsidR="003D2C07">
        <w:rPr>
          <w:rFonts w:ascii="Times New Roman" w:hAnsi="Times New Roman" w:cs="Times New Roman"/>
        </w:rPr>
        <w:t>range</w:t>
      </w:r>
      <w:r w:rsidR="002F56E0" w:rsidRPr="00EF1AEC">
        <w:rPr>
          <w:rFonts w:ascii="Times New Roman" w:hAnsi="Times New Roman" w:cs="Times New Roman"/>
        </w:rPr>
        <w:fldChar w:fldCharType="begin"/>
      </w:r>
      <w:r w:rsidR="004B014F">
        <w:rPr>
          <w:rFonts w:ascii="Times New Roman" w:hAnsi="Times New Roman" w:cs="Times New Roman"/>
        </w:rPr>
        <w:instrText xml:space="preserve"> ADDIN EN.CITE &lt;EndNote&gt;&lt;Cite&gt;&lt;Author&gt;Charleston&lt;/Author&gt;&lt;Year&gt;2002&lt;/Year&gt;&lt;RecNum&gt;51&lt;/RecNum&gt;&lt;DisplayText&gt;&lt;style face="superscript"&gt;38&lt;/style&gt;&lt;/DisplayText&gt;&lt;record&gt;&lt;rec-number&gt;51&lt;/rec-number&gt;&lt;foreign-keys&gt;&lt;key app="EN" db-id="x0tfewrx6v00a6et95bves2m9fte0e5fess2" timestamp="1519336405"&gt;51&lt;/key&gt;&lt;/foreign-keys&gt;&lt;ref-type name="Journal Article"&gt;17&lt;/ref-type&gt;&lt;contributors&gt;&lt;authors&gt;&lt;author&gt;Charleston, MA&lt;/author&gt;&lt;author&gt;Robertson, DL&lt;/author&gt;&lt;/authors&gt;&lt;/contributors&gt;&lt;titles&gt;&lt;title&gt;Preferential host switching by primate lentiviruses can account for phylogenetic similarity with the primate phylogeny&lt;/title&gt;&lt;secondary-title&gt;Systematic biology&lt;/secondary-title&gt;&lt;/titles&gt;&lt;periodical&gt;&lt;full-title&gt;Systematic biology&lt;/full-title&gt;&lt;/periodical&gt;&lt;pages&gt;528-535&lt;/pages&gt;&lt;volume&gt;51&lt;/volume&gt;&lt;number&gt;3&lt;/number&gt;&lt;dates&gt;&lt;year&gt;2002&lt;/year&gt;&lt;/dates&gt;&lt;isbn&gt;1076-836X&lt;/isbn&gt;&lt;urls&gt;&lt;/urls&gt;&lt;/record&gt;&lt;/Cite&gt;&lt;/EndNote&gt;</w:instrText>
      </w:r>
      <w:r w:rsidR="002F56E0"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38</w:t>
      </w:r>
      <w:r w:rsidR="002F56E0" w:rsidRPr="00EF1AEC">
        <w:rPr>
          <w:rFonts w:ascii="Times New Roman" w:hAnsi="Times New Roman" w:cs="Times New Roman"/>
        </w:rPr>
        <w:fldChar w:fldCharType="end"/>
      </w:r>
      <w:r w:rsidR="00590A63" w:rsidRPr="00EF1AEC">
        <w:rPr>
          <w:rFonts w:ascii="Times New Roman" w:hAnsi="Times New Roman" w:cs="Times New Roman"/>
        </w:rPr>
        <w:t>.</w:t>
      </w:r>
      <w:r w:rsidR="00807A14">
        <w:rPr>
          <w:rFonts w:ascii="Times New Roman" w:hAnsi="Times New Roman" w:cs="Times New Roman"/>
        </w:rPr>
        <w:t xml:space="preserve"> </w:t>
      </w:r>
    </w:p>
    <w:p w14:paraId="49F8D664" w14:textId="2447BCBF" w:rsidR="00415888" w:rsidRPr="009537ED" w:rsidRDefault="00B35016" w:rsidP="00770140">
      <w:pPr>
        <w:spacing w:line="480" w:lineRule="auto"/>
        <w:ind w:firstLine="720"/>
        <w:rPr>
          <w:rFonts w:ascii="Times New Roman" w:hAnsi="Times New Roman" w:cs="Times New Roman"/>
        </w:rPr>
      </w:pPr>
      <w:r>
        <w:rPr>
          <w:rFonts w:ascii="Times New Roman" w:hAnsi="Times New Roman" w:cs="Times New Roman"/>
        </w:rPr>
        <w:t>W</w:t>
      </w:r>
      <w:r w:rsidR="00E569C2">
        <w:rPr>
          <w:rFonts w:ascii="Times New Roman" w:hAnsi="Times New Roman" w:cs="Times New Roman"/>
        </w:rPr>
        <w:t xml:space="preserve">e </w:t>
      </w:r>
      <w:r>
        <w:rPr>
          <w:rFonts w:ascii="Times New Roman" w:hAnsi="Times New Roman" w:cs="Times New Roman"/>
        </w:rPr>
        <w:t xml:space="preserve">also </w:t>
      </w:r>
      <w:r w:rsidR="00E569C2">
        <w:rPr>
          <w:rFonts w:ascii="Times New Roman" w:hAnsi="Times New Roman" w:cs="Times New Roman"/>
        </w:rPr>
        <w:t xml:space="preserve">consider </w:t>
      </w:r>
      <w:r w:rsidR="00393DC0" w:rsidRPr="00EF1AEC">
        <w:rPr>
          <w:rFonts w:ascii="Times New Roman" w:hAnsi="Times New Roman" w:cs="Times New Roman"/>
        </w:rPr>
        <w:t xml:space="preserve">the influence of endosymbiosis versus ectosymbiosis. </w:t>
      </w:r>
      <w:r w:rsidR="00393DC0">
        <w:rPr>
          <w:rFonts w:ascii="Times New Roman" w:hAnsi="Times New Roman" w:cs="Times New Roman"/>
        </w:rPr>
        <w:t>E</w:t>
      </w:r>
      <w:r w:rsidR="00393DC0" w:rsidRPr="00EF1AEC">
        <w:rPr>
          <w:rFonts w:ascii="Times New Roman" w:hAnsi="Times New Roman" w:cs="Times New Roman"/>
        </w:rPr>
        <w:t xml:space="preserve">ndosymbionts are fully enclosed within the host, </w:t>
      </w:r>
      <w:r w:rsidR="00393DC0">
        <w:rPr>
          <w:rFonts w:ascii="Times New Roman" w:hAnsi="Times New Roman" w:cs="Times New Roman"/>
        </w:rPr>
        <w:t xml:space="preserve">and are considered to </w:t>
      </w:r>
      <w:r w:rsidR="00393DC0" w:rsidRPr="00CC2E01">
        <w:rPr>
          <w:rFonts w:ascii="Times New Roman" w:hAnsi="Times New Roman" w:cs="Times New Roman"/>
        </w:rPr>
        <w:t xml:space="preserve">have a </w:t>
      </w:r>
      <w:r w:rsidR="00CB7203" w:rsidRPr="00CC2E01">
        <w:rPr>
          <w:rFonts w:ascii="Times New Roman" w:hAnsi="Times New Roman" w:cs="Times New Roman"/>
        </w:rPr>
        <w:t>more intimate</w:t>
      </w:r>
      <w:r w:rsidR="00393DC0" w:rsidRPr="00CC2E01">
        <w:rPr>
          <w:rFonts w:ascii="Times New Roman" w:hAnsi="Times New Roman" w:cs="Times New Roman"/>
          <w:color w:val="FF0000"/>
        </w:rPr>
        <w:t xml:space="preserve"> </w:t>
      </w:r>
      <w:r w:rsidR="00393DC0">
        <w:rPr>
          <w:rFonts w:ascii="Times New Roman" w:hAnsi="Times New Roman" w:cs="Times New Roman"/>
        </w:rPr>
        <w:t xml:space="preserve">interaction with host physiology, biochemistry and immunity than </w:t>
      </w:r>
      <w:r w:rsidR="00393DC0" w:rsidRPr="00CC2E01">
        <w:rPr>
          <w:rFonts w:ascii="Times New Roman" w:hAnsi="Times New Roman" w:cs="Times New Roman"/>
        </w:rPr>
        <w:t>ecto</w:t>
      </w:r>
      <w:r w:rsidR="00CB7203" w:rsidRPr="00CC2E01">
        <w:rPr>
          <w:rFonts w:ascii="Times New Roman" w:hAnsi="Times New Roman" w:cs="Times New Roman"/>
        </w:rPr>
        <w:t>symbionts</w:t>
      </w:r>
      <w:r w:rsidR="00393DC0" w:rsidRPr="00EF1AEC">
        <w:rPr>
          <w:rFonts w:ascii="Times New Roman" w:hAnsi="Times New Roman" w:cs="Times New Roman"/>
        </w:rPr>
        <w:fldChar w:fldCharType="begin"/>
      </w:r>
      <w:r w:rsidR="00393DC0">
        <w:rPr>
          <w:rFonts w:ascii="Times New Roman" w:hAnsi="Times New Roman" w:cs="Times New Roman"/>
        </w:rPr>
        <w:instrText xml:space="preserve"> ADDIN EN.CITE &lt;EndNote&gt;&lt;Cite&gt;&lt;Author&gt;Poulin&lt;/Author&gt;&lt;Year&gt;2007&lt;/Year&gt;&lt;RecNum&gt;21&lt;/RecNum&gt;&lt;DisplayText&gt;&lt;style face="superscript"&gt;5,32&lt;/style&gt;&lt;/DisplayText&gt;&lt;record&gt;&lt;rec-number&gt;21&lt;/rec-number&gt;&lt;foreign-keys&gt;&lt;key app="EN" db-id="x0tfewrx6v00a6et95bves2m9fte0e5fess2" timestamp="1518171413"&gt;21&lt;/key&gt;&lt;/foreign-keys&gt;&lt;ref-type name="Book"&gt;6&lt;/ref-type&gt;&lt;contributors&gt;&lt;authors&gt;&lt;author&gt;Poulin, Robert&lt;/author&gt;&lt;/authors&gt;&lt;/contributors&gt;&lt;titles&gt;&lt;title&gt;Evolutionary ecology of parasites&lt;/title&gt;&lt;/titles&gt;&lt;dates&gt;&lt;year&gt;2007&lt;/year&gt;&lt;/dates&gt;&lt;publisher&gt;Princeton university press&lt;/publisher&gt;&lt;isbn&gt;1400840805&lt;/isbn&gt;&lt;urls&gt;&lt;/urls&gt;&lt;/record&gt;&lt;/Cite&gt;&lt;Cite&gt;&lt;Author&gt;Schmid Hempel&lt;/Author&gt;&lt;Year&gt;2011&lt;/Year&gt;&lt;RecNum&gt;6&lt;/RecNum&gt;&lt;record&gt;&lt;rec-number&gt;6&lt;/rec-number&gt;&lt;foreign-keys&gt;&lt;key app="EN" db-id="x0tfewrx6v00a6et95bves2m9fte0e5fess2" timestamp="1511727656"&gt;6&lt;/key&gt;&lt;/foreign-keys&gt;&lt;ref-type name="Book"&gt;6&lt;/ref-type&gt;&lt;contributors&gt;&lt;authors&gt;&lt;author&gt;Schmid Hempel, Paul&lt;/author&gt;&lt;/authors&gt;&lt;/contributors&gt;&lt;titles&gt;&lt;title&gt;Evolutionary parasitologythe integrated study of infections, immunology, ecology, and genetics&lt;/title&gt;&lt;/titles&gt;&lt;dates&gt;&lt;year&gt;2011&lt;/year&gt;&lt;/dates&gt;&lt;urls&gt;&lt;/urls&gt;&lt;/record&gt;&lt;/Cite&gt;&lt;/EndNote&gt;</w:instrText>
      </w:r>
      <w:r w:rsidR="00393DC0" w:rsidRPr="00EF1AEC">
        <w:rPr>
          <w:rFonts w:ascii="Times New Roman" w:hAnsi="Times New Roman" w:cs="Times New Roman"/>
        </w:rPr>
        <w:fldChar w:fldCharType="separate"/>
      </w:r>
      <w:r w:rsidR="00393DC0" w:rsidRPr="004B014F">
        <w:rPr>
          <w:rFonts w:ascii="Times New Roman" w:hAnsi="Times New Roman" w:cs="Times New Roman"/>
          <w:noProof/>
          <w:vertAlign w:val="superscript"/>
        </w:rPr>
        <w:t>5,32</w:t>
      </w:r>
      <w:r w:rsidR="00393DC0" w:rsidRPr="00EF1AEC">
        <w:rPr>
          <w:rFonts w:ascii="Times New Roman" w:hAnsi="Times New Roman" w:cs="Times New Roman"/>
        </w:rPr>
        <w:fldChar w:fldCharType="end"/>
      </w:r>
      <w:r w:rsidR="00393DC0" w:rsidRPr="00EF1AEC">
        <w:rPr>
          <w:rFonts w:ascii="Times New Roman" w:hAnsi="Times New Roman" w:cs="Times New Roman"/>
        </w:rPr>
        <w:t xml:space="preserve">, </w:t>
      </w:r>
      <w:r w:rsidR="00393DC0">
        <w:rPr>
          <w:rFonts w:ascii="Times New Roman" w:hAnsi="Times New Roman" w:cs="Times New Roman"/>
        </w:rPr>
        <w:t xml:space="preserve">which </w:t>
      </w:r>
      <w:r w:rsidR="00393DC0" w:rsidRPr="00EF1AEC">
        <w:rPr>
          <w:rFonts w:ascii="Times New Roman" w:hAnsi="Times New Roman" w:cs="Times New Roman"/>
        </w:rPr>
        <w:t xml:space="preserve">may translate into tighter associations, and </w:t>
      </w:r>
      <w:r w:rsidR="00393DC0">
        <w:rPr>
          <w:rFonts w:ascii="Times New Roman" w:hAnsi="Times New Roman" w:cs="Times New Roman"/>
        </w:rPr>
        <w:t xml:space="preserve">greater host-symbiont </w:t>
      </w:r>
      <w:r w:rsidR="00393DC0" w:rsidRPr="00EF1AEC">
        <w:rPr>
          <w:rFonts w:ascii="Times New Roman" w:hAnsi="Times New Roman" w:cs="Times New Roman"/>
        </w:rPr>
        <w:t xml:space="preserve">phylogenetic congruence. </w:t>
      </w:r>
      <w:r w:rsidR="00393DC0">
        <w:rPr>
          <w:rFonts w:ascii="Times New Roman" w:hAnsi="Times New Roman" w:cs="Times New Roman"/>
        </w:rPr>
        <w:t>Lastly, w</w:t>
      </w:r>
      <w:r w:rsidR="00D2009E" w:rsidRPr="00EF1AEC">
        <w:rPr>
          <w:rFonts w:ascii="Times New Roman" w:hAnsi="Times New Roman" w:cs="Times New Roman"/>
        </w:rPr>
        <w:t xml:space="preserve">e </w:t>
      </w:r>
      <w:r w:rsidR="00393DC0">
        <w:rPr>
          <w:rFonts w:ascii="Times New Roman" w:hAnsi="Times New Roman" w:cs="Times New Roman"/>
        </w:rPr>
        <w:t>examine</w:t>
      </w:r>
      <w:r w:rsidR="00D2009E" w:rsidRPr="00EF1AEC">
        <w:rPr>
          <w:rFonts w:ascii="Times New Roman" w:hAnsi="Times New Roman" w:cs="Times New Roman"/>
        </w:rPr>
        <w:t xml:space="preserve"> the relevance of mode of transmission, </w:t>
      </w:r>
      <w:r w:rsidR="00F263F3" w:rsidRPr="00EF1AEC">
        <w:rPr>
          <w:rFonts w:ascii="Times New Roman" w:hAnsi="Times New Roman" w:cs="Times New Roman"/>
        </w:rPr>
        <w:t xml:space="preserve">to test the general expectation that vertical transmission </w:t>
      </w:r>
      <w:r w:rsidR="00D2009E" w:rsidRPr="00EF1AEC">
        <w:rPr>
          <w:rFonts w:ascii="Times New Roman" w:hAnsi="Times New Roman" w:cs="Times New Roman"/>
        </w:rPr>
        <w:t>promote</w:t>
      </w:r>
      <w:r w:rsidR="00F263F3" w:rsidRPr="00EF1AEC">
        <w:rPr>
          <w:rFonts w:ascii="Times New Roman" w:hAnsi="Times New Roman" w:cs="Times New Roman"/>
        </w:rPr>
        <w:t>s</w:t>
      </w:r>
      <w:r w:rsidR="00D2009E" w:rsidRPr="00EF1AEC">
        <w:rPr>
          <w:rFonts w:ascii="Times New Roman" w:hAnsi="Times New Roman" w:cs="Times New Roman"/>
        </w:rPr>
        <w:t xml:space="preserve"> </w:t>
      </w:r>
      <w:r w:rsidR="00D2009E" w:rsidRPr="00EF1AEC">
        <w:rPr>
          <w:rFonts w:ascii="Times New Roman" w:hAnsi="Times New Roman" w:cs="Times New Roman"/>
        </w:rPr>
        <w:lastRenderedPageBreak/>
        <w:t xml:space="preserve">greater </w:t>
      </w:r>
      <w:r w:rsidR="0092133B" w:rsidRPr="00EF1AEC">
        <w:rPr>
          <w:rFonts w:ascii="Times New Roman" w:hAnsi="Times New Roman" w:cs="Times New Roman"/>
        </w:rPr>
        <w:t xml:space="preserve">phylogenetic </w:t>
      </w:r>
      <w:r w:rsidR="00D2009E" w:rsidRPr="00EF1AEC">
        <w:rPr>
          <w:rFonts w:ascii="Times New Roman" w:hAnsi="Times New Roman" w:cs="Times New Roman"/>
        </w:rPr>
        <w:t>congruence</w:t>
      </w:r>
      <w:r w:rsidR="001810B6" w:rsidRPr="00EF1AEC">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1810B6" w:rsidRPr="00EF1AEC">
        <w:rPr>
          <w:rFonts w:ascii="Times New Roman" w:hAnsi="Times New Roman" w:cs="Times New Roman"/>
        </w:rPr>
      </w:r>
      <w:r w:rsidR="001810B6"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39-41</w:t>
      </w:r>
      <w:r w:rsidR="001810B6" w:rsidRPr="00EF1AEC">
        <w:rPr>
          <w:rFonts w:ascii="Times New Roman" w:hAnsi="Times New Roman" w:cs="Times New Roman"/>
        </w:rPr>
        <w:fldChar w:fldCharType="end"/>
      </w:r>
      <w:r w:rsidR="001810B6" w:rsidRPr="00EF1AEC">
        <w:rPr>
          <w:rFonts w:ascii="Times New Roman" w:hAnsi="Times New Roman" w:cs="Times New Roman"/>
        </w:rPr>
        <w:t>.</w:t>
      </w:r>
      <w:r w:rsidR="00415930" w:rsidRPr="00EF1AEC">
        <w:rPr>
          <w:rFonts w:ascii="Times New Roman" w:hAnsi="Times New Roman" w:cs="Times New Roman"/>
        </w:rPr>
        <w:t xml:space="preserve"> </w:t>
      </w:r>
      <w:r w:rsidR="0033174C" w:rsidRPr="004D434C">
        <w:rPr>
          <w:rFonts w:ascii="Times New Roman" w:hAnsi="Times New Roman" w:cs="Times New Roman"/>
        </w:rPr>
        <w:t>If a symbiont is vertically transmitted (whether it has positive, neutral</w:t>
      </w:r>
      <w:r w:rsidR="0033174C">
        <w:rPr>
          <w:rFonts w:ascii="Times New Roman" w:hAnsi="Times New Roman" w:cs="Times New Roman"/>
        </w:rPr>
        <w:t>,</w:t>
      </w:r>
      <w:r w:rsidR="0033174C" w:rsidRPr="004D434C">
        <w:rPr>
          <w:rFonts w:ascii="Times New Roman" w:hAnsi="Times New Roman" w:cs="Times New Roman"/>
        </w:rPr>
        <w:t xml:space="preserve"> or negative effects on the host), this should automatically decrease the likelihood of </w:t>
      </w:r>
      <w:proofErr w:type="gramStart"/>
      <w:r w:rsidR="0033174C" w:rsidRPr="004D434C">
        <w:rPr>
          <w:rFonts w:ascii="Times New Roman" w:hAnsi="Times New Roman" w:cs="Times New Roman"/>
        </w:rPr>
        <w:t>host-switching</w:t>
      </w:r>
      <w:proofErr w:type="gramEnd"/>
      <w:r w:rsidR="0033174C" w:rsidRPr="004D434C">
        <w:rPr>
          <w:rFonts w:ascii="Times New Roman" w:hAnsi="Times New Roman" w:cs="Times New Roman"/>
        </w:rPr>
        <w:t>, an</w:t>
      </w:r>
      <w:r w:rsidR="0033174C">
        <w:rPr>
          <w:rFonts w:ascii="Times New Roman" w:hAnsi="Times New Roman" w:cs="Times New Roman"/>
        </w:rPr>
        <w:t>d increase the likelihood of co</w:t>
      </w:r>
      <w:r w:rsidR="0033174C" w:rsidRPr="004D434C">
        <w:rPr>
          <w:rFonts w:ascii="Times New Roman" w:hAnsi="Times New Roman" w:cs="Times New Roman"/>
        </w:rPr>
        <w:t>speciation. Therefore</w:t>
      </w:r>
      <w:r w:rsidR="0033174C">
        <w:rPr>
          <w:rFonts w:ascii="Times New Roman" w:hAnsi="Times New Roman" w:cs="Times New Roman"/>
        </w:rPr>
        <w:t>,</w:t>
      </w:r>
      <w:r w:rsidR="0033174C" w:rsidRPr="004D434C">
        <w:rPr>
          <w:rFonts w:ascii="Times New Roman" w:hAnsi="Times New Roman" w:cs="Times New Roman"/>
        </w:rPr>
        <w:t xml:space="preserve"> cophylogenetic congruence should emerge as a consequence</w:t>
      </w:r>
      <w:r w:rsidR="0033174C">
        <w:rPr>
          <w:rFonts w:ascii="Times New Roman" w:hAnsi="Times New Roman" w:cs="Times New Roman"/>
        </w:rPr>
        <w:t xml:space="preserve">. </w:t>
      </w:r>
      <w:r w:rsidR="00725A06">
        <w:rPr>
          <w:rFonts w:ascii="Times New Roman" w:hAnsi="Times New Roman" w:cs="Times New Roman"/>
        </w:rPr>
        <w:t>In contrast,</w:t>
      </w:r>
      <w:r w:rsidR="006C7442">
        <w:rPr>
          <w:rFonts w:ascii="Times New Roman" w:hAnsi="Times New Roman" w:cs="Times New Roman"/>
        </w:rPr>
        <w:t xml:space="preserve"> horizontal transmission </w:t>
      </w:r>
      <w:r w:rsidR="006D2BCC">
        <w:rPr>
          <w:rFonts w:ascii="Times New Roman" w:hAnsi="Times New Roman" w:cs="Times New Roman"/>
        </w:rPr>
        <w:t>should facilitate</w:t>
      </w:r>
      <w:r w:rsidR="006C7442">
        <w:rPr>
          <w:rFonts w:ascii="Times New Roman" w:hAnsi="Times New Roman" w:cs="Times New Roman"/>
        </w:rPr>
        <w:t xml:space="preserve"> </w:t>
      </w:r>
      <w:r w:rsidR="009D6C0D">
        <w:rPr>
          <w:rFonts w:ascii="Times New Roman" w:hAnsi="Times New Roman" w:cs="Times New Roman"/>
        </w:rPr>
        <w:t>exposure to n</w:t>
      </w:r>
      <w:r w:rsidR="00D9189D">
        <w:rPr>
          <w:rFonts w:ascii="Times New Roman" w:hAnsi="Times New Roman" w:cs="Times New Roman"/>
        </w:rPr>
        <w:t xml:space="preserve">ovel </w:t>
      </w:r>
      <w:r w:rsidR="009D6C0D">
        <w:rPr>
          <w:rFonts w:ascii="Times New Roman" w:hAnsi="Times New Roman" w:cs="Times New Roman"/>
        </w:rPr>
        <w:t>hosts</w:t>
      </w:r>
      <w:r w:rsidR="006C7442">
        <w:rPr>
          <w:rFonts w:ascii="Times New Roman" w:hAnsi="Times New Roman" w:cs="Times New Roman"/>
        </w:rPr>
        <w:t xml:space="preserve">, </w:t>
      </w:r>
      <w:r w:rsidR="00B5405F">
        <w:rPr>
          <w:rFonts w:ascii="Times New Roman" w:hAnsi="Times New Roman" w:cs="Times New Roman"/>
        </w:rPr>
        <w:t xml:space="preserve">potentially </w:t>
      </w:r>
      <w:r w:rsidR="006C7442">
        <w:rPr>
          <w:rFonts w:ascii="Times New Roman" w:hAnsi="Times New Roman" w:cs="Times New Roman"/>
        </w:rPr>
        <w:t xml:space="preserve">leading to </w:t>
      </w:r>
      <w:r w:rsidR="006D2BCC">
        <w:rPr>
          <w:rFonts w:ascii="Times New Roman" w:hAnsi="Times New Roman" w:cs="Times New Roman"/>
        </w:rPr>
        <w:t xml:space="preserve">host-switching, and </w:t>
      </w:r>
      <w:r w:rsidR="009D6C0D">
        <w:rPr>
          <w:rFonts w:ascii="Times New Roman" w:hAnsi="Times New Roman" w:cs="Times New Roman"/>
        </w:rPr>
        <w:t>decreased host-symbiont phylogenetic congruence</w:t>
      </w:r>
      <w:r w:rsidR="006C7442">
        <w:rPr>
          <w:rFonts w:ascii="Times New Roman" w:hAnsi="Times New Roman" w:cs="Times New Roman"/>
        </w:rPr>
        <w:t>.</w:t>
      </w:r>
    </w:p>
    <w:p w14:paraId="03BA1DD6" w14:textId="66B2274E" w:rsidR="00E048CA" w:rsidRDefault="00F60E09" w:rsidP="00E048CA">
      <w:pPr>
        <w:spacing w:line="480" w:lineRule="auto"/>
        <w:ind w:firstLine="720"/>
        <w:rPr>
          <w:rFonts w:ascii="Times New Roman" w:hAnsi="Times New Roman" w:cs="Times New Roman"/>
        </w:rPr>
      </w:pPr>
      <w:r>
        <w:rPr>
          <w:rFonts w:ascii="Times New Roman" w:hAnsi="Times New Roman" w:cs="Times New Roman"/>
        </w:rPr>
        <w:t>C</w:t>
      </w:r>
      <w:r w:rsidR="00253DE6">
        <w:rPr>
          <w:rFonts w:ascii="Times New Roman" w:hAnsi="Times New Roman" w:cs="Times New Roman"/>
        </w:rPr>
        <w:t xml:space="preserve">onsidering </w:t>
      </w:r>
      <w:r w:rsidR="005D4548">
        <w:rPr>
          <w:rFonts w:ascii="Times New Roman" w:hAnsi="Times New Roman" w:cs="Times New Roman"/>
        </w:rPr>
        <w:t>23</w:t>
      </w:r>
      <w:r w:rsidR="006C6485">
        <w:rPr>
          <w:rFonts w:ascii="Times New Roman" w:hAnsi="Times New Roman" w:cs="Times New Roman"/>
        </w:rPr>
        <w:t>2</w:t>
      </w:r>
      <w:r w:rsidR="005D4548">
        <w:rPr>
          <w:rFonts w:ascii="Times New Roman" w:hAnsi="Times New Roman" w:cs="Times New Roman"/>
        </w:rPr>
        <w:t xml:space="preserve"> </w:t>
      </w:r>
      <w:r w:rsidR="00D42D08">
        <w:rPr>
          <w:rFonts w:ascii="Times New Roman" w:hAnsi="Times New Roman" w:cs="Times New Roman"/>
        </w:rPr>
        <w:t xml:space="preserve">published </w:t>
      </w:r>
      <w:r w:rsidR="00B56E86">
        <w:rPr>
          <w:rFonts w:ascii="Times New Roman" w:hAnsi="Times New Roman" w:cs="Times New Roman"/>
        </w:rPr>
        <w:t>host-symbiont co</w:t>
      </w:r>
      <w:r w:rsidR="00253DE6">
        <w:rPr>
          <w:rFonts w:ascii="Times New Roman" w:hAnsi="Times New Roman" w:cs="Times New Roman"/>
        </w:rPr>
        <w:t>phylogen</w:t>
      </w:r>
      <w:r w:rsidR="00B56E86">
        <w:rPr>
          <w:rFonts w:ascii="Times New Roman" w:hAnsi="Times New Roman" w:cs="Times New Roman"/>
        </w:rPr>
        <w:t>y</w:t>
      </w:r>
      <w:r w:rsidR="00253DE6">
        <w:rPr>
          <w:rFonts w:ascii="Times New Roman" w:hAnsi="Times New Roman" w:cs="Times New Roman"/>
        </w:rPr>
        <w:t xml:space="preserve"> </w:t>
      </w:r>
      <w:r w:rsidR="00241F68">
        <w:rPr>
          <w:rFonts w:ascii="Times New Roman" w:hAnsi="Times New Roman" w:cs="Times New Roman"/>
        </w:rPr>
        <w:t>studies</w:t>
      </w:r>
      <w:r w:rsidR="00EE1B5F">
        <w:rPr>
          <w:rFonts w:ascii="Times New Roman" w:hAnsi="Times New Roman" w:cs="Times New Roman"/>
        </w:rPr>
        <w:t xml:space="preserve"> (Extended Data Tab. 1</w:t>
      </w:r>
      <w:r w:rsidR="00EE1B5F" w:rsidRPr="00CC2E01">
        <w:rPr>
          <w:rFonts w:ascii="Times New Roman" w:hAnsi="Times New Roman" w:cs="Times New Roman"/>
        </w:rPr>
        <w:t>)</w:t>
      </w:r>
      <w:r w:rsidR="00AC4A02" w:rsidRPr="00CC2E01">
        <w:rPr>
          <w:rFonts w:ascii="Times New Roman" w:hAnsi="Times New Roman" w:cs="Times New Roman"/>
        </w:rPr>
        <w:t xml:space="preserve">, </w:t>
      </w:r>
      <w:r w:rsidR="009D6AF9" w:rsidRPr="00CC2E01">
        <w:rPr>
          <w:rFonts w:ascii="Times New Roman" w:hAnsi="Times New Roman" w:cs="Times New Roman"/>
        </w:rPr>
        <w:t>spanning</w:t>
      </w:r>
      <w:r w:rsidR="009D6AF9">
        <w:rPr>
          <w:rFonts w:ascii="Times New Roman" w:hAnsi="Times New Roman" w:cs="Times New Roman"/>
        </w:rPr>
        <w:t xml:space="preserve"> </w:t>
      </w:r>
      <w:r w:rsidR="00FC6F92">
        <w:rPr>
          <w:rFonts w:ascii="Times New Roman" w:hAnsi="Times New Roman" w:cs="Times New Roman"/>
        </w:rPr>
        <w:t xml:space="preserve">a wide </w:t>
      </w:r>
      <w:r w:rsidR="006D6FDD">
        <w:rPr>
          <w:rFonts w:ascii="Times New Roman" w:hAnsi="Times New Roman" w:cs="Times New Roman"/>
        </w:rPr>
        <w:t>spectrum</w:t>
      </w:r>
      <w:r w:rsidR="00FC6F92">
        <w:rPr>
          <w:rFonts w:ascii="Times New Roman" w:hAnsi="Times New Roman" w:cs="Times New Roman"/>
        </w:rPr>
        <w:t xml:space="preserve"> of</w:t>
      </w:r>
      <w:r w:rsidR="00A7295D">
        <w:rPr>
          <w:rFonts w:ascii="Times New Roman" w:hAnsi="Times New Roman" w:cs="Times New Roman"/>
        </w:rPr>
        <w:t xml:space="preserve"> </w:t>
      </w:r>
      <w:r w:rsidR="0040303B">
        <w:rPr>
          <w:rFonts w:ascii="Times New Roman" w:hAnsi="Times New Roman" w:cs="Times New Roman"/>
        </w:rPr>
        <w:t>host and symbiont tax</w:t>
      </w:r>
      <w:r w:rsidR="00FC6F92">
        <w:rPr>
          <w:rFonts w:ascii="Times New Roman" w:hAnsi="Times New Roman" w:cs="Times New Roman"/>
        </w:rPr>
        <w:t>a</w:t>
      </w:r>
      <w:r>
        <w:rPr>
          <w:rFonts w:ascii="Times New Roman" w:hAnsi="Times New Roman" w:cs="Times New Roman"/>
        </w:rPr>
        <w:t>, w</w:t>
      </w:r>
      <w:r w:rsidR="0003400D">
        <w:rPr>
          <w:rFonts w:ascii="Times New Roman" w:hAnsi="Times New Roman" w:cs="Times New Roman"/>
        </w:rPr>
        <w:t xml:space="preserve">e </w:t>
      </w:r>
      <w:r w:rsidR="00D76BB9">
        <w:rPr>
          <w:rFonts w:ascii="Times New Roman" w:hAnsi="Times New Roman" w:cs="Times New Roman"/>
        </w:rPr>
        <w:t>fou</w:t>
      </w:r>
      <w:r w:rsidR="00B5405F">
        <w:rPr>
          <w:rFonts w:ascii="Times New Roman" w:hAnsi="Times New Roman" w:cs="Times New Roman"/>
        </w:rPr>
        <w:t xml:space="preserve">nd </w:t>
      </w:r>
      <w:r w:rsidR="0053642E">
        <w:rPr>
          <w:rFonts w:ascii="Times New Roman" w:hAnsi="Times New Roman" w:cs="Times New Roman"/>
        </w:rPr>
        <w:t xml:space="preserve">support that host </w:t>
      </w:r>
      <w:r w:rsidR="001A1829">
        <w:rPr>
          <w:rFonts w:ascii="Times New Roman" w:hAnsi="Times New Roman" w:cs="Times New Roman"/>
        </w:rPr>
        <w:t xml:space="preserve">and symbiont </w:t>
      </w:r>
      <w:r w:rsidR="003C0A5B">
        <w:rPr>
          <w:rFonts w:ascii="Times New Roman" w:hAnsi="Times New Roman" w:cs="Times New Roman"/>
        </w:rPr>
        <w:t>phylogeny</w:t>
      </w:r>
      <w:r w:rsidR="00253DE6">
        <w:rPr>
          <w:rFonts w:ascii="Times New Roman" w:hAnsi="Times New Roman" w:cs="Times New Roman"/>
        </w:rPr>
        <w:t xml:space="preserve"> show a </w:t>
      </w:r>
      <w:r w:rsidR="0053642E">
        <w:rPr>
          <w:rFonts w:ascii="Times New Roman" w:hAnsi="Times New Roman" w:cs="Times New Roman"/>
        </w:rPr>
        <w:t>tend</w:t>
      </w:r>
      <w:r w:rsidR="00253DE6">
        <w:rPr>
          <w:rFonts w:ascii="Times New Roman" w:hAnsi="Times New Roman" w:cs="Times New Roman"/>
        </w:rPr>
        <w:t>ency</w:t>
      </w:r>
      <w:r w:rsidR="0053642E">
        <w:rPr>
          <w:rFonts w:ascii="Times New Roman" w:hAnsi="Times New Roman" w:cs="Times New Roman"/>
        </w:rPr>
        <w:t xml:space="preserve"> to reflect one another, </w:t>
      </w:r>
      <w:r w:rsidR="003C0A5B">
        <w:rPr>
          <w:rFonts w:ascii="Times New Roman" w:hAnsi="Times New Roman" w:cs="Times New Roman"/>
        </w:rPr>
        <w:t>with</w:t>
      </w:r>
      <w:r w:rsidR="007C0C57">
        <w:rPr>
          <w:rFonts w:ascii="Times New Roman" w:hAnsi="Times New Roman" w:cs="Times New Roman"/>
        </w:rPr>
        <w:t xml:space="preserve"> </w:t>
      </w:r>
      <w:r w:rsidR="008829ED">
        <w:rPr>
          <w:rFonts w:ascii="Times New Roman" w:hAnsi="Times New Roman" w:cs="Times New Roman"/>
        </w:rPr>
        <w:t xml:space="preserve">only </w:t>
      </w:r>
      <w:r w:rsidR="00FC2D1C">
        <w:rPr>
          <w:rFonts w:ascii="Times New Roman" w:hAnsi="Times New Roman" w:cs="Times New Roman"/>
        </w:rPr>
        <w:t>moderate</w:t>
      </w:r>
      <w:r w:rsidR="007C0C57">
        <w:rPr>
          <w:rFonts w:ascii="Times New Roman" w:hAnsi="Times New Roman" w:cs="Times New Roman"/>
        </w:rPr>
        <w:t xml:space="preserve"> variation </w:t>
      </w:r>
      <w:r w:rsidR="007C0C57" w:rsidRPr="009537ED">
        <w:rPr>
          <w:rFonts w:ascii="Times New Roman" w:hAnsi="Times New Roman" w:cs="Times New Roman"/>
          <w:color w:val="000000" w:themeColor="text1"/>
        </w:rPr>
        <w:t xml:space="preserve">in </w:t>
      </w:r>
      <w:r w:rsidR="0041297B" w:rsidRPr="009537ED">
        <w:rPr>
          <w:rFonts w:ascii="Times New Roman" w:hAnsi="Times New Roman" w:cs="Times New Roman"/>
          <w:color w:val="000000" w:themeColor="text1"/>
        </w:rPr>
        <w:t>the strength of</w:t>
      </w:r>
      <w:r w:rsidR="0041297B">
        <w:rPr>
          <w:rFonts w:ascii="Times New Roman" w:hAnsi="Times New Roman" w:cs="Times New Roman"/>
          <w:color w:val="FF0000"/>
        </w:rPr>
        <w:t xml:space="preserve"> </w:t>
      </w:r>
      <w:r w:rsidR="007C0C57">
        <w:rPr>
          <w:rFonts w:ascii="Times New Roman" w:hAnsi="Times New Roman" w:cs="Times New Roman"/>
        </w:rPr>
        <w:t xml:space="preserve">phylogenetic congruence among studies </w:t>
      </w:r>
      <w:r w:rsidR="00835D52">
        <w:rPr>
          <w:rFonts w:ascii="Times New Roman" w:hAnsi="Times New Roman" w:cs="Times New Roman"/>
        </w:rPr>
        <w:t>(</w:t>
      </w:r>
      <w:ins w:id="68" w:author="Shinichi Nakagawa" w:date="2019-07-01T06:45:00Z">
        <w:r w:rsidR="00365C81">
          <w:rPr>
            <w:rFonts w:ascii="Times New Roman" w:hAnsi="Times New Roman" w:cs="Times New Roman"/>
          </w:rPr>
          <w:t xml:space="preserve">STATS; </w:t>
        </w:r>
      </w:ins>
      <w:r w:rsidR="00835D52">
        <w:rPr>
          <w:rFonts w:ascii="Times New Roman" w:hAnsi="Times New Roman" w:cs="Times New Roman"/>
        </w:rPr>
        <w:t>Fig. 3</w:t>
      </w:r>
      <w:r w:rsidR="001540A2">
        <w:rPr>
          <w:rFonts w:ascii="Times New Roman" w:hAnsi="Times New Roman" w:cs="Times New Roman"/>
        </w:rPr>
        <w:t>a)</w:t>
      </w:r>
      <w:r w:rsidR="00623D77">
        <w:rPr>
          <w:rFonts w:ascii="Times New Roman" w:hAnsi="Times New Roman" w:cs="Times New Roman"/>
        </w:rPr>
        <w:t xml:space="preserve">. </w:t>
      </w:r>
      <w:r w:rsidR="00B36C37">
        <w:rPr>
          <w:rFonts w:ascii="Times New Roman" w:hAnsi="Times New Roman" w:cs="Times New Roman"/>
        </w:rPr>
        <w:t>Furthermore</w:t>
      </w:r>
      <w:r w:rsidR="00E04366">
        <w:rPr>
          <w:rFonts w:ascii="Times New Roman" w:hAnsi="Times New Roman" w:cs="Times New Roman"/>
        </w:rPr>
        <w:t>, t</w:t>
      </w:r>
      <w:r w:rsidR="00D76BB9">
        <w:rPr>
          <w:rFonts w:ascii="Times New Roman" w:hAnsi="Times New Roman" w:cs="Times New Roman"/>
        </w:rPr>
        <w:t>he strength of the</w:t>
      </w:r>
      <w:r w:rsidR="00AD66BE">
        <w:rPr>
          <w:rFonts w:ascii="Times New Roman" w:hAnsi="Times New Roman" w:cs="Times New Roman"/>
        </w:rPr>
        <w:t xml:space="preserve"> association identified is </w:t>
      </w:r>
      <w:r w:rsidR="008829ED">
        <w:rPr>
          <w:rFonts w:ascii="Times New Roman" w:hAnsi="Times New Roman" w:cs="Times New Roman"/>
        </w:rPr>
        <w:t>likely to be</w:t>
      </w:r>
      <w:r w:rsidR="00AD66BE">
        <w:rPr>
          <w:rFonts w:ascii="Times New Roman" w:hAnsi="Times New Roman" w:cs="Times New Roman"/>
        </w:rPr>
        <w:t xml:space="preserve"> a </w:t>
      </w:r>
      <w:r w:rsidR="00D76BB9">
        <w:rPr>
          <w:rFonts w:ascii="Times New Roman" w:hAnsi="Times New Roman" w:cs="Times New Roman"/>
        </w:rPr>
        <w:t>considerable</w:t>
      </w:r>
      <w:r w:rsidR="00AD66BE">
        <w:rPr>
          <w:rFonts w:ascii="Times New Roman" w:hAnsi="Times New Roman" w:cs="Times New Roman"/>
        </w:rPr>
        <w:t xml:space="preserve"> underestimate</w:t>
      </w:r>
      <w:r w:rsidR="00E04366">
        <w:rPr>
          <w:rFonts w:ascii="Times New Roman" w:hAnsi="Times New Roman" w:cs="Times New Roman"/>
        </w:rPr>
        <w:t xml:space="preserve"> of the true</w:t>
      </w:r>
      <w:r w:rsidR="00AD66BE">
        <w:rPr>
          <w:rFonts w:ascii="Times New Roman" w:hAnsi="Times New Roman" w:cs="Times New Roman"/>
        </w:rPr>
        <w:t xml:space="preserve"> </w:t>
      </w:r>
      <w:r w:rsidR="00E04366">
        <w:rPr>
          <w:rFonts w:ascii="Times New Roman" w:hAnsi="Times New Roman" w:cs="Times New Roman"/>
        </w:rPr>
        <w:t>pattern</w:t>
      </w:r>
      <w:r w:rsidR="006D2BCC">
        <w:rPr>
          <w:rFonts w:ascii="Times New Roman" w:hAnsi="Times New Roman" w:cs="Times New Roman"/>
        </w:rPr>
        <w:t>, given the limits of current approaches to quantify congruence between host and symbiont phylogenies</w:t>
      </w:r>
      <w:r w:rsidR="00D76BB9">
        <w:rPr>
          <w:rFonts w:ascii="Times New Roman" w:hAnsi="Times New Roman" w:cs="Times New Roman"/>
        </w:rPr>
        <w:t xml:space="preserve"> (see Methods, ‘</w:t>
      </w:r>
      <w:r w:rsidR="00D76BB9" w:rsidRPr="00D76BB9">
        <w:rPr>
          <w:rFonts w:ascii="Times New Roman" w:hAnsi="Times New Roman" w:cs="Times New Roman"/>
        </w:rPr>
        <w:t>Estimates of effect size’</w:t>
      </w:r>
      <w:r w:rsidR="00D76BB9">
        <w:rPr>
          <w:rFonts w:ascii="Times New Roman" w:hAnsi="Times New Roman" w:cs="Times New Roman"/>
        </w:rPr>
        <w:t>)</w:t>
      </w:r>
      <w:r w:rsidR="00AD66BE">
        <w:rPr>
          <w:rFonts w:ascii="Times New Roman" w:hAnsi="Times New Roman" w:cs="Times New Roman"/>
        </w:rPr>
        <w:t xml:space="preserve">. </w:t>
      </w:r>
      <w:r w:rsidR="00A75296">
        <w:rPr>
          <w:rFonts w:ascii="Times New Roman" w:hAnsi="Times New Roman" w:cs="Times New Roman"/>
        </w:rPr>
        <w:t>N</w:t>
      </w:r>
      <w:r w:rsidR="0044422A">
        <w:rPr>
          <w:rFonts w:ascii="Times New Roman" w:hAnsi="Times New Roman" w:cs="Times New Roman"/>
        </w:rPr>
        <w:t>ext</w:t>
      </w:r>
      <w:r w:rsidR="00A75296">
        <w:rPr>
          <w:rFonts w:ascii="Times New Roman" w:hAnsi="Times New Roman" w:cs="Times New Roman"/>
        </w:rPr>
        <w:t>, we</w:t>
      </w:r>
      <w:r w:rsidR="0044422A">
        <w:rPr>
          <w:rFonts w:ascii="Times New Roman" w:hAnsi="Times New Roman" w:cs="Times New Roman"/>
        </w:rPr>
        <w:t xml:space="preserve"> examined</w:t>
      </w:r>
      <w:r w:rsidR="00A7295D">
        <w:rPr>
          <w:rFonts w:ascii="Times New Roman" w:hAnsi="Times New Roman" w:cs="Times New Roman"/>
        </w:rPr>
        <w:t xml:space="preserve"> para</w:t>
      </w:r>
      <w:r w:rsidR="0044422A">
        <w:rPr>
          <w:rFonts w:ascii="Times New Roman" w:hAnsi="Times New Roman" w:cs="Times New Roman"/>
        </w:rPr>
        <w:t>sitism and mutualism separately</w:t>
      </w:r>
      <w:r w:rsidR="00C17CD3">
        <w:rPr>
          <w:rFonts w:ascii="Times New Roman" w:hAnsi="Times New Roman" w:cs="Times New Roman"/>
        </w:rPr>
        <w:t xml:space="preserve">. Our results </w:t>
      </w:r>
      <w:r w:rsidR="00A02560">
        <w:rPr>
          <w:rFonts w:ascii="Times New Roman" w:hAnsi="Times New Roman" w:cs="Times New Roman"/>
        </w:rPr>
        <w:t xml:space="preserve">show </w:t>
      </w:r>
      <w:r w:rsidR="00C17CD3">
        <w:rPr>
          <w:rFonts w:ascii="Times New Roman" w:hAnsi="Times New Roman" w:cs="Times New Roman"/>
        </w:rPr>
        <w:t xml:space="preserve">that </w:t>
      </w:r>
      <w:r w:rsidR="005B2FA1" w:rsidRPr="00C17CD3">
        <w:rPr>
          <w:rFonts w:ascii="Times New Roman" w:hAnsi="Times New Roman" w:cs="Times New Roman"/>
          <w:color w:val="000000" w:themeColor="text1"/>
        </w:rPr>
        <w:t>h</w:t>
      </w:r>
      <w:r w:rsidR="00732DC9" w:rsidRPr="00C17CD3">
        <w:rPr>
          <w:rFonts w:ascii="Times New Roman" w:hAnsi="Times New Roman" w:cs="Times New Roman"/>
          <w:color w:val="000000" w:themeColor="text1"/>
        </w:rPr>
        <w:t>ost and parasite phylogen</w:t>
      </w:r>
      <w:r w:rsidR="00F04269" w:rsidRPr="00C17CD3">
        <w:rPr>
          <w:rFonts w:ascii="Times New Roman" w:hAnsi="Times New Roman" w:cs="Times New Roman"/>
          <w:color w:val="000000" w:themeColor="text1"/>
        </w:rPr>
        <w:t>ies</w:t>
      </w:r>
      <w:r w:rsidR="00732DC9" w:rsidRPr="00C17CD3">
        <w:rPr>
          <w:rFonts w:ascii="Times New Roman" w:hAnsi="Times New Roman" w:cs="Times New Roman"/>
          <w:color w:val="000000" w:themeColor="text1"/>
        </w:rPr>
        <w:t xml:space="preserve"> </w:t>
      </w:r>
      <w:r w:rsidR="00A02560">
        <w:rPr>
          <w:rFonts w:ascii="Times New Roman" w:hAnsi="Times New Roman" w:cs="Times New Roman"/>
          <w:color w:val="000000" w:themeColor="text1"/>
        </w:rPr>
        <w:t>display</w:t>
      </w:r>
      <w:r w:rsidR="00A02560" w:rsidRPr="00C17CD3">
        <w:rPr>
          <w:rFonts w:ascii="Times New Roman" w:hAnsi="Times New Roman" w:cs="Times New Roman"/>
          <w:color w:val="000000" w:themeColor="text1"/>
        </w:rPr>
        <w:t xml:space="preserve"> </w:t>
      </w:r>
      <w:r w:rsidR="00A75296" w:rsidRPr="00C17CD3">
        <w:rPr>
          <w:rFonts w:ascii="Times New Roman" w:hAnsi="Times New Roman" w:cs="Times New Roman"/>
          <w:color w:val="000000" w:themeColor="text1"/>
        </w:rPr>
        <w:t xml:space="preserve">greater </w:t>
      </w:r>
      <w:r w:rsidR="00F04269" w:rsidRPr="00C17CD3">
        <w:rPr>
          <w:rFonts w:ascii="Times New Roman" w:hAnsi="Times New Roman" w:cs="Times New Roman"/>
          <w:color w:val="000000" w:themeColor="text1"/>
        </w:rPr>
        <w:t>similarity</w:t>
      </w:r>
      <w:r w:rsidR="00732DC9" w:rsidRPr="00C17CD3">
        <w:rPr>
          <w:rFonts w:ascii="Times New Roman" w:hAnsi="Times New Roman" w:cs="Times New Roman"/>
          <w:color w:val="000000" w:themeColor="text1"/>
        </w:rPr>
        <w:t xml:space="preserve"> than</w:t>
      </w:r>
      <w:r w:rsidR="00732DC9">
        <w:rPr>
          <w:rFonts w:ascii="Times New Roman" w:hAnsi="Times New Roman" w:cs="Times New Roman"/>
        </w:rPr>
        <w:t xml:space="preserve"> expected by chance, </w:t>
      </w:r>
      <w:r w:rsidR="00C17CD3">
        <w:rPr>
          <w:rFonts w:ascii="Times New Roman" w:hAnsi="Times New Roman" w:cs="Times New Roman"/>
        </w:rPr>
        <w:t>with parasite phylogeny tending to mirror host phylogeny, consistent with a broad interpretation of Fahrenholz’s Rule</w:t>
      </w:r>
      <w:r w:rsidR="00835D52">
        <w:rPr>
          <w:rFonts w:ascii="Times New Roman" w:hAnsi="Times New Roman" w:cs="Times New Roman"/>
        </w:rPr>
        <w:t xml:space="preserve"> (</w:t>
      </w:r>
      <w:ins w:id="69" w:author="Shinichi Nakagawa" w:date="2019-07-01T06:48:00Z">
        <w:r w:rsidR="00365C81">
          <w:rPr>
            <w:rFonts w:ascii="Times New Roman" w:hAnsi="Times New Roman" w:cs="Times New Roman"/>
          </w:rPr>
          <w:t xml:space="preserve">STATS; </w:t>
        </w:r>
      </w:ins>
      <w:r w:rsidR="00835D52">
        <w:rPr>
          <w:rFonts w:ascii="Times New Roman" w:hAnsi="Times New Roman" w:cs="Times New Roman"/>
        </w:rPr>
        <w:t>Fig. 3</w:t>
      </w:r>
      <w:r w:rsidR="00C17CD3">
        <w:rPr>
          <w:rFonts w:ascii="Times New Roman" w:hAnsi="Times New Roman" w:cs="Times New Roman"/>
        </w:rPr>
        <w:t xml:space="preserve">b). </w:t>
      </w:r>
      <w:r w:rsidR="00664609">
        <w:rPr>
          <w:rFonts w:ascii="Times New Roman" w:hAnsi="Times New Roman" w:cs="Times New Roman"/>
        </w:rPr>
        <w:t>However,</w:t>
      </w:r>
      <w:r w:rsidR="00B36C37">
        <w:rPr>
          <w:rFonts w:ascii="Times New Roman" w:hAnsi="Times New Roman" w:cs="Times New Roman"/>
        </w:rPr>
        <w:t xml:space="preserve"> </w:t>
      </w:r>
      <w:r w:rsidR="00DE3D13">
        <w:rPr>
          <w:rFonts w:ascii="Times New Roman" w:hAnsi="Times New Roman" w:cs="Times New Roman"/>
        </w:rPr>
        <w:t xml:space="preserve">host and mutualist phylogenies </w:t>
      </w:r>
      <w:r w:rsidR="00C17CD3">
        <w:rPr>
          <w:rFonts w:ascii="Times New Roman" w:hAnsi="Times New Roman" w:cs="Times New Roman"/>
        </w:rPr>
        <w:t xml:space="preserve">show greater congruence than that observed </w:t>
      </w:r>
      <w:r w:rsidR="00C17CD3" w:rsidRPr="00D76BB9">
        <w:rPr>
          <w:rFonts w:ascii="Times New Roman" w:hAnsi="Times New Roman" w:cs="Times New Roman"/>
          <w:color w:val="000000" w:themeColor="text1"/>
        </w:rPr>
        <w:t xml:space="preserve">between </w:t>
      </w:r>
      <w:r w:rsidR="00C17CD3">
        <w:rPr>
          <w:rFonts w:ascii="Times New Roman" w:hAnsi="Times New Roman" w:cs="Times New Roman"/>
        </w:rPr>
        <w:t>host and parasite phylogenies</w:t>
      </w:r>
      <w:r w:rsidR="00B36C37">
        <w:rPr>
          <w:rFonts w:ascii="Times New Roman" w:hAnsi="Times New Roman" w:cs="Times New Roman"/>
        </w:rPr>
        <w:t xml:space="preserve">, suggesting a </w:t>
      </w:r>
      <w:r w:rsidR="003E0662">
        <w:rPr>
          <w:rFonts w:ascii="Times New Roman" w:hAnsi="Times New Roman" w:cs="Times New Roman"/>
        </w:rPr>
        <w:t>stronger</w:t>
      </w:r>
      <w:r w:rsidR="00B36C37">
        <w:rPr>
          <w:rFonts w:ascii="Times New Roman" w:hAnsi="Times New Roman" w:cs="Times New Roman"/>
        </w:rPr>
        <w:t xml:space="preserve"> tendency of mutualists</w:t>
      </w:r>
      <w:r w:rsidR="00835D52">
        <w:rPr>
          <w:rFonts w:ascii="Times New Roman" w:hAnsi="Times New Roman" w:cs="Times New Roman"/>
        </w:rPr>
        <w:t xml:space="preserve"> to track host phylogeny (</w:t>
      </w:r>
      <w:ins w:id="70" w:author="Shinichi Nakagawa" w:date="2019-07-01T06:47:00Z">
        <w:r w:rsidR="00365C81">
          <w:rPr>
            <w:rFonts w:ascii="Times New Roman" w:hAnsi="Times New Roman" w:cs="Times New Roman"/>
          </w:rPr>
          <w:t xml:space="preserve">STATS; </w:t>
        </w:r>
      </w:ins>
      <w:r w:rsidR="00835D52">
        <w:rPr>
          <w:rFonts w:ascii="Times New Roman" w:hAnsi="Times New Roman" w:cs="Times New Roman"/>
        </w:rPr>
        <w:t>Fig. 3</w:t>
      </w:r>
      <w:r w:rsidR="00B36C37">
        <w:rPr>
          <w:rFonts w:ascii="Times New Roman" w:hAnsi="Times New Roman" w:cs="Times New Roman"/>
        </w:rPr>
        <w:t>b).</w:t>
      </w:r>
      <w:r w:rsidR="00FE19D0">
        <w:rPr>
          <w:rFonts w:ascii="Times New Roman" w:hAnsi="Times New Roman" w:cs="Times New Roman"/>
        </w:rPr>
        <w:t xml:space="preserve"> A potential explanation for this pattern is that reciprocal benefits provide a more cohesive force to </w:t>
      </w:r>
      <w:r w:rsidR="00664609">
        <w:rPr>
          <w:rFonts w:ascii="Times New Roman" w:hAnsi="Times New Roman" w:cs="Times New Roman"/>
        </w:rPr>
        <w:t>unite host and symbiont</w:t>
      </w:r>
      <w:r w:rsidR="00FE19D0">
        <w:rPr>
          <w:rFonts w:ascii="Times New Roman" w:hAnsi="Times New Roman" w:cs="Times New Roman"/>
        </w:rPr>
        <w:t xml:space="preserve"> </w:t>
      </w:r>
      <w:r w:rsidR="00664609">
        <w:rPr>
          <w:rFonts w:ascii="Times New Roman" w:hAnsi="Times New Roman" w:cs="Times New Roman"/>
        </w:rPr>
        <w:t xml:space="preserve">evolutionary trajectories, than </w:t>
      </w:r>
      <w:r w:rsidR="00E048CA">
        <w:rPr>
          <w:rFonts w:ascii="Times New Roman" w:hAnsi="Times New Roman" w:cs="Times New Roman"/>
        </w:rPr>
        <w:t xml:space="preserve">the </w:t>
      </w:r>
      <w:r w:rsidR="00FE19D0">
        <w:rPr>
          <w:rFonts w:ascii="Times New Roman" w:hAnsi="Times New Roman" w:cs="Times New Roman"/>
        </w:rPr>
        <w:t>antag</w:t>
      </w:r>
      <w:r w:rsidR="009D6AF9">
        <w:rPr>
          <w:rFonts w:ascii="Times New Roman" w:hAnsi="Times New Roman" w:cs="Times New Roman"/>
        </w:rPr>
        <w:t>on</w:t>
      </w:r>
      <w:r w:rsidR="00FE19D0">
        <w:rPr>
          <w:rFonts w:ascii="Times New Roman" w:hAnsi="Times New Roman" w:cs="Times New Roman"/>
        </w:rPr>
        <w:t>istic interactions</w:t>
      </w:r>
      <w:r w:rsidR="00E048CA">
        <w:rPr>
          <w:rFonts w:ascii="Times New Roman" w:hAnsi="Times New Roman" w:cs="Times New Roman"/>
        </w:rPr>
        <w:t xml:space="preserve"> involved in parasitism</w:t>
      </w:r>
      <w:r w:rsidR="00FE19D0">
        <w:rPr>
          <w:rFonts w:ascii="Times New Roman" w:hAnsi="Times New Roman" w:cs="Times New Roman"/>
        </w:rPr>
        <w:t>.</w:t>
      </w:r>
    </w:p>
    <w:p w14:paraId="5E51ED2A" w14:textId="49B9CE44" w:rsidR="00501934" w:rsidRPr="00047131" w:rsidRDefault="000747B4" w:rsidP="00501934">
      <w:pPr>
        <w:spacing w:line="480" w:lineRule="auto"/>
        <w:ind w:firstLine="720"/>
        <w:rPr>
          <w:rFonts w:ascii="Times New Roman" w:hAnsi="Times New Roman" w:cs="Times New Roman"/>
        </w:rPr>
      </w:pPr>
      <w:r>
        <w:rPr>
          <w:rFonts w:ascii="Times New Roman" w:hAnsi="Times New Roman" w:cs="Times New Roman"/>
        </w:rPr>
        <w:t xml:space="preserve">To further dissect </w:t>
      </w:r>
      <w:r w:rsidR="004C3E11">
        <w:rPr>
          <w:rFonts w:ascii="Times New Roman" w:hAnsi="Times New Roman" w:cs="Times New Roman"/>
        </w:rPr>
        <w:t>co</w:t>
      </w:r>
      <w:r>
        <w:rPr>
          <w:rFonts w:ascii="Times New Roman" w:hAnsi="Times New Roman" w:cs="Times New Roman"/>
        </w:rPr>
        <w:t>phylogenetic pattern</w:t>
      </w:r>
      <w:r w:rsidR="00A02560">
        <w:rPr>
          <w:rFonts w:ascii="Times New Roman" w:hAnsi="Times New Roman" w:cs="Times New Roman"/>
        </w:rPr>
        <w:t>s</w:t>
      </w:r>
      <w:r>
        <w:rPr>
          <w:rFonts w:ascii="Times New Roman" w:hAnsi="Times New Roman" w:cs="Times New Roman"/>
        </w:rPr>
        <w:t xml:space="preserve"> between symbiont and host </w:t>
      </w:r>
      <w:r w:rsidRPr="00A02560">
        <w:rPr>
          <w:rFonts w:ascii="Times New Roman" w:hAnsi="Times New Roman" w:cs="Times New Roman"/>
          <w:color w:val="000000" w:themeColor="text1"/>
        </w:rPr>
        <w:t>phylogen</w:t>
      </w:r>
      <w:r w:rsidR="00B261FD" w:rsidRPr="00A02560">
        <w:rPr>
          <w:rFonts w:ascii="Times New Roman" w:hAnsi="Times New Roman" w:cs="Times New Roman"/>
          <w:color w:val="000000" w:themeColor="text1"/>
        </w:rPr>
        <w:t>ies</w:t>
      </w:r>
      <w:r w:rsidRPr="00A02560">
        <w:rPr>
          <w:rFonts w:ascii="Times New Roman" w:hAnsi="Times New Roman" w:cs="Times New Roman"/>
          <w:color w:val="000000" w:themeColor="text1"/>
        </w:rPr>
        <w:t>,</w:t>
      </w:r>
      <w:r>
        <w:rPr>
          <w:rFonts w:ascii="Times New Roman" w:hAnsi="Times New Roman" w:cs="Times New Roman"/>
        </w:rPr>
        <w:t xml:space="preserve"> we examined </w:t>
      </w:r>
      <w:r w:rsidR="004E68FF">
        <w:rPr>
          <w:rFonts w:ascii="Times New Roman" w:hAnsi="Times New Roman" w:cs="Times New Roman"/>
        </w:rPr>
        <w:t xml:space="preserve">whether </w:t>
      </w:r>
      <w:r w:rsidR="009B1D9D">
        <w:rPr>
          <w:rFonts w:ascii="Times New Roman" w:hAnsi="Times New Roman" w:cs="Times New Roman"/>
        </w:rPr>
        <w:t xml:space="preserve">taxonomy exerted an effect </w:t>
      </w:r>
      <w:r>
        <w:rPr>
          <w:rFonts w:ascii="Times New Roman" w:hAnsi="Times New Roman" w:cs="Times New Roman"/>
        </w:rPr>
        <w:t>by</w:t>
      </w:r>
      <w:r w:rsidR="005B06F6">
        <w:rPr>
          <w:rFonts w:ascii="Times New Roman" w:hAnsi="Times New Roman" w:cs="Times New Roman"/>
        </w:rPr>
        <w:t xml:space="preserve"> </w:t>
      </w:r>
      <w:r>
        <w:rPr>
          <w:rFonts w:ascii="Times New Roman" w:hAnsi="Times New Roman" w:cs="Times New Roman"/>
        </w:rPr>
        <w:t>partitioning</w:t>
      </w:r>
      <w:r w:rsidR="005B06F6">
        <w:rPr>
          <w:rFonts w:ascii="Times New Roman" w:hAnsi="Times New Roman" w:cs="Times New Roman"/>
        </w:rPr>
        <w:t xml:space="preserve"> studies </w:t>
      </w:r>
      <w:r w:rsidR="005B06F6">
        <w:rPr>
          <w:rFonts w:ascii="Times New Roman" w:hAnsi="Times New Roman" w:cs="Times New Roman"/>
        </w:rPr>
        <w:lastRenderedPageBreak/>
        <w:t xml:space="preserve">according to </w:t>
      </w:r>
      <w:r w:rsidR="007C45BE">
        <w:rPr>
          <w:rFonts w:ascii="Times New Roman" w:hAnsi="Times New Roman" w:cs="Times New Roman"/>
        </w:rPr>
        <w:t xml:space="preserve">broad taxonomic groups for </w:t>
      </w:r>
      <w:r w:rsidR="005B06F6">
        <w:rPr>
          <w:rFonts w:ascii="Times New Roman" w:hAnsi="Times New Roman" w:cs="Times New Roman"/>
        </w:rPr>
        <w:t>host</w:t>
      </w:r>
      <w:r w:rsidR="007C45BE">
        <w:rPr>
          <w:rFonts w:ascii="Times New Roman" w:hAnsi="Times New Roman" w:cs="Times New Roman"/>
        </w:rPr>
        <w:t>s</w:t>
      </w:r>
      <w:r w:rsidR="005B06F6">
        <w:rPr>
          <w:rFonts w:ascii="Times New Roman" w:hAnsi="Times New Roman" w:cs="Times New Roman"/>
        </w:rPr>
        <w:t xml:space="preserve"> and symbiont</w:t>
      </w:r>
      <w:r w:rsidR="007C45BE">
        <w:rPr>
          <w:rFonts w:ascii="Times New Roman" w:hAnsi="Times New Roman" w:cs="Times New Roman"/>
        </w:rPr>
        <w:t>s</w:t>
      </w:r>
      <w:r w:rsidR="00B016E3">
        <w:rPr>
          <w:rFonts w:ascii="Times New Roman" w:hAnsi="Times New Roman" w:cs="Times New Roman"/>
        </w:rPr>
        <w:t>.</w:t>
      </w:r>
      <w:r w:rsidR="009B1D9D">
        <w:rPr>
          <w:rFonts w:ascii="Times New Roman" w:hAnsi="Times New Roman" w:cs="Times New Roman"/>
        </w:rPr>
        <w:t xml:space="preserve"> </w:t>
      </w:r>
      <w:r w:rsidR="0082322C">
        <w:rPr>
          <w:rFonts w:ascii="Times New Roman" w:hAnsi="Times New Roman" w:cs="Times New Roman"/>
        </w:rPr>
        <w:t>We found that e</w:t>
      </w:r>
      <w:r w:rsidR="00BD587D">
        <w:rPr>
          <w:rFonts w:ascii="Times New Roman" w:hAnsi="Times New Roman" w:cs="Times New Roman"/>
        </w:rPr>
        <w:t xml:space="preserve">ffect size was positive </w:t>
      </w:r>
      <w:r w:rsidR="00731768">
        <w:rPr>
          <w:rFonts w:ascii="Times New Roman" w:hAnsi="Times New Roman" w:cs="Times New Roman"/>
        </w:rPr>
        <w:t>across</w:t>
      </w:r>
      <w:r w:rsidR="00E76399">
        <w:rPr>
          <w:rFonts w:ascii="Times New Roman" w:hAnsi="Times New Roman" w:cs="Times New Roman"/>
        </w:rPr>
        <w:t xml:space="preserve"> all host taxonomic groupings</w:t>
      </w:r>
      <w:r w:rsidR="00E54C4E">
        <w:rPr>
          <w:rFonts w:ascii="Times New Roman" w:hAnsi="Times New Roman" w:cs="Times New Roman"/>
        </w:rPr>
        <w:t xml:space="preserve"> considered</w:t>
      </w:r>
      <w:r w:rsidR="00B016E3">
        <w:rPr>
          <w:rFonts w:ascii="Times New Roman" w:hAnsi="Times New Roman" w:cs="Times New Roman"/>
        </w:rPr>
        <w:t xml:space="preserve">, </w:t>
      </w:r>
      <w:r w:rsidR="00EE1F5C">
        <w:rPr>
          <w:rFonts w:ascii="Times New Roman" w:hAnsi="Times New Roman" w:cs="Times New Roman"/>
        </w:rPr>
        <w:t>with</w:t>
      </w:r>
      <w:r w:rsidR="00B016E3">
        <w:rPr>
          <w:rFonts w:ascii="Times New Roman" w:hAnsi="Times New Roman" w:cs="Times New Roman"/>
        </w:rPr>
        <w:t xml:space="preserve"> </w:t>
      </w:r>
      <w:r w:rsidR="00A64CD8">
        <w:rPr>
          <w:rFonts w:ascii="Times New Roman" w:hAnsi="Times New Roman" w:cs="Times New Roman"/>
        </w:rPr>
        <w:t xml:space="preserve">host-symbiont </w:t>
      </w:r>
      <w:r w:rsidR="008C2A13">
        <w:rPr>
          <w:rFonts w:ascii="Times New Roman" w:hAnsi="Times New Roman" w:cs="Times New Roman"/>
        </w:rPr>
        <w:t>associations</w:t>
      </w:r>
      <w:r w:rsidR="00A64CD8">
        <w:rPr>
          <w:rFonts w:ascii="Times New Roman" w:hAnsi="Times New Roman" w:cs="Times New Roman"/>
        </w:rPr>
        <w:t xml:space="preserve"> involving </w:t>
      </w:r>
      <w:r w:rsidR="00EE1F5C">
        <w:rPr>
          <w:rFonts w:ascii="Times New Roman" w:hAnsi="Times New Roman" w:cs="Times New Roman"/>
        </w:rPr>
        <w:t>m</w:t>
      </w:r>
      <w:r w:rsidR="00115A05">
        <w:rPr>
          <w:rFonts w:ascii="Times New Roman" w:hAnsi="Times New Roman" w:cs="Times New Roman"/>
        </w:rPr>
        <w:t>icrob</w:t>
      </w:r>
      <w:r w:rsidR="00881B4A">
        <w:rPr>
          <w:rFonts w:ascii="Times New Roman" w:hAnsi="Times New Roman" w:cs="Times New Roman"/>
        </w:rPr>
        <w:t>ial</w:t>
      </w:r>
      <w:r w:rsidR="00115A05">
        <w:rPr>
          <w:rFonts w:ascii="Times New Roman" w:hAnsi="Times New Roman" w:cs="Times New Roman"/>
        </w:rPr>
        <w:t xml:space="preserve"> hosts </w:t>
      </w:r>
      <w:r w:rsidR="00EE1F5C">
        <w:rPr>
          <w:rFonts w:ascii="Times New Roman" w:hAnsi="Times New Roman" w:cs="Times New Roman"/>
        </w:rPr>
        <w:t>showing</w:t>
      </w:r>
      <w:r w:rsidR="007F1C8D">
        <w:rPr>
          <w:rFonts w:ascii="Times New Roman" w:hAnsi="Times New Roman" w:cs="Times New Roman"/>
        </w:rPr>
        <w:t xml:space="preserve"> </w:t>
      </w:r>
      <w:r w:rsidR="00115A05">
        <w:rPr>
          <w:rFonts w:ascii="Times New Roman" w:hAnsi="Times New Roman" w:cs="Times New Roman"/>
        </w:rPr>
        <w:t>greatest congruence, followed by invertebrate hosts</w:t>
      </w:r>
      <w:r w:rsidR="00881B4A">
        <w:rPr>
          <w:rFonts w:ascii="Times New Roman" w:hAnsi="Times New Roman" w:cs="Times New Roman"/>
        </w:rPr>
        <w:t xml:space="preserve">, </w:t>
      </w:r>
      <w:r w:rsidR="00115A05">
        <w:rPr>
          <w:rFonts w:ascii="Times New Roman" w:hAnsi="Times New Roman" w:cs="Times New Roman"/>
        </w:rPr>
        <w:t xml:space="preserve">vertebrate hosts, and lastly plant hosts </w:t>
      </w:r>
      <w:r w:rsidR="00115A05" w:rsidRPr="0035155A">
        <w:rPr>
          <w:rFonts w:ascii="Times New Roman" w:hAnsi="Times New Roman" w:cs="Times New Roman"/>
          <w:color w:val="000000" w:themeColor="text1"/>
        </w:rPr>
        <w:t>(</w:t>
      </w:r>
      <w:ins w:id="71" w:author="Shinichi Nakagawa" w:date="2019-07-01T06:49:00Z">
        <w:r w:rsidR="00365C81">
          <w:rPr>
            <w:rFonts w:ascii="Times New Roman" w:hAnsi="Times New Roman" w:cs="Times New Roman"/>
          </w:rPr>
          <w:t xml:space="preserve">STATS; </w:t>
        </w:r>
      </w:ins>
      <w:r w:rsidR="00115A05" w:rsidRPr="0035155A">
        <w:rPr>
          <w:rFonts w:ascii="Times New Roman" w:hAnsi="Times New Roman" w:cs="Times New Roman"/>
          <w:color w:val="000000" w:themeColor="text1"/>
        </w:rPr>
        <w:t xml:space="preserve">Fig. </w:t>
      </w:r>
      <w:r w:rsidR="00835D52">
        <w:rPr>
          <w:rFonts w:ascii="Times New Roman" w:hAnsi="Times New Roman" w:cs="Times New Roman"/>
          <w:color w:val="000000" w:themeColor="text1"/>
        </w:rPr>
        <w:t>3</w:t>
      </w:r>
      <w:r w:rsidR="007007CE" w:rsidRPr="0035155A">
        <w:rPr>
          <w:rFonts w:ascii="Times New Roman" w:hAnsi="Times New Roman" w:cs="Times New Roman"/>
          <w:color w:val="000000" w:themeColor="text1"/>
        </w:rPr>
        <w:t>c</w:t>
      </w:r>
      <w:r w:rsidR="00115A05" w:rsidRPr="0035155A">
        <w:rPr>
          <w:rFonts w:ascii="Times New Roman" w:hAnsi="Times New Roman" w:cs="Times New Roman"/>
          <w:color w:val="000000" w:themeColor="text1"/>
        </w:rPr>
        <w:t>).</w:t>
      </w:r>
      <w:r w:rsidR="00115A05">
        <w:rPr>
          <w:rFonts w:ascii="Times New Roman" w:hAnsi="Times New Roman" w:cs="Times New Roman"/>
        </w:rPr>
        <w:t xml:space="preserve"> </w:t>
      </w:r>
      <w:r w:rsidR="00731768">
        <w:rPr>
          <w:rFonts w:ascii="Times New Roman" w:hAnsi="Times New Roman" w:cs="Times New Roman"/>
        </w:rPr>
        <w:t>For symbiont taxa, effect size was a</w:t>
      </w:r>
      <w:r w:rsidR="00EE1F5C">
        <w:rPr>
          <w:rFonts w:ascii="Times New Roman" w:hAnsi="Times New Roman" w:cs="Times New Roman"/>
        </w:rPr>
        <w:t>lso</w:t>
      </w:r>
      <w:r w:rsidR="00731768">
        <w:rPr>
          <w:rFonts w:ascii="Times New Roman" w:hAnsi="Times New Roman" w:cs="Times New Roman"/>
        </w:rPr>
        <w:t xml:space="preserve"> positive across all taxonomic groups</w:t>
      </w:r>
      <w:r w:rsidR="00014EC2">
        <w:rPr>
          <w:rFonts w:ascii="Times New Roman" w:hAnsi="Times New Roman" w:cs="Times New Roman"/>
        </w:rPr>
        <w:t>, but</w:t>
      </w:r>
      <w:r w:rsidR="00731768">
        <w:rPr>
          <w:rFonts w:ascii="Times New Roman" w:hAnsi="Times New Roman" w:cs="Times New Roman"/>
        </w:rPr>
        <w:t xml:space="preserve"> </w:t>
      </w:r>
      <w:r w:rsidR="00115A05">
        <w:rPr>
          <w:rFonts w:ascii="Times New Roman" w:hAnsi="Times New Roman" w:cs="Times New Roman"/>
        </w:rPr>
        <w:t xml:space="preserve">variation in phylogenetic </w:t>
      </w:r>
      <w:r w:rsidR="008E5EEB">
        <w:rPr>
          <w:rFonts w:ascii="Times New Roman" w:hAnsi="Times New Roman" w:cs="Times New Roman"/>
        </w:rPr>
        <w:t xml:space="preserve">congruence </w:t>
      </w:r>
      <w:r w:rsidR="002D4C56">
        <w:rPr>
          <w:rFonts w:ascii="Times New Roman" w:hAnsi="Times New Roman" w:cs="Times New Roman"/>
        </w:rPr>
        <w:t>was lower</w:t>
      </w:r>
      <w:r w:rsidR="00014EC2">
        <w:rPr>
          <w:rFonts w:ascii="Times New Roman" w:hAnsi="Times New Roman" w:cs="Times New Roman"/>
        </w:rPr>
        <w:t xml:space="preserve"> (</w:t>
      </w:r>
      <w:ins w:id="72" w:author="Shinichi Nakagawa" w:date="2019-07-01T06:50:00Z">
        <w:r w:rsidR="002B47B8">
          <w:rPr>
            <w:rFonts w:ascii="Times New Roman" w:hAnsi="Times New Roman" w:cs="Times New Roman"/>
          </w:rPr>
          <w:t xml:space="preserve">STATS; </w:t>
        </w:r>
      </w:ins>
      <w:r w:rsidR="00014EC2">
        <w:rPr>
          <w:rFonts w:ascii="Times New Roman" w:hAnsi="Times New Roman" w:cs="Times New Roman"/>
        </w:rPr>
        <w:t xml:space="preserve">Fig. </w:t>
      </w:r>
      <w:r w:rsidR="00835D52">
        <w:rPr>
          <w:rFonts w:ascii="Times New Roman" w:hAnsi="Times New Roman" w:cs="Times New Roman"/>
        </w:rPr>
        <w:t>3</w:t>
      </w:r>
      <w:r w:rsidR="00014EC2">
        <w:rPr>
          <w:rFonts w:ascii="Times New Roman" w:hAnsi="Times New Roman" w:cs="Times New Roman"/>
        </w:rPr>
        <w:t>d)</w:t>
      </w:r>
      <w:r w:rsidR="00EE1F5C">
        <w:rPr>
          <w:rFonts w:ascii="Times New Roman" w:hAnsi="Times New Roman" w:cs="Times New Roman"/>
        </w:rPr>
        <w:t>.</w:t>
      </w:r>
      <w:r w:rsidR="00501934">
        <w:rPr>
          <w:rFonts w:ascii="Times New Roman" w:hAnsi="Times New Roman" w:cs="Times New Roman"/>
        </w:rPr>
        <w:t xml:space="preserve"> </w:t>
      </w:r>
      <w:r w:rsidR="00A64CD8">
        <w:rPr>
          <w:rFonts w:ascii="Times New Roman" w:hAnsi="Times New Roman" w:cs="Times New Roman"/>
        </w:rPr>
        <w:t>H</w:t>
      </w:r>
      <w:r w:rsidR="00014EC2">
        <w:rPr>
          <w:rFonts w:ascii="Times New Roman" w:hAnsi="Times New Roman" w:cs="Times New Roman"/>
        </w:rPr>
        <w:t>ost</w:t>
      </w:r>
      <w:r w:rsidR="00A64CD8">
        <w:rPr>
          <w:rFonts w:ascii="Times New Roman" w:hAnsi="Times New Roman" w:cs="Times New Roman"/>
        </w:rPr>
        <w:t>-symbiont</w:t>
      </w:r>
      <w:r w:rsidR="00014EC2">
        <w:rPr>
          <w:rFonts w:ascii="Times New Roman" w:hAnsi="Times New Roman" w:cs="Times New Roman"/>
        </w:rPr>
        <w:t xml:space="preserve"> </w:t>
      </w:r>
      <w:r w:rsidR="0008767A">
        <w:rPr>
          <w:rFonts w:ascii="Times New Roman" w:hAnsi="Times New Roman" w:cs="Times New Roman"/>
        </w:rPr>
        <w:t>co</w:t>
      </w:r>
      <w:r w:rsidR="00014EC2">
        <w:rPr>
          <w:rFonts w:ascii="Times New Roman" w:hAnsi="Times New Roman" w:cs="Times New Roman"/>
        </w:rPr>
        <w:t xml:space="preserve">phylogenies </w:t>
      </w:r>
      <w:r w:rsidR="00A64CD8">
        <w:rPr>
          <w:rFonts w:ascii="Times New Roman" w:hAnsi="Times New Roman" w:cs="Times New Roman"/>
        </w:rPr>
        <w:t>involving</w:t>
      </w:r>
      <w:r w:rsidR="00014EC2">
        <w:rPr>
          <w:rFonts w:ascii="Times New Roman" w:hAnsi="Times New Roman" w:cs="Times New Roman"/>
        </w:rPr>
        <w:t xml:space="preserve"> p</w:t>
      </w:r>
      <w:r w:rsidR="003D6F65">
        <w:rPr>
          <w:rFonts w:ascii="Times New Roman" w:hAnsi="Times New Roman" w:cs="Times New Roman"/>
        </w:rPr>
        <w:t>lant symbionts</w:t>
      </w:r>
      <w:r w:rsidR="002D4C56">
        <w:rPr>
          <w:rFonts w:ascii="Times New Roman" w:hAnsi="Times New Roman" w:cs="Times New Roman"/>
        </w:rPr>
        <w:t xml:space="preserve"> </w:t>
      </w:r>
      <w:r w:rsidR="00501934">
        <w:rPr>
          <w:rFonts w:ascii="Times New Roman" w:hAnsi="Times New Roman" w:cs="Times New Roman"/>
        </w:rPr>
        <w:t>displayed</w:t>
      </w:r>
      <w:r w:rsidR="00731768">
        <w:rPr>
          <w:rFonts w:ascii="Times New Roman" w:hAnsi="Times New Roman" w:cs="Times New Roman"/>
        </w:rPr>
        <w:t xml:space="preserve"> markedl</w:t>
      </w:r>
      <w:r w:rsidR="00E2578C">
        <w:rPr>
          <w:rFonts w:ascii="Times New Roman" w:hAnsi="Times New Roman" w:cs="Times New Roman"/>
        </w:rPr>
        <w:t xml:space="preserve">y higher congruence, primarily driven by </w:t>
      </w:r>
      <w:r w:rsidR="00E54C4E">
        <w:rPr>
          <w:rFonts w:ascii="Times New Roman" w:hAnsi="Times New Roman" w:cs="Times New Roman"/>
        </w:rPr>
        <w:t>results for</w:t>
      </w:r>
      <w:r w:rsidR="00E2578C">
        <w:rPr>
          <w:rFonts w:ascii="Times New Roman" w:hAnsi="Times New Roman" w:cs="Times New Roman"/>
        </w:rPr>
        <w:t xml:space="preserve"> mutualistic algal symbionts </w:t>
      </w:r>
      <w:r w:rsidR="00014EC2">
        <w:rPr>
          <w:rFonts w:ascii="Times New Roman" w:hAnsi="Times New Roman" w:cs="Times New Roman"/>
        </w:rPr>
        <w:t>and their</w:t>
      </w:r>
      <w:r w:rsidR="00E2578C">
        <w:rPr>
          <w:rFonts w:ascii="Times New Roman" w:hAnsi="Times New Roman" w:cs="Times New Roman"/>
        </w:rPr>
        <w:t xml:space="preserve"> lichen hosts</w:t>
      </w:r>
      <w:r w:rsidR="009446A0">
        <w:rPr>
          <w:rFonts w:ascii="Times New Roman" w:hAnsi="Times New Roman" w:cs="Times New Roman"/>
        </w:rPr>
        <w:t xml:space="preserve">, but </w:t>
      </w:r>
      <w:r w:rsidR="009446A0" w:rsidRPr="00047131">
        <w:rPr>
          <w:rFonts w:ascii="Times New Roman" w:hAnsi="Times New Roman" w:cs="Times New Roman"/>
        </w:rPr>
        <w:t xml:space="preserve">sample size for </w:t>
      </w:r>
      <w:r w:rsidR="00014EC2" w:rsidRPr="00047131">
        <w:rPr>
          <w:rFonts w:ascii="Times New Roman" w:hAnsi="Times New Roman" w:cs="Times New Roman"/>
        </w:rPr>
        <w:t>this category</w:t>
      </w:r>
      <w:r w:rsidR="009446A0" w:rsidRPr="00047131">
        <w:rPr>
          <w:rFonts w:ascii="Times New Roman" w:hAnsi="Times New Roman" w:cs="Times New Roman"/>
        </w:rPr>
        <w:t xml:space="preserve"> was </w:t>
      </w:r>
      <w:r w:rsidR="008C2A13" w:rsidRPr="00047131">
        <w:rPr>
          <w:rFonts w:ascii="Times New Roman" w:hAnsi="Times New Roman" w:cs="Times New Roman"/>
        </w:rPr>
        <w:t>small</w:t>
      </w:r>
      <w:r w:rsidR="009446A0" w:rsidRPr="00047131">
        <w:rPr>
          <w:rFonts w:ascii="Times New Roman" w:hAnsi="Times New Roman" w:cs="Times New Roman"/>
        </w:rPr>
        <w:t xml:space="preserve">, reflecting </w:t>
      </w:r>
      <w:r w:rsidR="008C2A13" w:rsidRPr="00047131">
        <w:rPr>
          <w:rFonts w:ascii="Times New Roman" w:hAnsi="Times New Roman" w:cs="Times New Roman"/>
        </w:rPr>
        <w:t>the</w:t>
      </w:r>
      <w:r w:rsidR="009446A0" w:rsidRPr="00047131">
        <w:rPr>
          <w:rFonts w:ascii="Times New Roman" w:hAnsi="Times New Roman" w:cs="Times New Roman"/>
        </w:rPr>
        <w:t xml:space="preserve"> scarc</w:t>
      </w:r>
      <w:r w:rsidR="00014EC2" w:rsidRPr="00047131">
        <w:rPr>
          <w:rFonts w:ascii="Times New Roman" w:hAnsi="Times New Roman" w:cs="Times New Roman"/>
        </w:rPr>
        <w:t>i</w:t>
      </w:r>
      <w:r w:rsidR="00A6253C" w:rsidRPr="00047131">
        <w:rPr>
          <w:rFonts w:ascii="Times New Roman" w:hAnsi="Times New Roman" w:cs="Times New Roman"/>
        </w:rPr>
        <w:t>ty of studies focussing on these</w:t>
      </w:r>
      <w:r w:rsidR="002E6634" w:rsidRPr="00047131">
        <w:rPr>
          <w:rFonts w:ascii="Times New Roman" w:hAnsi="Times New Roman" w:cs="Times New Roman"/>
        </w:rPr>
        <w:t xml:space="preserve"> </w:t>
      </w:r>
      <w:r w:rsidR="0082322C" w:rsidRPr="00047131">
        <w:rPr>
          <w:rFonts w:ascii="Times New Roman" w:hAnsi="Times New Roman" w:cs="Times New Roman"/>
        </w:rPr>
        <w:t xml:space="preserve">associations </w:t>
      </w:r>
      <w:r w:rsidR="002E6634" w:rsidRPr="00047131">
        <w:rPr>
          <w:rFonts w:ascii="Times New Roman" w:hAnsi="Times New Roman" w:cs="Times New Roman"/>
        </w:rPr>
        <w:t>in relevant</w:t>
      </w:r>
      <w:r w:rsidR="009446A0" w:rsidRPr="00047131">
        <w:rPr>
          <w:rFonts w:ascii="Times New Roman" w:hAnsi="Times New Roman" w:cs="Times New Roman"/>
        </w:rPr>
        <w:t xml:space="preserve"> </w:t>
      </w:r>
      <w:r w:rsidR="00014EC2" w:rsidRPr="00047131">
        <w:rPr>
          <w:rFonts w:ascii="Times New Roman" w:hAnsi="Times New Roman" w:cs="Times New Roman"/>
        </w:rPr>
        <w:t xml:space="preserve">cophylogenetic </w:t>
      </w:r>
      <w:r w:rsidR="009446A0" w:rsidRPr="00047131">
        <w:rPr>
          <w:rFonts w:ascii="Times New Roman" w:hAnsi="Times New Roman" w:cs="Times New Roman"/>
        </w:rPr>
        <w:t>literature</w:t>
      </w:r>
      <w:r w:rsidR="00BA0499" w:rsidRPr="00047131">
        <w:rPr>
          <w:rFonts w:ascii="Times New Roman" w:hAnsi="Times New Roman" w:cs="Times New Roman"/>
        </w:rPr>
        <w:t>.</w:t>
      </w:r>
    </w:p>
    <w:p w14:paraId="0944CB7D" w14:textId="6E5E65EE" w:rsidR="00182A1E" w:rsidRPr="00047131" w:rsidRDefault="00CC2E01" w:rsidP="006820B7">
      <w:pPr>
        <w:spacing w:line="480" w:lineRule="auto"/>
        <w:ind w:firstLine="720"/>
        <w:rPr>
          <w:rFonts w:ascii="Times New Roman" w:hAnsi="Times New Roman" w:cs="Times New Roman"/>
        </w:rPr>
      </w:pPr>
      <w:r w:rsidRPr="00047131">
        <w:rPr>
          <w:rFonts w:ascii="Times New Roman" w:hAnsi="Times New Roman" w:cs="Times New Roman"/>
        </w:rPr>
        <w:t>We examined if host specificity is associated</w:t>
      </w:r>
      <w:r w:rsidRPr="00047131" w:rsidDel="00CC2E01">
        <w:rPr>
          <w:rFonts w:ascii="Times New Roman" w:hAnsi="Times New Roman" w:cs="Times New Roman"/>
        </w:rPr>
        <w:t xml:space="preserve"> </w:t>
      </w:r>
      <w:r w:rsidR="003E2C06" w:rsidRPr="00047131">
        <w:rPr>
          <w:rFonts w:ascii="Times New Roman" w:hAnsi="Times New Roman" w:cs="Times New Roman"/>
          <w:color w:val="000000" w:themeColor="text1"/>
        </w:rPr>
        <w:t>with</w:t>
      </w:r>
      <w:r w:rsidR="003E2C06" w:rsidRPr="00047131">
        <w:rPr>
          <w:rFonts w:ascii="Times New Roman" w:hAnsi="Times New Roman" w:cs="Times New Roman"/>
        </w:rPr>
        <w:t xml:space="preserve"> </w:t>
      </w:r>
      <w:r w:rsidR="006760AA" w:rsidRPr="00047131">
        <w:rPr>
          <w:rFonts w:ascii="Times New Roman" w:hAnsi="Times New Roman" w:cs="Times New Roman"/>
        </w:rPr>
        <w:t>host-symbiont phylogenetic congruence</w:t>
      </w:r>
      <w:r w:rsidR="00162FDA" w:rsidRPr="00047131">
        <w:rPr>
          <w:rFonts w:ascii="Times New Roman" w:hAnsi="Times New Roman" w:cs="Times New Roman"/>
        </w:rPr>
        <w:t xml:space="preserve"> using </w:t>
      </w:r>
      <w:r w:rsidR="00EC37B1" w:rsidRPr="00047131">
        <w:rPr>
          <w:rFonts w:ascii="Times New Roman" w:hAnsi="Times New Roman" w:cs="Times New Roman"/>
        </w:rPr>
        <w:t>two estimators: (i) host range</w:t>
      </w:r>
      <w:r w:rsidR="001030C9" w:rsidRPr="00047131">
        <w:rPr>
          <w:rFonts w:ascii="Times New Roman" w:hAnsi="Times New Roman" w:cs="Times New Roman"/>
        </w:rPr>
        <w:t xml:space="preserve"> </w:t>
      </w:r>
      <w:ins w:id="73" w:author="Alexander Hayward" w:date="2019-07-09T11:12:00Z">
        <w:r w:rsidR="00047131">
          <w:rPr>
            <w:rFonts w:ascii="Times New Roman" w:hAnsi="Times New Roman" w:cs="Times New Roman"/>
          </w:rPr>
          <w:t xml:space="preserve">– the </w:t>
        </w:r>
      </w:ins>
      <w:r w:rsidR="004F1EA9" w:rsidRPr="00047131">
        <w:rPr>
          <w:rFonts w:ascii="Times New Roman" w:hAnsi="Times New Roman" w:cs="Times New Roman"/>
        </w:rPr>
        <w:t xml:space="preserve">mean number of links between hosts and symbionts </w:t>
      </w:r>
      <w:ins w:id="74" w:author="Alexander Hayward" w:date="2019-06-28T18:03:00Z">
        <w:r w:rsidR="00CA7423" w:rsidRPr="00047131">
          <w:rPr>
            <w:rFonts w:ascii="Times New Roman" w:hAnsi="Times New Roman" w:cs="Times New Roman"/>
          </w:rPr>
          <w:t xml:space="preserve">per </w:t>
        </w:r>
      </w:ins>
      <w:r w:rsidRPr="00047131">
        <w:rPr>
          <w:rFonts w:ascii="Times New Roman" w:hAnsi="Times New Roman" w:cs="Times New Roman"/>
        </w:rPr>
        <w:t xml:space="preserve">symbiont </w:t>
      </w:r>
      <w:r w:rsidR="004F1EA9" w:rsidRPr="00047131">
        <w:rPr>
          <w:rFonts w:ascii="Times New Roman" w:hAnsi="Times New Roman" w:cs="Times New Roman"/>
        </w:rPr>
        <w:t>within a cophylogeny</w:t>
      </w:r>
      <w:r w:rsidR="00EC37B1" w:rsidRPr="00047131">
        <w:rPr>
          <w:rFonts w:ascii="Times New Roman" w:hAnsi="Times New Roman" w:cs="Times New Roman"/>
        </w:rPr>
        <w:t>), and, (ii) host taxonomic breadth</w:t>
      </w:r>
      <w:r w:rsidR="004F1EA9" w:rsidRPr="00047131">
        <w:rPr>
          <w:rFonts w:ascii="Times New Roman" w:hAnsi="Times New Roman" w:cs="Times New Roman"/>
        </w:rPr>
        <w:t xml:space="preserve"> </w:t>
      </w:r>
      <w:ins w:id="75" w:author="Alexander Hayward" w:date="2019-07-09T11:12:00Z">
        <w:r w:rsidR="00047131">
          <w:rPr>
            <w:rFonts w:ascii="Times New Roman" w:hAnsi="Times New Roman" w:cs="Times New Roman"/>
          </w:rPr>
          <w:t>– a</w:t>
        </w:r>
      </w:ins>
      <w:r w:rsidR="00162FDA" w:rsidRPr="00047131">
        <w:rPr>
          <w:rFonts w:ascii="Times New Roman" w:hAnsi="Times New Roman" w:cs="Times New Roman"/>
        </w:rPr>
        <w:t>n</w:t>
      </w:r>
      <w:r w:rsidR="00162FDA">
        <w:rPr>
          <w:rFonts w:ascii="Times New Roman" w:hAnsi="Times New Roman" w:cs="Times New Roman"/>
        </w:rPr>
        <w:t xml:space="preserve"> index of the number of </w:t>
      </w:r>
      <w:r w:rsidR="00EC37B1">
        <w:rPr>
          <w:rFonts w:ascii="Times New Roman" w:hAnsi="Times New Roman" w:cs="Times New Roman"/>
        </w:rPr>
        <w:t>hi</w:t>
      </w:r>
      <w:r w:rsidR="008E4483">
        <w:rPr>
          <w:rFonts w:ascii="Times New Roman" w:hAnsi="Times New Roman" w:cs="Times New Roman"/>
        </w:rPr>
        <w:t xml:space="preserve">gher </w:t>
      </w:r>
      <w:r w:rsidR="00162FDA">
        <w:rPr>
          <w:rFonts w:ascii="Times New Roman" w:hAnsi="Times New Roman" w:cs="Times New Roman"/>
        </w:rPr>
        <w:t xml:space="preserve">host </w:t>
      </w:r>
      <w:r w:rsidR="008E4483">
        <w:rPr>
          <w:rFonts w:ascii="Times New Roman" w:hAnsi="Times New Roman" w:cs="Times New Roman"/>
        </w:rPr>
        <w:t>taxonom</w:t>
      </w:r>
      <w:r w:rsidR="00162FDA">
        <w:rPr>
          <w:rFonts w:ascii="Times New Roman" w:hAnsi="Times New Roman" w:cs="Times New Roman"/>
        </w:rPr>
        <w:t xml:space="preserve">ic ranks associated with each </w:t>
      </w:r>
      <w:r w:rsidR="00162FDA" w:rsidRPr="00047131">
        <w:rPr>
          <w:rFonts w:ascii="Times New Roman" w:hAnsi="Times New Roman" w:cs="Times New Roman"/>
        </w:rPr>
        <w:t>symbiont within a cophylogeny</w:t>
      </w:r>
      <w:r w:rsidR="008E4483" w:rsidRPr="00047131">
        <w:rPr>
          <w:rFonts w:ascii="Times New Roman" w:hAnsi="Times New Roman" w:cs="Times New Roman"/>
        </w:rPr>
        <w:t xml:space="preserve">. </w:t>
      </w:r>
      <w:r w:rsidR="00DA3A9C" w:rsidRPr="00047131">
        <w:rPr>
          <w:rFonts w:ascii="Times New Roman" w:hAnsi="Times New Roman" w:cs="Times New Roman"/>
        </w:rPr>
        <w:t>N</w:t>
      </w:r>
      <w:r w:rsidR="00123700" w:rsidRPr="00047131">
        <w:rPr>
          <w:rFonts w:ascii="Times New Roman" w:hAnsi="Times New Roman" w:cs="Times New Roman"/>
        </w:rPr>
        <w:t xml:space="preserve">o </w:t>
      </w:r>
      <w:ins w:id="76" w:author="Shinichi Nakagawa" w:date="2019-07-01T06:53:00Z">
        <w:r w:rsidR="002B47B8" w:rsidRPr="00047131">
          <w:rPr>
            <w:rFonts w:ascii="Times New Roman" w:hAnsi="Times New Roman" w:cs="Times New Roman"/>
          </w:rPr>
          <w:t xml:space="preserve">significant </w:t>
        </w:r>
      </w:ins>
      <w:r w:rsidR="00123700" w:rsidRPr="00047131">
        <w:rPr>
          <w:rFonts w:ascii="Times New Roman" w:hAnsi="Times New Roman" w:cs="Times New Roman"/>
        </w:rPr>
        <w:t>association was identified for either measure of host specificity</w:t>
      </w:r>
      <w:r w:rsidR="00DA3A9C" w:rsidRPr="00047131">
        <w:rPr>
          <w:rFonts w:ascii="Times New Roman" w:hAnsi="Times New Roman" w:cs="Times New Roman"/>
        </w:rPr>
        <w:t xml:space="preserve"> </w:t>
      </w:r>
      <w:r w:rsidR="00835D52" w:rsidRPr="00047131">
        <w:rPr>
          <w:rFonts w:ascii="Times New Roman" w:hAnsi="Times New Roman" w:cs="Times New Roman"/>
        </w:rPr>
        <w:t>(</w:t>
      </w:r>
      <w:ins w:id="77" w:author="Shinichi Nakagawa" w:date="2019-07-01T06:53:00Z">
        <w:r w:rsidR="002B47B8" w:rsidRPr="00047131">
          <w:rPr>
            <w:rFonts w:ascii="Times New Roman" w:hAnsi="Times New Roman" w:cs="Times New Roman"/>
          </w:rPr>
          <w:t xml:space="preserve">STATS; </w:t>
        </w:r>
      </w:ins>
      <w:r w:rsidR="00835D52" w:rsidRPr="00047131">
        <w:rPr>
          <w:rFonts w:ascii="Times New Roman" w:hAnsi="Times New Roman" w:cs="Times New Roman"/>
        </w:rPr>
        <w:t>Fig. 3</w:t>
      </w:r>
      <w:r w:rsidR="00DA3A9C" w:rsidRPr="00047131">
        <w:rPr>
          <w:rFonts w:ascii="Times New Roman" w:hAnsi="Times New Roman" w:cs="Times New Roman"/>
        </w:rPr>
        <w:t xml:space="preserve">f and Fig. </w:t>
      </w:r>
      <w:r w:rsidR="00835D52" w:rsidRPr="00047131">
        <w:rPr>
          <w:rFonts w:ascii="Times New Roman" w:hAnsi="Times New Roman" w:cs="Times New Roman"/>
        </w:rPr>
        <w:t>3</w:t>
      </w:r>
      <w:r w:rsidR="00DA3A9C" w:rsidRPr="00047131">
        <w:rPr>
          <w:rFonts w:ascii="Times New Roman" w:hAnsi="Times New Roman" w:cs="Times New Roman"/>
        </w:rPr>
        <w:t>g</w:t>
      </w:r>
      <w:r w:rsidR="00123700" w:rsidRPr="00047131">
        <w:rPr>
          <w:rFonts w:ascii="Times New Roman" w:hAnsi="Times New Roman" w:cs="Times New Roman"/>
        </w:rPr>
        <w:t xml:space="preserve">), </w:t>
      </w:r>
      <w:ins w:id="78" w:author="Alexander Hayward" w:date="2019-07-01T15:09:00Z">
        <w:r w:rsidR="00F07ACF" w:rsidRPr="00047131">
          <w:rPr>
            <w:rFonts w:ascii="Times New Roman" w:hAnsi="Times New Roman" w:cs="Times New Roman"/>
          </w:rPr>
          <w:t>demonstrating</w:t>
        </w:r>
      </w:ins>
      <w:commentRangeStart w:id="79"/>
      <w:r w:rsidR="00123700" w:rsidRPr="00047131">
        <w:rPr>
          <w:rFonts w:ascii="Times New Roman" w:hAnsi="Times New Roman" w:cs="Times New Roman"/>
        </w:rPr>
        <w:t xml:space="preserve"> that </w:t>
      </w:r>
      <w:commentRangeEnd w:id="79"/>
      <w:r w:rsidR="00BE4EE3" w:rsidRPr="00047131">
        <w:rPr>
          <w:rStyle w:val="CommentReference"/>
          <w:rFonts w:ascii="Times New Roman" w:hAnsi="Times New Roman" w:cs="Times New Roman"/>
        </w:rPr>
        <w:commentReference w:id="79"/>
      </w:r>
      <w:r w:rsidR="00123700" w:rsidRPr="00047131">
        <w:rPr>
          <w:rFonts w:ascii="Times New Roman" w:hAnsi="Times New Roman" w:cs="Times New Roman"/>
        </w:rPr>
        <w:t>host specificity</w:t>
      </w:r>
      <w:ins w:id="80" w:author="Alexander Hayward" w:date="2019-07-01T15:08:00Z">
        <w:r w:rsidR="00F07ACF" w:rsidRPr="00047131">
          <w:rPr>
            <w:rFonts w:ascii="Times New Roman" w:hAnsi="Times New Roman" w:cs="Times New Roman"/>
          </w:rPr>
          <w:t xml:space="preserve"> </w:t>
        </w:r>
      </w:ins>
      <w:ins w:id="81" w:author="Alexander Hayward" w:date="2019-07-01T15:09:00Z">
        <w:r w:rsidR="00F07ACF" w:rsidRPr="00047131">
          <w:rPr>
            <w:rFonts w:ascii="Times New Roman" w:hAnsi="Times New Roman" w:cs="Times New Roman"/>
          </w:rPr>
          <w:t xml:space="preserve">is not an </w:t>
        </w:r>
        <w:r w:rsidR="00F07ACF" w:rsidRPr="00047131">
          <w:rPr>
            <w:rFonts w:ascii="Times New Roman" w:hAnsi="Times New Roman" w:cs="Times New Roman"/>
            <w:color w:val="000000" w:themeColor="text1"/>
          </w:rPr>
          <w:t>important general</w:t>
        </w:r>
        <w:r w:rsidR="00F07ACF" w:rsidRPr="00047131">
          <w:rPr>
            <w:rFonts w:ascii="Times New Roman" w:hAnsi="Times New Roman" w:cs="Times New Roman"/>
            <w:color w:val="FF0000"/>
          </w:rPr>
          <w:t xml:space="preserve"> </w:t>
        </w:r>
        <w:r w:rsidR="00F07ACF" w:rsidRPr="00047131">
          <w:rPr>
            <w:rFonts w:ascii="Times New Roman" w:hAnsi="Times New Roman" w:cs="Times New Roman"/>
          </w:rPr>
          <w:t xml:space="preserve">determinant of host-symbiont cophylogeny </w:t>
        </w:r>
      </w:ins>
      <w:ins w:id="82" w:author="Alexander Hayward" w:date="2019-07-01T15:08:00Z">
        <w:r w:rsidR="00F07ACF" w:rsidRPr="00047131">
          <w:rPr>
            <w:rFonts w:ascii="Times New Roman" w:hAnsi="Times New Roman" w:cs="Times New Roman"/>
          </w:rPr>
          <w:t>(</w:t>
        </w:r>
      </w:ins>
      <w:commentRangeStart w:id="83"/>
      <w:ins w:id="84" w:author="Shinichi Nakagawa" w:date="2019-07-01T06:54:00Z">
        <w:r w:rsidR="002B47B8" w:rsidRPr="00047131">
          <w:rPr>
            <w:rFonts w:ascii="Times New Roman" w:hAnsi="Times New Roman" w:cs="Times New Roman"/>
          </w:rPr>
          <w:t xml:space="preserve">at least, </w:t>
        </w:r>
        <w:commentRangeEnd w:id="83"/>
        <w:r w:rsidR="002B47B8" w:rsidRPr="00047131">
          <w:rPr>
            <w:rStyle w:val="CommentReference"/>
            <w:rFonts w:ascii="Times New Roman" w:hAnsi="Times New Roman" w:cs="Times New Roman"/>
          </w:rPr>
          <w:commentReference w:id="83"/>
        </w:r>
      </w:ins>
      <w:ins w:id="85" w:author="Alexander Hayward" w:date="2019-07-01T15:08:00Z">
        <w:r w:rsidR="00F07ACF" w:rsidRPr="00047131">
          <w:rPr>
            <w:rFonts w:ascii="Times New Roman" w:hAnsi="Times New Roman" w:cs="Times New Roman"/>
          </w:rPr>
          <w:t xml:space="preserve">given </w:t>
        </w:r>
      </w:ins>
      <w:ins w:id="86" w:author="Shinichi Nakagawa" w:date="2019-07-01T06:54:00Z">
        <w:r w:rsidR="002B47B8" w:rsidRPr="00047131">
          <w:rPr>
            <w:rFonts w:ascii="Times New Roman" w:hAnsi="Times New Roman" w:cs="Times New Roman"/>
          </w:rPr>
          <w:t xml:space="preserve">the </w:t>
        </w:r>
      </w:ins>
      <w:ins w:id="87" w:author="Alexander Hayward" w:date="2019-07-01T15:09:00Z">
        <w:r w:rsidR="00F07ACF" w:rsidRPr="00047131">
          <w:rPr>
            <w:rFonts w:ascii="Times New Roman" w:hAnsi="Times New Roman" w:cs="Times New Roman"/>
          </w:rPr>
          <w:t>variation in</w:t>
        </w:r>
      </w:ins>
      <w:ins w:id="88" w:author="Shinichi Nakagawa" w:date="2019-07-01T06:54:00Z">
        <w:r w:rsidR="002B47B8" w:rsidRPr="00047131">
          <w:rPr>
            <w:rFonts w:ascii="Times New Roman" w:hAnsi="Times New Roman" w:cs="Times New Roman"/>
          </w:rPr>
          <w:t xml:space="preserve"> </w:t>
        </w:r>
      </w:ins>
      <w:ins w:id="89" w:author="Alexander Hayward" w:date="2019-07-01T15:08:00Z">
        <w:r w:rsidR="00F07ACF" w:rsidRPr="00047131">
          <w:rPr>
            <w:rFonts w:ascii="Times New Roman" w:hAnsi="Times New Roman" w:cs="Times New Roman"/>
          </w:rPr>
          <w:t>host generalism</w:t>
        </w:r>
      </w:ins>
      <w:ins w:id="90" w:author="Shinichi Nakagawa" w:date="2019-07-01T06:54:00Z">
        <w:r w:rsidR="002B47B8" w:rsidRPr="00047131">
          <w:rPr>
            <w:rFonts w:ascii="Times New Roman" w:hAnsi="Times New Roman" w:cs="Times New Roman"/>
          </w:rPr>
          <w:t xml:space="preserve"> observed</w:t>
        </w:r>
      </w:ins>
      <w:ins w:id="91" w:author="Shinichi Nakagawa" w:date="2019-07-01T06:53:00Z">
        <w:r w:rsidR="002B47B8" w:rsidRPr="00047131">
          <w:rPr>
            <w:rFonts w:ascii="Times New Roman" w:hAnsi="Times New Roman" w:cs="Times New Roman"/>
          </w:rPr>
          <w:t xml:space="preserve"> in our data</w:t>
        </w:r>
      </w:ins>
      <w:ins w:id="92" w:author="Shinichi Nakagawa" w:date="2019-07-01T06:54:00Z">
        <w:r w:rsidR="002B47B8" w:rsidRPr="00047131">
          <w:rPr>
            <w:rFonts w:ascii="Times New Roman" w:hAnsi="Times New Roman" w:cs="Times New Roman"/>
          </w:rPr>
          <w:t xml:space="preserve"> set</w:t>
        </w:r>
      </w:ins>
      <w:ins w:id="93" w:author="Alexander Hayward" w:date="2019-07-01T15:08:00Z">
        <w:r w:rsidR="00F07ACF" w:rsidRPr="00047131">
          <w:rPr>
            <w:rFonts w:ascii="Times New Roman" w:hAnsi="Times New Roman" w:cs="Times New Roman"/>
          </w:rPr>
          <w:t>)</w:t>
        </w:r>
      </w:ins>
      <w:r w:rsidR="00123700" w:rsidRPr="00047131">
        <w:rPr>
          <w:rFonts w:ascii="Times New Roman" w:hAnsi="Times New Roman" w:cs="Times New Roman"/>
        </w:rPr>
        <w:t>.</w:t>
      </w:r>
    </w:p>
    <w:p w14:paraId="77838A8C" w14:textId="399D8C28" w:rsidR="005931E1" w:rsidRPr="00765166" w:rsidRDefault="00CC2E01" w:rsidP="005931E1">
      <w:pPr>
        <w:spacing w:line="480" w:lineRule="auto"/>
        <w:ind w:firstLine="720"/>
      </w:pPr>
      <w:r w:rsidRPr="00047131">
        <w:rPr>
          <w:rFonts w:ascii="Times New Roman" w:hAnsi="Times New Roman" w:cs="Times New Roman"/>
        </w:rPr>
        <w:t xml:space="preserve">We also tested the obvious hypothesis that the </w:t>
      </w:r>
      <w:r w:rsidR="005931E1" w:rsidRPr="00047131">
        <w:rPr>
          <w:rFonts w:ascii="Times New Roman" w:hAnsi="Times New Roman" w:cs="Times New Roman"/>
        </w:rPr>
        <w:t>more intimate relationship</w:t>
      </w:r>
      <w:ins w:id="94" w:author="Alexander Hayward" w:date="2019-07-09T11:14:00Z">
        <w:r w:rsidR="00047131">
          <w:rPr>
            <w:rFonts w:ascii="Times New Roman" w:hAnsi="Times New Roman" w:cs="Times New Roman"/>
          </w:rPr>
          <w:t>s</w:t>
        </w:r>
      </w:ins>
      <w:r w:rsidR="005931E1" w:rsidRPr="00047131">
        <w:rPr>
          <w:rFonts w:ascii="Times New Roman" w:hAnsi="Times New Roman" w:cs="Times New Roman"/>
        </w:rPr>
        <w:t xml:space="preserve"> associated </w:t>
      </w:r>
      <w:r w:rsidR="005931E1" w:rsidRPr="00047131">
        <w:rPr>
          <w:rFonts w:ascii="Times New Roman" w:hAnsi="Times New Roman" w:cs="Times New Roman"/>
          <w:color w:val="000000" w:themeColor="text1"/>
        </w:rPr>
        <w:t>with endosymbiosis may translate into greater congruence</w:t>
      </w:r>
      <w:r w:rsidR="005931E1" w:rsidRPr="00047131">
        <w:rPr>
          <w:rFonts w:ascii="Times New Roman" w:hAnsi="Times New Roman" w:cs="Times New Roman"/>
        </w:rPr>
        <w:t xml:space="preserve"> between host and symbiont phylogen</w:t>
      </w:r>
      <w:r w:rsidR="003C2D7C" w:rsidRPr="00047131">
        <w:rPr>
          <w:rFonts w:ascii="Times New Roman" w:hAnsi="Times New Roman" w:cs="Times New Roman"/>
        </w:rPr>
        <w:t xml:space="preserve">ies. </w:t>
      </w:r>
      <w:r w:rsidR="003E0662" w:rsidRPr="00047131">
        <w:rPr>
          <w:rFonts w:ascii="Times New Roman" w:hAnsi="Times New Roman" w:cs="Times New Roman"/>
        </w:rPr>
        <w:t>However, c</w:t>
      </w:r>
      <w:r w:rsidR="003C2D7C" w:rsidRPr="00047131">
        <w:rPr>
          <w:rFonts w:ascii="Times New Roman" w:hAnsi="Times New Roman" w:cs="Times New Roman"/>
        </w:rPr>
        <w:t>ontrary to this hypothesis</w:t>
      </w:r>
      <w:r w:rsidR="005931E1" w:rsidRPr="00047131">
        <w:rPr>
          <w:rFonts w:ascii="Times New Roman" w:hAnsi="Times New Roman" w:cs="Times New Roman"/>
        </w:rPr>
        <w:t>, we find that the distinction between endosymbiosis and ectosymbiosis has no influence on the degree of phylogenetic</w:t>
      </w:r>
      <w:r w:rsidR="005931E1">
        <w:rPr>
          <w:rFonts w:ascii="Times New Roman" w:hAnsi="Times New Roman" w:cs="Times New Roman"/>
        </w:rPr>
        <w:t xml:space="preserve"> congruence observed between h</w:t>
      </w:r>
      <w:r w:rsidR="00F225C3">
        <w:rPr>
          <w:rFonts w:ascii="Times New Roman" w:hAnsi="Times New Roman" w:cs="Times New Roman"/>
        </w:rPr>
        <w:t>osts and their symbionts (</w:t>
      </w:r>
      <w:ins w:id="95" w:author="Shinichi Nakagawa" w:date="2019-07-01T06:56:00Z">
        <w:r w:rsidR="002B47B8">
          <w:rPr>
            <w:rFonts w:ascii="Times New Roman" w:hAnsi="Times New Roman" w:cs="Times New Roman"/>
          </w:rPr>
          <w:t xml:space="preserve">STATS; </w:t>
        </w:r>
      </w:ins>
      <w:r w:rsidR="00F225C3">
        <w:rPr>
          <w:rFonts w:ascii="Times New Roman" w:hAnsi="Times New Roman" w:cs="Times New Roman"/>
        </w:rPr>
        <w:t>Fig. 3</w:t>
      </w:r>
      <w:r w:rsidR="005931E1">
        <w:rPr>
          <w:rFonts w:ascii="Times New Roman" w:hAnsi="Times New Roman" w:cs="Times New Roman"/>
        </w:rPr>
        <w:t>h).</w:t>
      </w:r>
    </w:p>
    <w:p w14:paraId="60563E9D" w14:textId="0316DE40" w:rsidR="00DF65DE" w:rsidRDefault="000F1CC2" w:rsidP="00B82E99">
      <w:pPr>
        <w:spacing w:line="480" w:lineRule="auto"/>
        <w:ind w:firstLine="720"/>
        <w:rPr>
          <w:rFonts w:ascii="Times New Roman" w:hAnsi="Times New Roman" w:cs="Times New Roman"/>
        </w:rPr>
      </w:pPr>
      <w:r>
        <w:rPr>
          <w:rFonts w:ascii="Times New Roman" w:hAnsi="Times New Roman" w:cs="Times New Roman"/>
        </w:rPr>
        <w:lastRenderedPageBreak/>
        <w:t>A</w:t>
      </w:r>
      <w:r w:rsidR="0002173E">
        <w:rPr>
          <w:rFonts w:ascii="Times New Roman" w:hAnsi="Times New Roman" w:cs="Times New Roman"/>
        </w:rPr>
        <w:t xml:space="preserve"> major prediction </w:t>
      </w:r>
      <w:r w:rsidR="00D3210A">
        <w:rPr>
          <w:rFonts w:ascii="Times New Roman" w:hAnsi="Times New Roman" w:cs="Times New Roman"/>
        </w:rPr>
        <w:t xml:space="preserve">for host-symbiont cophylogeny </w:t>
      </w:r>
      <w:r>
        <w:rPr>
          <w:rFonts w:ascii="Times New Roman" w:hAnsi="Times New Roman" w:cs="Times New Roman"/>
        </w:rPr>
        <w:t>is</w:t>
      </w:r>
      <w:r w:rsidR="0002173E">
        <w:rPr>
          <w:rFonts w:ascii="Times New Roman" w:hAnsi="Times New Roman" w:cs="Times New Roman"/>
        </w:rPr>
        <w:t xml:space="preserve"> that </w:t>
      </w:r>
      <w:r w:rsidR="0002173E" w:rsidRPr="00EF1AEC">
        <w:rPr>
          <w:rFonts w:ascii="Times New Roman" w:hAnsi="Times New Roman" w:cs="Times New Roman"/>
        </w:rPr>
        <w:t xml:space="preserve">vertical transmission </w:t>
      </w:r>
      <w:r w:rsidR="0071052D">
        <w:rPr>
          <w:rFonts w:ascii="Times New Roman" w:hAnsi="Times New Roman" w:cs="Times New Roman"/>
        </w:rPr>
        <w:t xml:space="preserve">(i.e. </w:t>
      </w:r>
      <w:r w:rsidR="00EF4A1D">
        <w:rPr>
          <w:rFonts w:ascii="Times New Roman" w:hAnsi="Times New Roman" w:cs="Times New Roman"/>
        </w:rPr>
        <w:t>‘</w:t>
      </w:r>
      <w:r w:rsidR="0071052D">
        <w:rPr>
          <w:rFonts w:ascii="Times New Roman" w:hAnsi="Times New Roman" w:cs="Times New Roman"/>
        </w:rPr>
        <w:t>intergenerational transmission</w:t>
      </w:r>
      <w:r w:rsidR="00EF4A1D">
        <w:rPr>
          <w:rFonts w:ascii="Times New Roman" w:hAnsi="Times New Roman" w:cs="Times New Roman"/>
        </w:rPr>
        <w:t>’</w:t>
      </w:r>
      <w:r w:rsidR="0071052D">
        <w:rPr>
          <w:rFonts w:ascii="Times New Roman" w:hAnsi="Times New Roman" w:cs="Times New Roman"/>
        </w:rPr>
        <w:t xml:space="preserve">, as opposed to </w:t>
      </w:r>
      <w:r w:rsidR="00EF4A1D">
        <w:rPr>
          <w:rFonts w:ascii="Times New Roman" w:hAnsi="Times New Roman" w:cs="Times New Roman"/>
        </w:rPr>
        <w:t>horizontal</w:t>
      </w:r>
      <w:r w:rsidR="0071052D">
        <w:rPr>
          <w:rFonts w:ascii="Times New Roman" w:hAnsi="Times New Roman" w:cs="Times New Roman"/>
        </w:rPr>
        <w:t xml:space="preserve"> </w:t>
      </w:r>
      <w:r w:rsidR="00EF4A1D">
        <w:rPr>
          <w:rFonts w:ascii="Times New Roman" w:hAnsi="Times New Roman" w:cs="Times New Roman"/>
        </w:rPr>
        <w:t>‘</w:t>
      </w:r>
      <w:r w:rsidR="0071052D">
        <w:rPr>
          <w:rFonts w:ascii="Times New Roman" w:hAnsi="Times New Roman" w:cs="Times New Roman"/>
        </w:rPr>
        <w:t>infectious transmission</w:t>
      </w:r>
      <w:r w:rsidR="00EF4A1D">
        <w:rPr>
          <w:rFonts w:ascii="Times New Roman" w:hAnsi="Times New Roman" w:cs="Times New Roman"/>
        </w:rPr>
        <w:t>’</w:t>
      </w:r>
      <w:r w:rsidR="0071052D">
        <w:rPr>
          <w:rFonts w:ascii="Times New Roman" w:hAnsi="Times New Roman" w:cs="Times New Roman"/>
        </w:rPr>
        <w:t xml:space="preserve">) </w:t>
      </w:r>
      <w:r w:rsidR="0002173E">
        <w:rPr>
          <w:rFonts w:ascii="Times New Roman" w:hAnsi="Times New Roman" w:cs="Times New Roman"/>
        </w:rPr>
        <w:t>should promote</w:t>
      </w:r>
      <w:r w:rsidR="0002173E" w:rsidRPr="00EF1AEC">
        <w:rPr>
          <w:rFonts w:ascii="Times New Roman" w:hAnsi="Times New Roman" w:cs="Times New Roman"/>
        </w:rPr>
        <w:t xml:space="preserve"> phylogenetic congruence</w:t>
      </w:r>
      <w:r w:rsidR="0002173E" w:rsidRPr="00EF1AEC">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 </w:instrText>
      </w:r>
      <w:r w:rsidR="004B014F">
        <w:rPr>
          <w:rFonts w:ascii="Times New Roman" w:hAnsi="Times New Roman" w:cs="Times New Roman"/>
        </w:rPr>
        <w:fldChar w:fldCharType="begin">
          <w:fldData xml:space="preserve">PEVuZE5vdGU+PENpdGU+PEF1dGhvcj5Nb3JhbjwvQXV0aG9yPjxZZWFyPjIwMDg8L1llYXI+PFJl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</w:fldData>
        </w:fldChar>
      </w:r>
      <w:r w:rsidR="004B014F">
        <w:rPr>
          <w:rFonts w:ascii="Times New Roman" w:hAnsi="Times New Roman" w:cs="Times New Roman"/>
        </w:rPr>
        <w:instrText xml:space="preserve"> ADDIN EN.CITE.DATA </w:instrText>
      </w:r>
      <w:r w:rsidR="004B014F">
        <w:rPr>
          <w:rFonts w:ascii="Times New Roman" w:hAnsi="Times New Roman" w:cs="Times New Roman"/>
        </w:rPr>
      </w:r>
      <w:r w:rsidR="004B014F">
        <w:rPr>
          <w:rFonts w:ascii="Times New Roman" w:hAnsi="Times New Roman" w:cs="Times New Roman"/>
        </w:rPr>
        <w:fldChar w:fldCharType="end"/>
      </w:r>
      <w:r w:rsidR="0002173E" w:rsidRPr="00EF1AEC">
        <w:rPr>
          <w:rFonts w:ascii="Times New Roman" w:hAnsi="Times New Roman" w:cs="Times New Roman"/>
        </w:rPr>
      </w:r>
      <w:r w:rsidR="0002173E" w:rsidRPr="00EF1AEC">
        <w:rPr>
          <w:rFonts w:ascii="Times New Roman" w:hAnsi="Times New Roman" w:cs="Times New Roman"/>
        </w:rPr>
        <w:fldChar w:fldCharType="separate"/>
      </w:r>
      <w:r w:rsidR="004B014F" w:rsidRPr="004B014F">
        <w:rPr>
          <w:rFonts w:ascii="Times New Roman" w:hAnsi="Times New Roman" w:cs="Times New Roman"/>
          <w:noProof/>
          <w:vertAlign w:val="superscript"/>
        </w:rPr>
        <w:t>39-41</w:t>
      </w:r>
      <w:r w:rsidR="0002173E" w:rsidRPr="00EF1AEC">
        <w:rPr>
          <w:rFonts w:ascii="Times New Roman" w:hAnsi="Times New Roman" w:cs="Times New Roman"/>
        </w:rPr>
        <w:fldChar w:fldCharType="end"/>
      </w:r>
      <w:r w:rsidR="0002173E" w:rsidRPr="00EF1AEC">
        <w:rPr>
          <w:rFonts w:ascii="Times New Roman" w:hAnsi="Times New Roman" w:cs="Times New Roman"/>
        </w:rPr>
        <w:t>.</w:t>
      </w:r>
      <w:r w:rsidR="000A7576">
        <w:rPr>
          <w:rFonts w:ascii="Times New Roman" w:hAnsi="Times New Roman" w:cs="Times New Roman"/>
        </w:rPr>
        <w:t xml:space="preserve"> In line with this prediction, we found that mode of transmission was a highly significant correlate of host-symbiont phylogenetic congruence, with </w:t>
      </w:r>
      <w:r w:rsidR="00642DED">
        <w:rPr>
          <w:rFonts w:ascii="Times New Roman" w:hAnsi="Times New Roman" w:cs="Times New Roman"/>
        </w:rPr>
        <w:t xml:space="preserve">the strongest effect observed for vertical transmission, followed by </w:t>
      </w:r>
      <w:r w:rsidR="00D3210A">
        <w:rPr>
          <w:rFonts w:ascii="Times New Roman" w:hAnsi="Times New Roman" w:cs="Times New Roman"/>
        </w:rPr>
        <w:t xml:space="preserve">the effect observed for </w:t>
      </w:r>
      <w:r w:rsidR="00642DED">
        <w:rPr>
          <w:rFonts w:ascii="Times New Roman" w:hAnsi="Times New Roman" w:cs="Times New Roman"/>
        </w:rPr>
        <w:t>mixed modes of transmission (symbionts are transferred via either route)</w:t>
      </w:r>
      <w:r>
        <w:rPr>
          <w:rFonts w:ascii="Times New Roman" w:hAnsi="Times New Roman" w:cs="Times New Roman"/>
        </w:rPr>
        <w:t xml:space="preserve">, </w:t>
      </w:r>
      <w:r w:rsidR="006820B7">
        <w:rPr>
          <w:rFonts w:ascii="Times New Roman" w:hAnsi="Times New Roman" w:cs="Times New Roman"/>
        </w:rPr>
        <w:t xml:space="preserve">and </w:t>
      </w:r>
      <w:r w:rsidR="003C2D7C">
        <w:rPr>
          <w:rFonts w:ascii="Times New Roman" w:hAnsi="Times New Roman" w:cs="Times New Roman"/>
        </w:rPr>
        <w:t xml:space="preserve">with </w:t>
      </w:r>
      <w:r>
        <w:rPr>
          <w:rFonts w:ascii="Times New Roman" w:hAnsi="Times New Roman" w:cs="Times New Roman"/>
        </w:rPr>
        <w:t>horizontal transmission</w:t>
      </w:r>
      <w:r w:rsidR="0071052D">
        <w:rPr>
          <w:rFonts w:ascii="Times New Roman" w:hAnsi="Times New Roman" w:cs="Times New Roman"/>
        </w:rPr>
        <w:t xml:space="preserve"> </w:t>
      </w:r>
      <w:r>
        <w:rPr>
          <w:rFonts w:ascii="Times New Roman" w:hAnsi="Times New Roman" w:cs="Times New Roman"/>
        </w:rPr>
        <w:t>showing the lowest effect size</w:t>
      </w:r>
      <w:r w:rsidR="00395B63">
        <w:rPr>
          <w:rFonts w:ascii="Times New Roman" w:hAnsi="Times New Roman" w:cs="Times New Roman"/>
        </w:rPr>
        <w:t xml:space="preserve"> (</w:t>
      </w:r>
      <w:ins w:id="96" w:author="Shinichi Nakagawa" w:date="2019-07-01T06:56:00Z">
        <w:r w:rsidR="002B47B8">
          <w:rPr>
            <w:rFonts w:ascii="Times New Roman" w:hAnsi="Times New Roman" w:cs="Times New Roman"/>
          </w:rPr>
          <w:t xml:space="preserve">STATS; </w:t>
        </w:r>
      </w:ins>
      <w:r w:rsidR="00395B63">
        <w:rPr>
          <w:rFonts w:ascii="Times New Roman" w:hAnsi="Times New Roman" w:cs="Times New Roman"/>
        </w:rPr>
        <w:t>Fig.</w:t>
      </w:r>
      <w:r w:rsidR="00E3007B">
        <w:rPr>
          <w:rFonts w:ascii="Times New Roman" w:hAnsi="Times New Roman" w:cs="Times New Roman"/>
        </w:rPr>
        <w:t xml:space="preserve"> </w:t>
      </w:r>
      <w:r w:rsidR="00F225C3">
        <w:rPr>
          <w:rFonts w:ascii="Times New Roman" w:hAnsi="Times New Roman" w:cs="Times New Roman"/>
        </w:rPr>
        <w:t>3</w:t>
      </w:r>
      <w:r w:rsidR="00AC0873">
        <w:rPr>
          <w:rFonts w:ascii="Times New Roman" w:hAnsi="Times New Roman" w:cs="Times New Roman"/>
        </w:rPr>
        <w:t>i</w:t>
      </w:r>
      <w:r w:rsidR="00E3007B">
        <w:rPr>
          <w:rFonts w:ascii="Times New Roman" w:hAnsi="Times New Roman" w:cs="Times New Roman"/>
        </w:rPr>
        <w:t>).</w:t>
      </w:r>
      <w:r w:rsidR="00440E38">
        <w:rPr>
          <w:rFonts w:ascii="Times New Roman" w:hAnsi="Times New Roman" w:cs="Times New Roman"/>
        </w:rPr>
        <w:t xml:space="preserve"> </w:t>
      </w:r>
      <w:r w:rsidR="00796114">
        <w:rPr>
          <w:rFonts w:ascii="Times New Roman" w:hAnsi="Times New Roman" w:cs="Times New Roman"/>
        </w:rPr>
        <w:t>An issue affecting our data is that</w:t>
      </w:r>
      <w:r w:rsidR="00022CDC">
        <w:rPr>
          <w:rFonts w:ascii="Times New Roman" w:hAnsi="Times New Roman" w:cs="Times New Roman"/>
        </w:rPr>
        <w:t xml:space="preserve"> all of the </w:t>
      </w:r>
      <w:r w:rsidR="00DE4C11">
        <w:rPr>
          <w:rFonts w:ascii="Times New Roman" w:hAnsi="Times New Roman" w:cs="Times New Roman"/>
        </w:rPr>
        <w:t xml:space="preserve">vertically transmitted symbionts </w:t>
      </w:r>
      <w:r w:rsidR="0061062A">
        <w:rPr>
          <w:rFonts w:ascii="Times New Roman" w:hAnsi="Times New Roman" w:cs="Times New Roman"/>
        </w:rPr>
        <w:t>included in our analysis are c</w:t>
      </w:r>
      <w:r w:rsidR="0053401F">
        <w:rPr>
          <w:rFonts w:ascii="Times New Roman" w:hAnsi="Times New Roman" w:cs="Times New Roman"/>
        </w:rPr>
        <w:t>lassified as mutualis</w:t>
      </w:r>
      <w:r w:rsidR="00095922">
        <w:rPr>
          <w:rFonts w:ascii="Times New Roman" w:hAnsi="Times New Roman" w:cs="Times New Roman"/>
        </w:rPr>
        <w:t>ts.</w:t>
      </w:r>
      <w:r w:rsidR="00892307">
        <w:rPr>
          <w:rFonts w:ascii="Times New Roman" w:hAnsi="Times New Roman" w:cs="Times New Roman"/>
        </w:rPr>
        <w:t xml:space="preserve"> </w:t>
      </w:r>
      <w:r w:rsidR="00022CDC">
        <w:rPr>
          <w:rFonts w:ascii="Times New Roman" w:hAnsi="Times New Roman" w:cs="Times New Roman"/>
        </w:rPr>
        <w:t>However</w:t>
      </w:r>
      <w:r w:rsidR="00FA7553">
        <w:rPr>
          <w:rFonts w:ascii="Times New Roman" w:hAnsi="Times New Roman" w:cs="Times New Roman"/>
        </w:rPr>
        <w:t>,</w:t>
      </w:r>
      <w:r w:rsidR="00DE4C11">
        <w:rPr>
          <w:rFonts w:ascii="Times New Roman" w:hAnsi="Times New Roman" w:cs="Times New Roman"/>
        </w:rPr>
        <w:t xml:space="preserve"> many </w:t>
      </w:r>
      <w:r w:rsidR="004A3566">
        <w:rPr>
          <w:rFonts w:ascii="Times New Roman" w:hAnsi="Times New Roman" w:cs="Times New Roman"/>
        </w:rPr>
        <w:t xml:space="preserve">of the </w:t>
      </w:r>
      <w:r w:rsidR="00DE4C11">
        <w:rPr>
          <w:rFonts w:ascii="Times New Roman" w:hAnsi="Times New Roman" w:cs="Times New Roman"/>
        </w:rPr>
        <w:t>parasitic symbionts included sh</w:t>
      </w:r>
      <w:r w:rsidR="00FA7553">
        <w:rPr>
          <w:rFonts w:ascii="Times New Roman" w:hAnsi="Times New Roman" w:cs="Times New Roman"/>
        </w:rPr>
        <w:t>ow a mixed mode of transmission, and</w:t>
      </w:r>
      <w:r w:rsidR="00DE4C11">
        <w:rPr>
          <w:rFonts w:ascii="Times New Roman" w:hAnsi="Times New Roman" w:cs="Times New Roman"/>
        </w:rPr>
        <w:t xml:space="preserve"> </w:t>
      </w:r>
      <w:r w:rsidR="00FA7553">
        <w:rPr>
          <w:rFonts w:ascii="Times New Roman" w:hAnsi="Times New Roman" w:cs="Times New Roman"/>
        </w:rPr>
        <w:t>s</w:t>
      </w:r>
      <w:r w:rsidR="0070240E">
        <w:rPr>
          <w:rFonts w:ascii="Times New Roman" w:hAnsi="Times New Roman" w:cs="Times New Roman"/>
        </w:rPr>
        <w:t xml:space="preserve">plitting by mode of </w:t>
      </w:r>
      <w:r w:rsidR="00440E38">
        <w:rPr>
          <w:rFonts w:ascii="Times New Roman" w:hAnsi="Times New Roman" w:cs="Times New Roman"/>
        </w:rPr>
        <w:t>symbiosis</w:t>
      </w:r>
      <w:r w:rsidR="0070240E">
        <w:rPr>
          <w:rFonts w:ascii="Times New Roman" w:hAnsi="Times New Roman" w:cs="Times New Roman"/>
        </w:rPr>
        <w:t xml:space="preserve"> </w:t>
      </w:r>
      <w:r w:rsidR="00CB7B83">
        <w:rPr>
          <w:rFonts w:ascii="Times New Roman" w:hAnsi="Times New Roman" w:cs="Times New Roman"/>
        </w:rPr>
        <w:t>reveals</w:t>
      </w:r>
      <w:r w:rsidR="0070240E">
        <w:rPr>
          <w:rFonts w:ascii="Times New Roman" w:hAnsi="Times New Roman" w:cs="Times New Roman"/>
        </w:rPr>
        <w:t xml:space="preserve"> that parasites with mixed modes of transmission </w:t>
      </w:r>
      <w:r w:rsidR="006225C5">
        <w:rPr>
          <w:rFonts w:ascii="Times New Roman" w:hAnsi="Times New Roman" w:cs="Times New Roman"/>
        </w:rPr>
        <w:t>show</w:t>
      </w:r>
      <w:r w:rsidR="0070240E">
        <w:rPr>
          <w:rFonts w:ascii="Times New Roman" w:hAnsi="Times New Roman" w:cs="Times New Roman"/>
        </w:rPr>
        <w:t xml:space="preserve"> greater phylogenetic congruence with their hosts</w:t>
      </w:r>
      <w:r w:rsidR="00FB4AB3">
        <w:rPr>
          <w:rFonts w:ascii="Times New Roman" w:hAnsi="Times New Roman" w:cs="Times New Roman"/>
        </w:rPr>
        <w:t xml:space="preserve"> than horizontally transmitted parasites</w:t>
      </w:r>
      <w:r w:rsidR="0070240E">
        <w:rPr>
          <w:rFonts w:ascii="Times New Roman" w:hAnsi="Times New Roman" w:cs="Times New Roman"/>
        </w:rPr>
        <w:t xml:space="preserve"> (</w:t>
      </w:r>
      <w:ins w:id="97" w:author="Shinichi Nakagawa" w:date="2019-07-01T06:56:00Z">
        <w:r w:rsidR="002B47B8">
          <w:rPr>
            <w:rFonts w:ascii="Times New Roman" w:hAnsi="Times New Roman" w:cs="Times New Roman"/>
          </w:rPr>
          <w:t xml:space="preserve">STATS; </w:t>
        </w:r>
      </w:ins>
      <w:r w:rsidR="0070240E">
        <w:rPr>
          <w:rFonts w:ascii="Times New Roman" w:hAnsi="Times New Roman" w:cs="Times New Roman"/>
        </w:rPr>
        <w:t xml:space="preserve">Fig. </w:t>
      </w:r>
      <w:r w:rsidR="00F225C3">
        <w:rPr>
          <w:rFonts w:ascii="Times New Roman" w:hAnsi="Times New Roman" w:cs="Times New Roman"/>
        </w:rPr>
        <w:t>3</w:t>
      </w:r>
      <w:r w:rsidR="0070240E">
        <w:rPr>
          <w:rFonts w:ascii="Times New Roman" w:hAnsi="Times New Roman" w:cs="Times New Roman"/>
        </w:rPr>
        <w:t>j). Similarly, mutualistic symbionts show a stepwise increase in phylogenetic congruence with hosts, f</w:t>
      </w:r>
      <w:r w:rsidR="00FA7553">
        <w:rPr>
          <w:rFonts w:ascii="Times New Roman" w:hAnsi="Times New Roman" w:cs="Times New Roman"/>
        </w:rPr>
        <w:t>rom horizontal to mixed</w:t>
      </w:r>
      <w:r w:rsidR="00FB4AB3">
        <w:rPr>
          <w:rFonts w:ascii="Times New Roman" w:hAnsi="Times New Roman" w:cs="Times New Roman"/>
        </w:rPr>
        <w:t>,</w:t>
      </w:r>
      <w:r w:rsidR="0070240E">
        <w:rPr>
          <w:rFonts w:ascii="Times New Roman" w:hAnsi="Times New Roman" w:cs="Times New Roman"/>
        </w:rPr>
        <w:t xml:space="preserve"> and from mixed to vertical transmission, with vertically transmitted mutualists </w:t>
      </w:r>
      <w:r w:rsidR="00FA7553">
        <w:rPr>
          <w:rFonts w:ascii="Times New Roman" w:hAnsi="Times New Roman" w:cs="Times New Roman"/>
        </w:rPr>
        <w:t xml:space="preserve">displaying </w:t>
      </w:r>
      <w:r w:rsidR="0070240E">
        <w:rPr>
          <w:rFonts w:ascii="Times New Roman" w:hAnsi="Times New Roman" w:cs="Times New Roman"/>
        </w:rPr>
        <w:t xml:space="preserve">considerably greater </w:t>
      </w:r>
      <w:r w:rsidR="00FA7553">
        <w:rPr>
          <w:rFonts w:ascii="Times New Roman" w:hAnsi="Times New Roman" w:cs="Times New Roman"/>
        </w:rPr>
        <w:t xml:space="preserve">phylogenetic congruence than horizontally transmitted </w:t>
      </w:r>
      <w:r w:rsidR="008B7C9C">
        <w:rPr>
          <w:rFonts w:ascii="Times New Roman" w:hAnsi="Times New Roman" w:cs="Times New Roman"/>
        </w:rPr>
        <w:t>mutualists</w:t>
      </w:r>
      <w:r w:rsidR="00C656B4">
        <w:rPr>
          <w:rFonts w:ascii="Times New Roman" w:hAnsi="Times New Roman" w:cs="Times New Roman"/>
        </w:rPr>
        <w:t xml:space="preserve"> (</w:t>
      </w:r>
      <w:ins w:id="98" w:author="Shinichi Nakagawa" w:date="2019-07-01T06:58:00Z">
        <w:r w:rsidR="003D4AE8">
          <w:rPr>
            <w:rFonts w:ascii="Times New Roman" w:hAnsi="Times New Roman" w:cs="Times New Roman"/>
          </w:rPr>
          <w:t xml:space="preserve">STATS; </w:t>
        </w:r>
      </w:ins>
      <w:commentRangeStart w:id="99"/>
      <w:r w:rsidR="00C656B4">
        <w:rPr>
          <w:rFonts w:ascii="Times New Roman" w:hAnsi="Times New Roman" w:cs="Times New Roman"/>
        </w:rPr>
        <w:t>Fig. 3</w:t>
      </w:r>
      <w:r w:rsidR="0070240E">
        <w:rPr>
          <w:rFonts w:ascii="Times New Roman" w:hAnsi="Times New Roman" w:cs="Times New Roman"/>
        </w:rPr>
        <w:t>j</w:t>
      </w:r>
      <w:commentRangeEnd w:id="99"/>
      <w:r w:rsidR="00E851A2">
        <w:rPr>
          <w:rStyle w:val="CommentReference"/>
        </w:rPr>
        <w:commentReference w:id="99"/>
      </w:r>
      <w:r w:rsidR="0070240E">
        <w:rPr>
          <w:rFonts w:ascii="Times New Roman" w:hAnsi="Times New Roman" w:cs="Times New Roman"/>
        </w:rPr>
        <w:t>).</w:t>
      </w:r>
      <w:r w:rsidR="00FA7553">
        <w:rPr>
          <w:rFonts w:ascii="Times New Roman" w:hAnsi="Times New Roman" w:cs="Times New Roman"/>
        </w:rPr>
        <w:t xml:space="preserve"> </w:t>
      </w:r>
      <w:r w:rsidR="003E0662">
        <w:rPr>
          <w:rFonts w:ascii="Times New Roman" w:hAnsi="Times New Roman" w:cs="Times New Roman"/>
        </w:rPr>
        <w:t>N</w:t>
      </w:r>
      <w:r w:rsidR="00796114" w:rsidRPr="00796114">
        <w:rPr>
          <w:rFonts w:ascii="Times New Roman" w:hAnsi="Times New Roman" w:cs="Times New Roman"/>
        </w:rPr>
        <w:t>o signif</w:t>
      </w:r>
      <w:r w:rsidR="00796114">
        <w:rPr>
          <w:rFonts w:ascii="Times New Roman" w:hAnsi="Times New Roman" w:cs="Times New Roman"/>
        </w:rPr>
        <w:t xml:space="preserve">icant interactions </w:t>
      </w:r>
      <w:r w:rsidR="006225C5">
        <w:rPr>
          <w:rFonts w:ascii="Times New Roman" w:hAnsi="Times New Roman" w:cs="Times New Roman"/>
        </w:rPr>
        <w:t xml:space="preserve">were present </w:t>
      </w:r>
      <w:r w:rsidR="00796114">
        <w:rPr>
          <w:rFonts w:ascii="Times New Roman" w:hAnsi="Times New Roman" w:cs="Times New Roman"/>
        </w:rPr>
        <w:t>among modes</w:t>
      </w:r>
      <w:r w:rsidR="00796114" w:rsidRPr="00796114">
        <w:rPr>
          <w:rFonts w:ascii="Times New Roman" w:hAnsi="Times New Roman" w:cs="Times New Roman"/>
        </w:rPr>
        <w:t xml:space="preserve"> of symbiosis and modes of transmission, </w:t>
      </w:r>
      <w:r w:rsidR="00796114">
        <w:rPr>
          <w:rFonts w:ascii="Times New Roman" w:hAnsi="Times New Roman" w:cs="Times New Roman"/>
        </w:rPr>
        <w:t>highlighting</w:t>
      </w:r>
      <w:r w:rsidR="00796114" w:rsidRPr="00796114">
        <w:rPr>
          <w:rFonts w:ascii="Times New Roman" w:hAnsi="Times New Roman" w:cs="Times New Roman"/>
        </w:rPr>
        <w:t xml:space="preserve"> that vertical transmission </w:t>
      </w:r>
      <w:r w:rsidR="00796114">
        <w:rPr>
          <w:rFonts w:ascii="Times New Roman" w:hAnsi="Times New Roman" w:cs="Times New Roman"/>
        </w:rPr>
        <w:t>is</w:t>
      </w:r>
      <w:r w:rsidR="00796114" w:rsidRPr="00796114">
        <w:rPr>
          <w:rFonts w:ascii="Times New Roman" w:hAnsi="Times New Roman" w:cs="Times New Roman"/>
        </w:rPr>
        <w:t xml:space="preserve"> the </w:t>
      </w:r>
      <w:r w:rsidR="00796114">
        <w:rPr>
          <w:rFonts w:ascii="Times New Roman" w:hAnsi="Times New Roman" w:cs="Times New Roman"/>
        </w:rPr>
        <w:t xml:space="preserve">variable that explains </w:t>
      </w:r>
      <w:r w:rsidR="00796114" w:rsidRPr="00796114">
        <w:rPr>
          <w:rFonts w:ascii="Times New Roman" w:hAnsi="Times New Roman" w:cs="Times New Roman"/>
        </w:rPr>
        <w:t xml:space="preserve">the </w:t>
      </w:r>
      <w:r w:rsidR="00796114">
        <w:rPr>
          <w:rFonts w:ascii="Times New Roman" w:hAnsi="Times New Roman" w:cs="Times New Roman"/>
        </w:rPr>
        <w:t xml:space="preserve">effect on phylogenetic </w:t>
      </w:r>
      <w:r w:rsidR="00796114" w:rsidRPr="00796114">
        <w:rPr>
          <w:rFonts w:ascii="Times New Roman" w:hAnsi="Times New Roman" w:cs="Times New Roman"/>
        </w:rPr>
        <w:t>congruence.</w:t>
      </w:r>
      <w:r w:rsidR="00796114">
        <w:rPr>
          <w:rFonts w:ascii="Times New Roman" w:hAnsi="Times New Roman" w:cs="Times New Roman"/>
        </w:rPr>
        <w:t xml:space="preserve"> </w:t>
      </w:r>
    </w:p>
    <w:p w14:paraId="4EEA312A" w14:textId="6CEA1219" w:rsidR="002C5B0D" w:rsidRDefault="00F90268" w:rsidP="00F75A46">
      <w:pPr>
        <w:spacing w:line="480" w:lineRule="auto"/>
        <w:ind w:firstLine="720"/>
        <w:rPr>
          <w:rFonts w:ascii="Times New Roman" w:hAnsi="Times New Roman" w:cs="Times New Roman"/>
        </w:rPr>
      </w:pPr>
      <w:r>
        <w:rPr>
          <w:rFonts w:ascii="Times New Roman" w:hAnsi="Times New Roman" w:cs="Times New Roman"/>
        </w:rPr>
        <w:t>Employing</w:t>
      </w:r>
      <w:r w:rsidR="00207AD9">
        <w:rPr>
          <w:rFonts w:ascii="Times New Roman" w:hAnsi="Times New Roman" w:cs="Times New Roman"/>
        </w:rPr>
        <w:t xml:space="preserve"> </w:t>
      </w:r>
      <w:r>
        <w:rPr>
          <w:rFonts w:ascii="Times New Roman" w:hAnsi="Times New Roman" w:cs="Times New Roman"/>
        </w:rPr>
        <w:t xml:space="preserve">a </w:t>
      </w:r>
      <w:r w:rsidR="00207AD9">
        <w:rPr>
          <w:rFonts w:ascii="Times New Roman" w:hAnsi="Times New Roman" w:cs="Times New Roman"/>
        </w:rPr>
        <w:t>large quantitative and systematic review of the cophylogeny</w:t>
      </w:r>
      <w:r>
        <w:rPr>
          <w:rFonts w:ascii="Times New Roman" w:hAnsi="Times New Roman" w:cs="Times New Roman"/>
        </w:rPr>
        <w:t xml:space="preserve"> literature, we </w:t>
      </w:r>
      <w:r w:rsidR="002C392A">
        <w:rPr>
          <w:rFonts w:ascii="Times New Roman" w:hAnsi="Times New Roman" w:cs="Times New Roman"/>
        </w:rPr>
        <w:t xml:space="preserve">tested </w:t>
      </w:r>
      <w:r w:rsidR="00207AD9">
        <w:rPr>
          <w:rFonts w:ascii="Times New Roman" w:hAnsi="Times New Roman" w:cs="Times New Roman"/>
        </w:rPr>
        <w:t xml:space="preserve">major </w:t>
      </w:r>
      <w:r w:rsidR="00445E81">
        <w:rPr>
          <w:rFonts w:ascii="Times New Roman" w:hAnsi="Times New Roman" w:cs="Times New Roman"/>
        </w:rPr>
        <w:t>hypotheses</w:t>
      </w:r>
      <w:r w:rsidR="00207AD9">
        <w:rPr>
          <w:rFonts w:ascii="Times New Roman" w:hAnsi="Times New Roman" w:cs="Times New Roman"/>
        </w:rPr>
        <w:t xml:space="preserve"> </w:t>
      </w:r>
      <w:r w:rsidR="00266CA1">
        <w:rPr>
          <w:rFonts w:ascii="Times New Roman" w:hAnsi="Times New Roman" w:cs="Times New Roman"/>
        </w:rPr>
        <w:t>regarding</w:t>
      </w:r>
      <w:r w:rsidR="00207AD9">
        <w:rPr>
          <w:rFonts w:ascii="Times New Roman" w:hAnsi="Times New Roman" w:cs="Times New Roman"/>
        </w:rPr>
        <w:t xml:space="preserve"> the drivers of host-symbiont phylogenetic</w:t>
      </w:r>
      <w:r w:rsidR="00445E81">
        <w:rPr>
          <w:rFonts w:ascii="Times New Roman" w:hAnsi="Times New Roman" w:cs="Times New Roman"/>
        </w:rPr>
        <w:t xml:space="preserve"> congruence. </w:t>
      </w:r>
      <w:r w:rsidR="00266CA1">
        <w:rPr>
          <w:rFonts w:ascii="Times New Roman" w:hAnsi="Times New Roman" w:cs="Times New Roman"/>
        </w:rPr>
        <w:t>We fou</w:t>
      </w:r>
      <w:r w:rsidR="00445E81">
        <w:rPr>
          <w:rFonts w:ascii="Times New Roman" w:hAnsi="Times New Roman" w:cs="Times New Roman"/>
        </w:rPr>
        <w:t xml:space="preserve">nd support for a general pattern of congruence between host and symbiont </w:t>
      </w:r>
      <w:r w:rsidR="00445E81" w:rsidRPr="009B0839">
        <w:rPr>
          <w:rFonts w:ascii="Times New Roman" w:hAnsi="Times New Roman" w:cs="Times New Roman"/>
          <w:color w:val="000000" w:themeColor="text1"/>
        </w:rPr>
        <w:t>phylogenies</w:t>
      </w:r>
      <w:r w:rsidR="00F75A46">
        <w:rPr>
          <w:rFonts w:ascii="Times New Roman" w:hAnsi="Times New Roman" w:cs="Times New Roman"/>
          <w:color w:val="000000" w:themeColor="text1"/>
        </w:rPr>
        <w:t xml:space="preserve">, </w:t>
      </w:r>
      <w:r w:rsidR="00F75A46">
        <w:rPr>
          <w:rFonts w:ascii="Times New Roman" w:hAnsi="Times New Roman" w:cs="Times New Roman"/>
        </w:rPr>
        <w:t>in line with a liberal interpretation of Fahrenholtz’s Rule</w:t>
      </w:r>
      <w:r w:rsidR="00445E81" w:rsidRPr="009B0839">
        <w:rPr>
          <w:rFonts w:ascii="Times New Roman" w:hAnsi="Times New Roman" w:cs="Times New Roman"/>
          <w:color w:val="000000" w:themeColor="text1"/>
        </w:rPr>
        <w:t xml:space="preserve">. </w:t>
      </w:r>
      <w:r w:rsidR="006B4ABF" w:rsidRPr="009B0839">
        <w:rPr>
          <w:rFonts w:ascii="Times New Roman" w:hAnsi="Times New Roman" w:cs="Times New Roman"/>
          <w:color w:val="000000" w:themeColor="text1"/>
        </w:rPr>
        <w:t>Significant</w:t>
      </w:r>
      <w:r w:rsidR="00445E81" w:rsidRPr="006B4ABF">
        <w:rPr>
          <w:rFonts w:ascii="Times New Roman" w:hAnsi="Times New Roman" w:cs="Times New Roman"/>
          <w:color w:val="FF0000"/>
        </w:rPr>
        <w:t xml:space="preserve"> </w:t>
      </w:r>
      <w:r w:rsidR="00445E81">
        <w:rPr>
          <w:rFonts w:ascii="Times New Roman" w:hAnsi="Times New Roman" w:cs="Times New Roman"/>
        </w:rPr>
        <w:t xml:space="preserve">congruence </w:t>
      </w:r>
      <w:r w:rsidR="00266CA1">
        <w:rPr>
          <w:rFonts w:ascii="Times New Roman" w:hAnsi="Times New Roman" w:cs="Times New Roman"/>
        </w:rPr>
        <w:t xml:space="preserve">was </w:t>
      </w:r>
      <w:r w:rsidR="00445E81">
        <w:rPr>
          <w:rFonts w:ascii="Times New Roman" w:hAnsi="Times New Roman" w:cs="Times New Roman"/>
        </w:rPr>
        <w:t>observ</w:t>
      </w:r>
      <w:r w:rsidR="00266CA1">
        <w:rPr>
          <w:rFonts w:ascii="Times New Roman" w:hAnsi="Times New Roman" w:cs="Times New Roman"/>
        </w:rPr>
        <w:t>ed</w:t>
      </w:r>
      <w:r w:rsidR="00445E81">
        <w:rPr>
          <w:rFonts w:ascii="Times New Roman" w:hAnsi="Times New Roman" w:cs="Times New Roman"/>
        </w:rPr>
        <w:t xml:space="preserve"> </w:t>
      </w:r>
      <w:r w:rsidR="00266CA1">
        <w:rPr>
          <w:rFonts w:ascii="Times New Roman" w:hAnsi="Times New Roman" w:cs="Times New Roman"/>
        </w:rPr>
        <w:t xml:space="preserve">both </w:t>
      </w:r>
      <w:r w:rsidR="00F75A46">
        <w:rPr>
          <w:rFonts w:ascii="Times New Roman" w:hAnsi="Times New Roman" w:cs="Times New Roman"/>
        </w:rPr>
        <w:t xml:space="preserve">for </w:t>
      </w:r>
      <w:r w:rsidR="00445E81">
        <w:rPr>
          <w:rFonts w:ascii="Times New Roman" w:hAnsi="Times New Roman" w:cs="Times New Roman"/>
        </w:rPr>
        <w:t xml:space="preserve">hosts and their </w:t>
      </w:r>
      <w:r w:rsidR="00445E81">
        <w:rPr>
          <w:rFonts w:ascii="Times New Roman" w:hAnsi="Times New Roman" w:cs="Times New Roman"/>
        </w:rPr>
        <w:lastRenderedPageBreak/>
        <w:t xml:space="preserve">parasites and </w:t>
      </w:r>
      <w:r w:rsidR="005F75AE">
        <w:rPr>
          <w:rFonts w:ascii="Times New Roman" w:hAnsi="Times New Roman" w:cs="Times New Roman"/>
        </w:rPr>
        <w:t xml:space="preserve">for </w:t>
      </w:r>
      <w:r w:rsidR="00445E81">
        <w:rPr>
          <w:rFonts w:ascii="Times New Roman" w:hAnsi="Times New Roman" w:cs="Times New Roman"/>
        </w:rPr>
        <w:t xml:space="preserve">hosts and their mutualists, but </w:t>
      </w:r>
      <w:r w:rsidR="00266CA1">
        <w:rPr>
          <w:rFonts w:ascii="Times New Roman" w:hAnsi="Times New Roman" w:cs="Times New Roman"/>
        </w:rPr>
        <w:t xml:space="preserve">it was </w:t>
      </w:r>
      <w:r w:rsidR="00951323">
        <w:rPr>
          <w:rFonts w:ascii="Times New Roman" w:hAnsi="Times New Roman" w:cs="Times New Roman"/>
        </w:rPr>
        <w:t xml:space="preserve">significantly </w:t>
      </w:r>
      <w:r w:rsidR="00445E81">
        <w:rPr>
          <w:rFonts w:ascii="Times New Roman" w:hAnsi="Times New Roman" w:cs="Times New Roman"/>
        </w:rPr>
        <w:t xml:space="preserve">stronger </w:t>
      </w:r>
      <w:r w:rsidR="005F75AE">
        <w:rPr>
          <w:rFonts w:ascii="Times New Roman" w:hAnsi="Times New Roman" w:cs="Times New Roman"/>
        </w:rPr>
        <w:t>in the</w:t>
      </w:r>
      <w:r w:rsidR="00445E81">
        <w:rPr>
          <w:rFonts w:ascii="Times New Roman" w:hAnsi="Times New Roman" w:cs="Times New Roman"/>
        </w:rPr>
        <w:t xml:space="preserve"> latter</w:t>
      </w:r>
      <w:r w:rsidR="005F75AE">
        <w:rPr>
          <w:rFonts w:ascii="Times New Roman" w:hAnsi="Times New Roman" w:cs="Times New Roman"/>
        </w:rPr>
        <w:t xml:space="preserve"> case.</w:t>
      </w:r>
      <w:r w:rsidR="00EF054A">
        <w:rPr>
          <w:rFonts w:ascii="Times New Roman" w:hAnsi="Times New Roman" w:cs="Times New Roman"/>
        </w:rPr>
        <w:t xml:space="preserve"> We also identified an effect of mode of transmission on </w:t>
      </w:r>
      <w:r w:rsidR="002C5B0D">
        <w:rPr>
          <w:rFonts w:ascii="Times New Roman" w:hAnsi="Times New Roman" w:cs="Times New Roman"/>
        </w:rPr>
        <w:t xml:space="preserve">host-symbiont </w:t>
      </w:r>
      <w:r w:rsidR="00EF054A">
        <w:rPr>
          <w:rFonts w:ascii="Times New Roman" w:hAnsi="Times New Roman" w:cs="Times New Roman"/>
        </w:rPr>
        <w:t>phylogenetic congruence, with vertical transmission correlated with greater congruence.</w:t>
      </w:r>
      <w:r w:rsidR="0047005B">
        <w:rPr>
          <w:rFonts w:ascii="Times New Roman" w:hAnsi="Times New Roman" w:cs="Times New Roman"/>
        </w:rPr>
        <w:t xml:space="preserve"> Thus, we suggest that: (i) mutualism promotes greater host-symbiont phylogenetic congruence, and, (ii) this is driven primarily by a predominance of vertical transmission among mutualists, as opposed to parasites.</w:t>
      </w:r>
      <w:r w:rsidR="00003627">
        <w:rPr>
          <w:rFonts w:ascii="Times New Roman" w:hAnsi="Times New Roman" w:cs="Times New Roman"/>
        </w:rPr>
        <w:t xml:space="preserve"> </w:t>
      </w:r>
    </w:p>
    <w:p w14:paraId="31D78EE6" w14:textId="556C2720" w:rsidR="00E34C43" w:rsidRDefault="00933513" w:rsidP="002430BF">
      <w:pPr>
        <w:spacing w:line="480" w:lineRule="auto"/>
        <w:ind w:firstLine="720"/>
        <w:rPr>
          <w:rFonts w:ascii="Times New Roman" w:hAnsi="Times New Roman" w:cs="Times New Roman"/>
        </w:rPr>
      </w:pPr>
      <w:r>
        <w:rPr>
          <w:rFonts w:ascii="Times New Roman" w:hAnsi="Times New Roman" w:cs="Times New Roman"/>
        </w:rPr>
        <w:t xml:space="preserve">The observation that </w:t>
      </w:r>
      <w:r w:rsidR="00B307BC">
        <w:rPr>
          <w:rFonts w:ascii="Times New Roman" w:hAnsi="Times New Roman" w:cs="Times New Roman"/>
        </w:rPr>
        <w:t xml:space="preserve">strict </w:t>
      </w:r>
      <w:r w:rsidR="002C5B0D">
        <w:rPr>
          <w:rFonts w:ascii="Times New Roman" w:hAnsi="Times New Roman" w:cs="Times New Roman"/>
        </w:rPr>
        <w:t>vertical transmission</w:t>
      </w:r>
      <w:r w:rsidR="004568C7">
        <w:rPr>
          <w:rFonts w:ascii="Times New Roman" w:hAnsi="Times New Roman" w:cs="Times New Roman"/>
        </w:rPr>
        <w:t xml:space="preserve"> is</w:t>
      </w:r>
      <w:r w:rsidR="009D4222">
        <w:rPr>
          <w:rFonts w:ascii="Times New Roman" w:hAnsi="Times New Roman" w:cs="Times New Roman"/>
        </w:rPr>
        <w:t xml:space="preserve"> </w:t>
      </w:r>
      <w:r w:rsidR="006C4C35">
        <w:rPr>
          <w:rFonts w:ascii="Times New Roman" w:hAnsi="Times New Roman" w:cs="Times New Roman"/>
        </w:rPr>
        <w:t>un</w:t>
      </w:r>
      <w:r w:rsidR="002C5B0D">
        <w:rPr>
          <w:rFonts w:ascii="Times New Roman" w:hAnsi="Times New Roman" w:cs="Times New Roman"/>
        </w:rPr>
        <w:t>common in parasites</w:t>
      </w:r>
      <w:r>
        <w:rPr>
          <w:rFonts w:ascii="Times New Roman" w:hAnsi="Times New Roman" w:cs="Times New Roman"/>
        </w:rPr>
        <w:t xml:space="preserve"> fits </w:t>
      </w:r>
      <w:r w:rsidR="00381CEC">
        <w:rPr>
          <w:rFonts w:ascii="Times New Roman" w:hAnsi="Times New Roman" w:cs="Times New Roman"/>
        </w:rPr>
        <w:t xml:space="preserve">with </w:t>
      </w:r>
      <w:r>
        <w:rPr>
          <w:rFonts w:ascii="Times New Roman" w:hAnsi="Times New Roman" w:cs="Times New Roman"/>
        </w:rPr>
        <w:t xml:space="preserve">predictions </w:t>
      </w:r>
      <w:r w:rsidR="004D434C">
        <w:rPr>
          <w:rFonts w:ascii="Times New Roman" w:hAnsi="Times New Roman" w:cs="Times New Roman"/>
        </w:rPr>
        <w:t>that verti</w:t>
      </w:r>
      <w:r w:rsidR="004568C7">
        <w:rPr>
          <w:rFonts w:ascii="Times New Roman" w:hAnsi="Times New Roman" w:cs="Times New Roman"/>
        </w:rPr>
        <w:t>cal transmission should favour decreased</w:t>
      </w:r>
      <w:r w:rsidR="004D434C">
        <w:rPr>
          <w:rFonts w:ascii="Times New Roman" w:hAnsi="Times New Roman" w:cs="Times New Roman"/>
        </w:rPr>
        <w:t xml:space="preserve"> virulence, since reducing host fitness </w:t>
      </w:r>
      <w:r w:rsidRPr="00050821">
        <w:rPr>
          <w:rFonts w:ascii="Times New Roman" w:hAnsi="Times New Roman" w:cs="Times New Roman"/>
          <w:color w:val="000000" w:themeColor="text1"/>
        </w:rPr>
        <w:t>ultimately</w:t>
      </w:r>
      <w:r w:rsidR="00DE56CE" w:rsidRPr="00050821">
        <w:rPr>
          <w:rFonts w:ascii="Times New Roman" w:hAnsi="Times New Roman" w:cs="Times New Roman"/>
          <w:color w:val="000000" w:themeColor="text1"/>
        </w:rPr>
        <w:t xml:space="preserve"> </w:t>
      </w:r>
      <w:r w:rsidR="004D434C" w:rsidRPr="00050821">
        <w:rPr>
          <w:rFonts w:ascii="Times New Roman" w:hAnsi="Times New Roman" w:cs="Times New Roman"/>
          <w:color w:val="000000" w:themeColor="text1"/>
        </w:rPr>
        <w:t>reduce</w:t>
      </w:r>
      <w:r w:rsidR="00DE56CE" w:rsidRPr="00050821">
        <w:rPr>
          <w:rFonts w:ascii="Times New Roman" w:hAnsi="Times New Roman" w:cs="Times New Roman"/>
          <w:color w:val="000000" w:themeColor="text1"/>
        </w:rPr>
        <w:t>s</w:t>
      </w:r>
      <w:r w:rsidR="004D434C" w:rsidRPr="00050821">
        <w:rPr>
          <w:rFonts w:ascii="Times New Roman" w:hAnsi="Times New Roman" w:cs="Times New Roman"/>
          <w:color w:val="000000" w:themeColor="text1"/>
        </w:rPr>
        <w:t xml:space="preserve"> </w:t>
      </w:r>
      <w:r w:rsidR="00DE56CE" w:rsidRPr="00050821">
        <w:rPr>
          <w:rFonts w:ascii="Times New Roman" w:hAnsi="Times New Roman" w:cs="Times New Roman"/>
          <w:color w:val="000000" w:themeColor="text1"/>
        </w:rPr>
        <w:t>a</w:t>
      </w:r>
      <w:r w:rsidR="004D434C" w:rsidRPr="00050821">
        <w:rPr>
          <w:rFonts w:ascii="Times New Roman" w:hAnsi="Times New Roman" w:cs="Times New Roman"/>
          <w:color w:val="000000" w:themeColor="text1"/>
        </w:rPr>
        <w:t xml:space="preserve"> symbiont’s own opportunities for transmission</w:t>
      </w:r>
      <w:r w:rsidR="00DF66D2" w:rsidRPr="00050821">
        <w:rPr>
          <w:rFonts w:ascii="Times New Roman" w:hAnsi="Times New Roman" w:cs="Times New Roman"/>
          <w:color w:val="000000" w:themeColor="text1"/>
        </w:rPr>
        <w:fldChar w:fldCharType="begin">
          <w:fldData xml:space="preserve">PEVuZE5vdGU+PENpdGU+PEF1dGhvcj5Fd2FsZDwvQXV0aG9yPjxZZWFyPjE5ODc8L1llYXI+PFJl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</w:fldData>
        </w:fldChar>
      </w:r>
      <w:r w:rsidR="00811637" w:rsidRPr="00050821">
        <w:rPr>
          <w:rFonts w:ascii="Times New Roman" w:hAnsi="Times New Roman" w:cs="Times New Roman"/>
          <w:color w:val="000000" w:themeColor="text1"/>
        </w:rPr>
        <w:instrText xml:space="preserve"> ADDIN EN.CITE </w:instrText>
      </w:r>
      <w:r w:rsidR="00811637" w:rsidRPr="00050821">
        <w:rPr>
          <w:rFonts w:ascii="Times New Roman" w:hAnsi="Times New Roman" w:cs="Times New Roman"/>
          <w:color w:val="000000" w:themeColor="text1"/>
        </w:rPr>
        <w:fldChar w:fldCharType="begin">
          <w:fldData xml:space="preserve">PEVuZE5vdGU+PENpdGU+PEF1dGhvcj5Fd2FsZDwvQXV0aG9yPjxZZWFyPjE5ODc8L1llYXI+PFJl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</w:fldData>
        </w:fldChar>
      </w:r>
      <w:r w:rsidR="00811637" w:rsidRPr="00050821">
        <w:rPr>
          <w:rFonts w:ascii="Times New Roman" w:hAnsi="Times New Roman" w:cs="Times New Roman"/>
          <w:color w:val="000000" w:themeColor="text1"/>
        </w:rPr>
        <w:instrText xml:space="preserve"> ADDIN EN.CITE.DATA </w:instrText>
      </w:r>
      <w:r w:rsidR="00811637" w:rsidRPr="00050821">
        <w:rPr>
          <w:rFonts w:ascii="Times New Roman" w:hAnsi="Times New Roman" w:cs="Times New Roman"/>
          <w:color w:val="000000" w:themeColor="text1"/>
        </w:rPr>
      </w:r>
      <w:r w:rsidR="00811637" w:rsidRPr="00050821">
        <w:rPr>
          <w:rFonts w:ascii="Times New Roman" w:hAnsi="Times New Roman" w:cs="Times New Roman"/>
          <w:color w:val="000000" w:themeColor="text1"/>
        </w:rPr>
        <w:fldChar w:fldCharType="end"/>
      </w:r>
      <w:r w:rsidR="00DF66D2" w:rsidRPr="00050821">
        <w:rPr>
          <w:rFonts w:ascii="Times New Roman" w:hAnsi="Times New Roman" w:cs="Times New Roman"/>
          <w:color w:val="000000" w:themeColor="text1"/>
        </w:rPr>
      </w:r>
      <w:r w:rsidR="00DF66D2" w:rsidRPr="00050821">
        <w:rPr>
          <w:rFonts w:ascii="Times New Roman" w:hAnsi="Times New Roman" w:cs="Times New Roman"/>
          <w:color w:val="000000" w:themeColor="text1"/>
        </w:rPr>
        <w:fldChar w:fldCharType="separate"/>
      </w:r>
      <w:r w:rsidR="00811637" w:rsidRPr="00050821">
        <w:rPr>
          <w:rFonts w:ascii="Times New Roman" w:hAnsi="Times New Roman" w:cs="Times New Roman"/>
          <w:noProof/>
          <w:color w:val="000000" w:themeColor="text1"/>
          <w:vertAlign w:val="superscript"/>
        </w:rPr>
        <w:t>42,43</w:t>
      </w:r>
      <w:r w:rsidR="00DF66D2" w:rsidRPr="00050821">
        <w:rPr>
          <w:rFonts w:ascii="Times New Roman" w:hAnsi="Times New Roman" w:cs="Times New Roman"/>
          <w:color w:val="000000" w:themeColor="text1"/>
        </w:rPr>
        <w:fldChar w:fldCharType="end"/>
      </w:r>
      <w:r w:rsidR="00C0072F" w:rsidRPr="00050821">
        <w:rPr>
          <w:rFonts w:ascii="Times New Roman" w:hAnsi="Times New Roman" w:cs="Times New Roman"/>
          <w:color w:val="000000" w:themeColor="text1"/>
        </w:rPr>
        <w:t>.</w:t>
      </w:r>
      <w:r w:rsidR="00DF66D2" w:rsidRPr="00050821">
        <w:rPr>
          <w:rFonts w:ascii="Times New Roman" w:hAnsi="Times New Roman" w:cs="Times New Roman"/>
          <w:color w:val="000000" w:themeColor="text1"/>
        </w:rPr>
        <w:t xml:space="preserve"> </w:t>
      </w:r>
      <w:r w:rsidR="00D914DC" w:rsidRPr="00050821">
        <w:rPr>
          <w:rFonts w:ascii="Times New Roman" w:hAnsi="Times New Roman" w:cs="Times New Roman"/>
          <w:color w:val="000000" w:themeColor="text1"/>
        </w:rPr>
        <w:t>Accordingly</w:t>
      </w:r>
      <w:r w:rsidR="00C0072F" w:rsidRPr="00050821">
        <w:rPr>
          <w:rFonts w:ascii="Times New Roman" w:hAnsi="Times New Roman" w:cs="Times New Roman"/>
          <w:color w:val="000000" w:themeColor="text1"/>
        </w:rPr>
        <w:t>,</w:t>
      </w:r>
      <w:r w:rsidR="004D434C" w:rsidRPr="00050821">
        <w:rPr>
          <w:rFonts w:ascii="Times New Roman" w:hAnsi="Times New Roman" w:cs="Times New Roman"/>
          <w:color w:val="000000" w:themeColor="text1"/>
        </w:rPr>
        <w:t xml:space="preserve"> </w:t>
      </w:r>
      <w:r w:rsidR="004568C7" w:rsidRPr="00050821">
        <w:rPr>
          <w:rFonts w:ascii="Times New Roman" w:hAnsi="Times New Roman" w:cs="Times New Roman"/>
          <w:color w:val="000000" w:themeColor="text1"/>
        </w:rPr>
        <w:t>parasite</w:t>
      </w:r>
      <w:r w:rsidR="004568C7">
        <w:rPr>
          <w:rFonts w:ascii="Times New Roman" w:hAnsi="Times New Roman" w:cs="Times New Roman"/>
        </w:rPr>
        <w:t xml:space="preserve"> lineages </w:t>
      </w:r>
      <w:r w:rsidR="00D60EA2">
        <w:rPr>
          <w:rFonts w:ascii="Times New Roman" w:hAnsi="Times New Roman" w:cs="Times New Roman"/>
        </w:rPr>
        <w:t xml:space="preserve">forced to express </w:t>
      </w:r>
      <w:r w:rsidR="004568C7">
        <w:rPr>
          <w:rFonts w:ascii="Times New Roman" w:hAnsi="Times New Roman" w:cs="Times New Roman"/>
        </w:rPr>
        <w:t xml:space="preserve">strict vertical transmission </w:t>
      </w:r>
      <w:r w:rsidR="00C0072F">
        <w:rPr>
          <w:rFonts w:ascii="Times New Roman" w:hAnsi="Times New Roman" w:cs="Times New Roman"/>
        </w:rPr>
        <w:t>have been demonstrated to</w:t>
      </w:r>
      <w:r w:rsidR="004568C7">
        <w:rPr>
          <w:rFonts w:ascii="Times New Roman" w:hAnsi="Times New Roman" w:cs="Times New Roman"/>
        </w:rPr>
        <w:t xml:space="preserve"> shift along the parasitism-mutualism continuum</w:t>
      </w:r>
      <w:r w:rsidR="00D60EA2">
        <w:rPr>
          <w:rFonts w:ascii="Times New Roman" w:hAnsi="Times New Roman" w:cs="Times New Roman"/>
        </w:rPr>
        <w:t xml:space="preserve"> towards greater host benevolence</w:t>
      </w:r>
      <w:r w:rsidR="00381CEC">
        <w:rPr>
          <w:rFonts w:ascii="Times New Roman" w:hAnsi="Times New Roman" w:cs="Times New Roman"/>
        </w:rPr>
        <w:t>,</w:t>
      </w:r>
      <w:r w:rsidR="00EA2416">
        <w:rPr>
          <w:rFonts w:ascii="Times New Roman" w:hAnsi="Times New Roman" w:cs="Times New Roman"/>
        </w:rPr>
        <w:t xml:space="preserve"> </w:t>
      </w:r>
      <w:r w:rsidR="00B307BC">
        <w:rPr>
          <w:rFonts w:ascii="Times New Roman" w:hAnsi="Times New Roman" w:cs="Times New Roman"/>
        </w:rPr>
        <w:t xml:space="preserve">both </w:t>
      </w:r>
      <w:r w:rsidR="00EA2416">
        <w:rPr>
          <w:rFonts w:ascii="Times New Roman" w:hAnsi="Times New Roman" w:cs="Times New Roman"/>
        </w:rPr>
        <w:t>empirically</w:t>
      </w:r>
      <w:r w:rsidR="008366E6">
        <w:rPr>
          <w:rFonts w:ascii="Times New Roman" w:hAnsi="Times New Roman" w:cs="Times New Roman"/>
        </w:rPr>
        <w:fldChar w:fldCharType="begin">
          <w:fldData xml:space="preserve">PEVuZE5vdGU+PENpdGU+PEF1dGhvcj5CdWxsPC9BdXRob3I+PFllYXI+MTk5MTwvWWVhcj48UmVj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=
</w:fldData>
        </w:fldChar>
      </w:r>
      <w:r w:rsidR="00624535">
        <w:rPr>
          <w:rFonts w:ascii="Times New Roman" w:hAnsi="Times New Roman" w:cs="Times New Roman"/>
        </w:rPr>
        <w:instrText xml:space="preserve"> ADDIN EN.CITE </w:instrText>
      </w:r>
      <w:r w:rsidR="00624535">
        <w:rPr>
          <w:rFonts w:ascii="Times New Roman" w:hAnsi="Times New Roman" w:cs="Times New Roman"/>
        </w:rPr>
        <w:fldChar w:fldCharType="begin">
          <w:fldData xml:space="preserve">PEVuZE5vdGU+PENpdGU+PEF1dGhvcj5CdWxsPC9BdXRob3I+PFllYXI+MTk5MTwvWWVhcj48UmVj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=
</w:fldData>
        </w:fldChar>
      </w:r>
      <w:r w:rsidR="00624535">
        <w:rPr>
          <w:rFonts w:ascii="Times New Roman" w:hAnsi="Times New Roman" w:cs="Times New Roman"/>
        </w:rPr>
        <w:instrText xml:space="preserve"> ADDIN EN.CITE.DATA </w:instrText>
      </w:r>
      <w:r w:rsidR="00624535">
        <w:rPr>
          <w:rFonts w:ascii="Times New Roman" w:hAnsi="Times New Roman" w:cs="Times New Roman"/>
        </w:rPr>
      </w:r>
      <w:r w:rsidR="00624535">
        <w:rPr>
          <w:rFonts w:ascii="Times New Roman" w:hAnsi="Times New Roman" w:cs="Times New Roman"/>
        </w:rPr>
        <w:fldChar w:fldCharType="end"/>
      </w:r>
      <w:r w:rsidR="008366E6">
        <w:rPr>
          <w:rFonts w:ascii="Times New Roman" w:hAnsi="Times New Roman" w:cs="Times New Roman"/>
        </w:rPr>
      </w:r>
      <w:r w:rsidR="008366E6">
        <w:rPr>
          <w:rFonts w:ascii="Times New Roman" w:hAnsi="Times New Roman" w:cs="Times New Roman"/>
        </w:rPr>
        <w:fldChar w:fldCharType="separate"/>
      </w:r>
      <w:r w:rsidR="00624535" w:rsidRPr="00624535">
        <w:rPr>
          <w:rFonts w:ascii="Times New Roman" w:hAnsi="Times New Roman" w:cs="Times New Roman"/>
          <w:noProof/>
          <w:vertAlign w:val="superscript"/>
        </w:rPr>
        <w:t>44,45</w:t>
      </w:r>
      <w:r w:rsidR="008366E6">
        <w:rPr>
          <w:rFonts w:ascii="Times New Roman" w:hAnsi="Times New Roman" w:cs="Times New Roman"/>
        </w:rPr>
        <w:fldChar w:fldCharType="end"/>
      </w:r>
      <w:r w:rsidR="00EA2416">
        <w:rPr>
          <w:rFonts w:ascii="Times New Roman" w:hAnsi="Times New Roman" w:cs="Times New Roman"/>
        </w:rPr>
        <w:t>, and comparatively</w:t>
      </w:r>
      <w:r w:rsidR="00EA2416">
        <w:rPr>
          <w:rFonts w:ascii="Times New Roman" w:hAnsi="Times New Roman" w:cs="Times New Roman"/>
        </w:rPr>
        <w:fldChar w:fldCharType="begin"/>
      </w:r>
      <w:r w:rsidR="00B307BC">
        <w:rPr>
          <w:rFonts w:ascii="Times New Roman" w:hAnsi="Times New Roman" w:cs="Times New Roman"/>
        </w:rPr>
        <w:instrText xml:space="preserve"> ADDIN EN.CITE &lt;EndNote&gt;&lt;Cite&gt;&lt;Author&gt;Herre&lt;/Author&gt;&lt;Year&gt;1993&lt;/Year&gt;&lt;RecNum&gt;70&lt;/RecNum&gt;&lt;DisplayText&gt;&lt;style face="superscript"&gt;46,47&lt;/style&gt;&lt;/DisplayText&gt;&lt;record&gt;&lt;rec-number&gt;70&lt;/rec-number&gt;&lt;foreign-keys&gt;&lt;key app="EN" db-id="x0tfewrx6v00a6et95bves2m9fte0e5fess2" timestamp="1561569655"&gt;70&lt;/key&gt;&lt;/foreign-keys&gt;&lt;ref-type name="Journal Article"&gt;17&lt;/ref-type&gt;&lt;contributors&gt;&lt;authors&gt;&lt;author&gt;Herre, E. A.&lt;/author&gt;&lt;/authors&gt;&lt;/contributors&gt;&lt;titles&gt;&lt;title&gt;Population structure and the evolution of virulence in nematode parasites of fig wasps&lt;/title&gt;&lt;secondary-title&gt;Science&lt;/secondary-title&gt;&lt;/titles&gt;&lt;periodical&gt;&lt;full-title&gt;Science&lt;/full-title&gt;&lt;/periodical&gt;&lt;pages&gt;1442-5&lt;/pages&gt;&lt;volume&gt;259&lt;/volume&gt;&lt;number&gt;5100&lt;/number&gt;&lt;dates&gt;&lt;year&gt;1993&lt;/year&gt;&lt;pub-dates&gt;&lt;date&gt;Mar 5&lt;/date&gt;&lt;/pub-dates&gt;&lt;/dates&gt;&lt;isbn&gt;0036-8075 (Print)&amp;#xD;0036-8075 (Linking)&lt;/isbn&gt;&lt;accession-num&gt;17801279&lt;/accession-num&gt;&lt;urls&gt;&lt;related-urls&gt;&lt;url&gt;http://www.ncbi.nlm.nih.gov/pubmed/17801279&lt;/url&gt;&lt;/related-urls&gt;&lt;/urls&gt;&lt;electronic-resource-num&gt;10.1126/science.259.5100.1442&lt;/electronic-resource-num&gt;&lt;/record&gt;&lt;/Cite&gt;&lt;Cite&gt;&lt;Author&gt;Clayton&lt;/Author&gt;&lt;Year&gt;1994&lt;/Year&gt;&lt;RecNum&gt;71&lt;/RecNum&gt;&lt;record&gt;&lt;rec-number&gt;71&lt;/rec-number&gt;&lt;foreign-keys&gt;&lt;key app="EN" db-id="x0tfewrx6v00a6et95bves2m9fte0e5fess2" timestamp="1561569816"&gt;71&lt;/key&gt;&lt;/foreign-keys&gt;&lt;ref-type name="Journal Article"&gt;17&lt;/ref-type&gt;&lt;contributors&gt;&lt;authors&gt;&lt;author&gt;Clayton, Dale H&lt;/author&gt;&lt;author&gt;Tompkins, Daniel M&lt;/author&gt;&lt;/authors&gt;&lt;/contributors&gt;&lt;titles&gt;&lt;title&gt;Ectoparasite virulence is linked to mode of transmission&lt;/title&gt;&lt;secondary-title&gt;Proceedings of the Royal Society of London. Series B: Biological Sciences&lt;/secondary-title&gt;&lt;/titles&gt;&lt;periodical&gt;&lt;full-title&gt;Proceedings of the Royal Society of London. Series B: Biological Sciences&lt;/full-title&gt;&lt;/periodical&gt;&lt;pages&gt;211-217&lt;/pages&gt;&lt;volume&gt;256&lt;/volume&gt;&lt;number&gt;1347&lt;/number&gt;&lt;dates&gt;&lt;year&gt;1994&lt;/year&gt;&lt;/dates&gt;&lt;isbn&gt;0962-8452&lt;/isbn&gt;&lt;urls&gt;&lt;/urls&gt;&lt;/record&gt;&lt;/Cite&gt;&lt;/EndNote&gt;</w:instrText>
      </w:r>
      <w:r w:rsidR="00EA2416">
        <w:rPr>
          <w:rFonts w:ascii="Times New Roman" w:hAnsi="Times New Roman" w:cs="Times New Roman"/>
        </w:rPr>
        <w:fldChar w:fldCharType="separate"/>
      </w:r>
      <w:r w:rsidR="00B307BC" w:rsidRPr="00B307BC">
        <w:rPr>
          <w:rFonts w:ascii="Times New Roman" w:hAnsi="Times New Roman" w:cs="Times New Roman"/>
          <w:noProof/>
          <w:vertAlign w:val="superscript"/>
        </w:rPr>
        <w:t>46,47</w:t>
      </w:r>
      <w:r w:rsidR="00EA2416">
        <w:rPr>
          <w:rFonts w:ascii="Times New Roman" w:hAnsi="Times New Roman" w:cs="Times New Roman"/>
        </w:rPr>
        <w:fldChar w:fldCharType="end"/>
      </w:r>
      <w:r w:rsidR="008366E6">
        <w:rPr>
          <w:rFonts w:ascii="Times New Roman" w:hAnsi="Times New Roman" w:cs="Times New Roman"/>
        </w:rPr>
        <w:t>.</w:t>
      </w:r>
      <w:r w:rsidR="00E344B7">
        <w:rPr>
          <w:rFonts w:ascii="Times New Roman" w:hAnsi="Times New Roman" w:cs="Times New Roman"/>
        </w:rPr>
        <w:t xml:space="preserve"> Meanwhile</w:t>
      </w:r>
      <w:r w:rsidR="006C4C35">
        <w:rPr>
          <w:rFonts w:ascii="Times New Roman" w:hAnsi="Times New Roman" w:cs="Times New Roman"/>
        </w:rPr>
        <w:t xml:space="preserve">, a </w:t>
      </w:r>
      <w:r w:rsidR="003A764C">
        <w:rPr>
          <w:rFonts w:ascii="Times New Roman" w:hAnsi="Times New Roman" w:cs="Times New Roman"/>
        </w:rPr>
        <w:t xml:space="preserve">key </w:t>
      </w:r>
      <w:r w:rsidR="007B4093">
        <w:rPr>
          <w:rFonts w:ascii="Times New Roman" w:hAnsi="Times New Roman" w:cs="Times New Roman"/>
        </w:rPr>
        <w:t xml:space="preserve">question </w:t>
      </w:r>
      <w:r w:rsidR="00E344B7">
        <w:rPr>
          <w:rFonts w:ascii="Times New Roman" w:hAnsi="Times New Roman" w:cs="Times New Roman"/>
        </w:rPr>
        <w:t xml:space="preserve">remains </w:t>
      </w:r>
      <w:r w:rsidR="007B4093">
        <w:rPr>
          <w:rFonts w:ascii="Times New Roman" w:hAnsi="Times New Roman" w:cs="Times New Roman"/>
        </w:rPr>
        <w:t xml:space="preserve">whether mutualism </w:t>
      </w:r>
      <w:r w:rsidR="004568C7">
        <w:rPr>
          <w:rFonts w:ascii="Times New Roman" w:hAnsi="Times New Roman" w:cs="Times New Roman"/>
        </w:rPr>
        <w:t>facilitate</w:t>
      </w:r>
      <w:r w:rsidR="00B307BC">
        <w:rPr>
          <w:rFonts w:ascii="Times New Roman" w:hAnsi="Times New Roman" w:cs="Times New Roman"/>
        </w:rPr>
        <w:t>s</w:t>
      </w:r>
      <w:r w:rsidR="007B4093">
        <w:rPr>
          <w:rFonts w:ascii="Times New Roman" w:hAnsi="Times New Roman" w:cs="Times New Roman"/>
        </w:rPr>
        <w:t xml:space="preserve"> the </w:t>
      </w:r>
      <w:r w:rsidR="007B4093" w:rsidRPr="00050821">
        <w:rPr>
          <w:rFonts w:ascii="Times New Roman" w:hAnsi="Times New Roman" w:cs="Times New Roman"/>
          <w:color w:val="000000" w:themeColor="text1"/>
        </w:rPr>
        <w:t>evolution of vertical transmission</w:t>
      </w:r>
      <w:r w:rsidR="003A764C" w:rsidRPr="00050821">
        <w:rPr>
          <w:rFonts w:ascii="Times New Roman" w:hAnsi="Times New Roman" w:cs="Times New Roman"/>
          <w:color w:val="000000" w:themeColor="text1"/>
        </w:rPr>
        <w:t xml:space="preserve">, or if the process </w:t>
      </w:r>
      <w:r w:rsidR="006D5362" w:rsidRPr="00050821">
        <w:rPr>
          <w:rFonts w:ascii="Times New Roman" w:hAnsi="Times New Roman" w:cs="Times New Roman"/>
          <w:color w:val="000000" w:themeColor="text1"/>
        </w:rPr>
        <w:t>typically</w:t>
      </w:r>
      <w:r w:rsidR="003A764C" w:rsidRPr="00050821">
        <w:rPr>
          <w:rFonts w:ascii="Times New Roman" w:hAnsi="Times New Roman" w:cs="Times New Roman"/>
          <w:color w:val="000000" w:themeColor="text1"/>
        </w:rPr>
        <w:t xml:space="preserve"> proceeds as argued above</w:t>
      </w:r>
      <w:r w:rsidR="004568C7" w:rsidRPr="00050821">
        <w:rPr>
          <w:rFonts w:ascii="Times New Roman" w:hAnsi="Times New Roman" w:cs="Times New Roman"/>
          <w:color w:val="000000" w:themeColor="text1"/>
        </w:rPr>
        <w:t>.</w:t>
      </w:r>
      <w:r w:rsidR="007B091E" w:rsidRPr="00050821">
        <w:rPr>
          <w:rFonts w:ascii="Times New Roman" w:hAnsi="Times New Roman" w:cs="Times New Roman"/>
          <w:color w:val="000000" w:themeColor="text1"/>
        </w:rPr>
        <w:t xml:space="preserve"> </w:t>
      </w:r>
      <w:r w:rsidR="00D914DC" w:rsidRPr="00050821">
        <w:rPr>
          <w:rFonts w:ascii="Times New Roman" w:hAnsi="Times New Roman" w:cs="Times New Roman"/>
          <w:color w:val="000000" w:themeColor="text1"/>
        </w:rPr>
        <w:t>A study of</w:t>
      </w:r>
      <w:r w:rsidR="007B091E" w:rsidRPr="00050821">
        <w:rPr>
          <w:rFonts w:ascii="Times New Roman" w:hAnsi="Times New Roman" w:cs="Times New Roman"/>
          <w:color w:val="000000" w:themeColor="text1"/>
        </w:rPr>
        <w:t xml:space="preserve"> bacterial symbionts concluded that horizontal transmission was the most primitive mode, </w:t>
      </w:r>
      <w:r w:rsidR="00E344B7" w:rsidRPr="00050821">
        <w:rPr>
          <w:rFonts w:ascii="Times New Roman" w:hAnsi="Times New Roman" w:cs="Times New Roman"/>
          <w:color w:val="000000" w:themeColor="text1"/>
        </w:rPr>
        <w:t xml:space="preserve">and that vertical transmission is an </w:t>
      </w:r>
      <w:r w:rsidR="00D914DC" w:rsidRPr="00050821">
        <w:rPr>
          <w:rFonts w:ascii="Times New Roman" w:hAnsi="Times New Roman" w:cs="Times New Roman"/>
          <w:color w:val="000000" w:themeColor="text1"/>
        </w:rPr>
        <w:t xml:space="preserve">inescapable </w:t>
      </w:r>
      <w:r w:rsidR="00E344B7" w:rsidRPr="00050821">
        <w:rPr>
          <w:rFonts w:ascii="Times New Roman" w:hAnsi="Times New Roman" w:cs="Times New Roman"/>
          <w:color w:val="000000" w:themeColor="text1"/>
        </w:rPr>
        <w:t>evolu</w:t>
      </w:r>
      <w:r w:rsidR="002430BF" w:rsidRPr="00050821">
        <w:rPr>
          <w:rFonts w:ascii="Times New Roman" w:hAnsi="Times New Roman" w:cs="Times New Roman"/>
          <w:color w:val="000000" w:themeColor="text1"/>
        </w:rPr>
        <w:t>tionary end point</w:t>
      </w:r>
      <w:r w:rsidR="00E344B7" w:rsidRPr="00050821">
        <w:rPr>
          <w:rFonts w:ascii="Times New Roman" w:hAnsi="Times New Roman" w:cs="Times New Roman"/>
          <w:color w:val="000000" w:themeColor="text1"/>
        </w:rPr>
        <w:t xml:space="preserve">, given </w:t>
      </w:r>
      <w:r w:rsidR="00381CEC" w:rsidRPr="00050821">
        <w:rPr>
          <w:rFonts w:ascii="Times New Roman" w:hAnsi="Times New Roman" w:cs="Times New Roman"/>
          <w:color w:val="000000" w:themeColor="text1"/>
        </w:rPr>
        <w:t>the mutational</w:t>
      </w:r>
      <w:r w:rsidR="00E344B7" w:rsidRPr="00050821">
        <w:rPr>
          <w:rFonts w:ascii="Times New Roman" w:hAnsi="Times New Roman" w:cs="Times New Roman"/>
          <w:color w:val="000000" w:themeColor="text1"/>
        </w:rPr>
        <w:t xml:space="preserve"> </w:t>
      </w:r>
      <w:r w:rsidR="00381CEC" w:rsidRPr="00050821">
        <w:rPr>
          <w:rFonts w:ascii="Times New Roman" w:hAnsi="Times New Roman" w:cs="Times New Roman"/>
          <w:color w:val="000000" w:themeColor="text1"/>
        </w:rPr>
        <w:t>processes</w:t>
      </w:r>
      <w:r w:rsidR="00E344B7" w:rsidRPr="00050821">
        <w:rPr>
          <w:rFonts w:ascii="Times New Roman" w:hAnsi="Times New Roman" w:cs="Times New Roman"/>
          <w:color w:val="000000" w:themeColor="text1"/>
        </w:rPr>
        <w:t xml:space="preserve"> that </w:t>
      </w:r>
      <w:ins w:id="100" w:author="Alexander Hayward" w:date="2019-08-21T15:08:00Z">
        <w:r w:rsidR="00081DF4">
          <w:rPr>
            <w:rFonts w:ascii="Times New Roman" w:hAnsi="Times New Roman" w:cs="Times New Roman"/>
            <w:color w:val="000000" w:themeColor="text1"/>
          </w:rPr>
          <w:t>effect</w:t>
        </w:r>
      </w:ins>
      <w:ins w:id="101" w:author="Alexander Hayward" w:date="2019-07-09T11:17:00Z">
        <w:r w:rsidR="009D3DAE">
          <w:rPr>
            <w:rFonts w:ascii="Times New Roman" w:hAnsi="Times New Roman" w:cs="Times New Roman"/>
            <w:color w:val="000000" w:themeColor="text1"/>
          </w:rPr>
          <w:t xml:space="preserve"> </w:t>
        </w:r>
      </w:ins>
      <w:r w:rsidR="00E344B7" w:rsidRPr="00050821">
        <w:rPr>
          <w:rFonts w:ascii="Times New Roman" w:hAnsi="Times New Roman" w:cs="Times New Roman"/>
          <w:color w:val="000000" w:themeColor="text1"/>
        </w:rPr>
        <w:t>a symbiont as a consequence of adopting strict vertical transmission</w:t>
      </w:r>
      <w:r w:rsidR="00E344B7" w:rsidRPr="00050821">
        <w:rPr>
          <w:rFonts w:ascii="Times New Roman" w:hAnsi="Times New Roman" w:cs="Times New Roman"/>
          <w:color w:val="000000" w:themeColor="text1"/>
        </w:rPr>
        <w:fldChar w:fldCharType="begin"/>
      </w:r>
      <w:r w:rsidR="00E344B7" w:rsidRPr="00050821">
        <w:rPr>
          <w:rFonts w:ascii="Times New Roman" w:hAnsi="Times New Roman" w:cs="Times New Roman"/>
          <w:color w:val="000000" w:themeColor="text1"/>
        </w:rPr>
        <w:instrText xml:space="preserve"> ADDIN EN.CITE &lt;EndNote&gt;&lt;Cite&gt;&lt;Author&gt;Sachs&lt;/Author&gt;&lt;Year&gt;2011&lt;/Year&gt;&lt;RecNum&gt;72&lt;/RecNum&gt;&lt;DisplayText&gt;&lt;style face="superscript"&gt;48&lt;/style&gt;&lt;/DisplayText&gt;&lt;record&gt;&lt;rec-number&gt;72&lt;/rec-number&gt;&lt;foreign-keys&gt;&lt;key app="EN" db-id="x0tfewrx6v00a6et95bves2m9fte0e5fess2" timestamp="1561570880"&gt;72&lt;/key&gt;&lt;/foreign-keys&gt;&lt;ref-type name="Journal Article"&gt;17&lt;/ref-type&gt;&lt;contributors&gt;&lt;authors&gt;&lt;author&gt;Sachs, J. L.&lt;/author&gt;&lt;author&gt;Skophammer, R. G.&lt;/author&gt;&lt;author&gt;Regus, J. U.&lt;/author&gt;&lt;/authors&gt;&lt;/contributors&gt;&lt;auth-address&gt;Department of Biology, University of California, Riverside, CA 92521, USA. joels@ucr.edu&lt;/auth-address&gt;&lt;titles&gt;&lt;title&gt;Evolutionary transitions in bacterial symbiosis&lt;/title&gt;&lt;secondary-title&gt;Proc Natl Acad Sci U S A&lt;/secondary-title&gt;&lt;/titles&gt;&lt;periodical&gt;&lt;full-title&gt;Proc Natl Acad Sci U S A&lt;/full-title&gt;&lt;/periodical&gt;&lt;pages&gt;10800-7&lt;/pages&gt;&lt;volume&gt;108 Suppl 2&lt;/volume&gt;&lt;keywords&gt;&lt;keyword&gt;Bacteria/genetics&lt;/keyword&gt;&lt;keyword&gt;*Evolution, Molecular&lt;/keyword&gt;&lt;keyword&gt;Genome, Bacterial/*genetics&lt;/keyword&gt;&lt;keyword&gt;Symbiosis/*genetics&lt;/keyword&gt;&lt;/keywords&gt;&lt;dates&gt;&lt;year&gt;2011&lt;/year&gt;&lt;pub-dates&gt;&lt;date&gt;Jun 28&lt;/date&gt;&lt;/pub-dates&gt;&lt;/dates&gt;&lt;isbn&gt;1091-6490 (Electronic)&amp;#xD;0027-8424 (Linking)&lt;/isbn&gt;&lt;accession-num&gt;21690339&lt;/accession-num&gt;&lt;urls&gt;&lt;related-urls&gt;&lt;url&gt;http://www.ncbi.nlm.nih.gov/pubmed/21690339&lt;/url&gt;&lt;/related-urls&gt;&lt;/urls&gt;&lt;custom2&gt;PMC3131820&lt;/custom2&gt;&lt;electronic-resource-num&gt;10.1073/pnas.1100304108&lt;/electronic-resource-num&gt;&lt;/record&gt;&lt;/Cite&gt;&lt;/EndNote&gt;</w:instrText>
      </w:r>
      <w:r w:rsidR="00E344B7" w:rsidRPr="00050821">
        <w:rPr>
          <w:rFonts w:ascii="Times New Roman" w:hAnsi="Times New Roman" w:cs="Times New Roman"/>
          <w:color w:val="000000" w:themeColor="text1"/>
        </w:rPr>
        <w:fldChar w:fldCharType="separate"/>
      </w:r>
      <w:r w:rsidR="00E344B7" w:rsidRPr="00050821">
        <w:rPr>
          <w:rFonts w:ascii="Times New Roman" w:hAnsi="Times New Roman" w:cs="Times New Roman"/>
          <w:noProof/>
          <w:color w:val="000000" w:themeColor="text1"/>
          <w:vertAlign w:val="superscript"/>
        </w:rPr>
        <w:t>48</w:t>
      </w:r>
      <w:r w:rsidR="00E344B7" w:rsidRPr="00050821">
        <w:rPr>
          <w:rFonts w:ascii="Times New Roman" w:hAnsi="Times New Roman" w:cs="Times New Roman"/>
          <w:color w:val="000000" w:themeColor="text1"/>
        </w:rPr>
        <w:fldChar w:fldCharType="end"/>
      </w:r>
      <w:r w:rsidR="00E344B7" w:rsidRPr="00050821">
        <w:rPr>
          <w:rFonts w:ascii="Times New Roman" w:hAnsi="Times New Roman" w:cs="Times New Roman"/>
          <w:color w:val="000000" w:themeColor="text1"/>
        </w:rPr>
        <w:t xml:space="preserve">. </w:t>
      </w:r>
      <w:r w:rsidR="002430BF" w:rsidRPr="00050821">
        <w:rPr>
          <w:rFonts w:ascii="Times New Roman" w:hAnsi="Times New Roman" w:cs="Times New Roman"/>
          <w:color w:val="000000" w:themeColor="text1"/>
        </w:rPr>
        <w:t xml:space="preserve">However, these conclusions may be taxon-specific, and </w:t>
      </w:r>
      <w:ins w:id="102" w:author="Alexander Hayward" w:date="2019-08-21T15:08:00Z">
        <w:r w:rsidR="00081DF4">
          <w:rPr>
            <w:rFonts w:ascii="Times New Roman" w:hAnsi="Times New Roman" w:cs="Times New Roman"/>
            <w:color w:val="000000" w:themeColor="text1"/>
          </w:rPr>
          <w:t>require</w:t>
        </w:r>
      </w:ins>
      <w:r w:rsidR="004147DD" w:rsidRPr="00050821">
        <w:rPr>
          <w:rFonts w:ascii="Times New Roman" w:hAnsi="Times New Roman" w:cs="Times New Roman"/>
          <w:color w:val="000000" w:themeColor="text1"/>
        </w:rPr>
        <w:t xml:space="preserve"> </w:t>
      </w:r>
      <w:r w:rsidR="002430BF" w:rsidRPr="00050821">
        <w:rPr>
          <w:rFonts w:ascii="Times New Roman" w:hAnsi="Times New Roman" w:cs="Times New Roman"/>
          <w:color w:val="000000" w:themeColor="text1"/>
        </w:rPr>
        <w:t>examin</w:t>
      </w:r>
      <w:ins w:id="103" w:author="Alexander Hayward" w:date="2019-08-21T15:08:00Z">
        <w:r w:rsidR="00081DF4">
          <w:rPr>
            <w:rFonts w:ascii="Times New Roman" w:hAnsi="Times New Roman" w:cs="Times New Roman"/>
            <w:color w:val="000000" w:themeColor="text1"/>
          </w:rPr>
          <w:t>ation</w:t>
        </w:r>
      </w:ins>
      <w:r w:rsidR="002430BF" w:rsidRPr="00050821">
        <w:rPr>
          <w:rFonts w:ascii="Times New Roman" w:hAnsi="Times New Roman" w:cs="Times New Roman"/>
          <w:color w:val="000000" w:themeColor="text1"/>
        </w:rPr>
        <w:t xml:space="preserve"> across host-symb</w:t>
      </w:r>
      <w:r w:rsidR="00D914DC" w:rsidRPr="00050821">
        <w:rPr>
          <w:rFonts w:ascii="Times New Roman" w:hAnsi="Times New Roman" w:cs="Times New Roman"/>
          <w:color w:val="000000" w:themeColor="text1"/>
        </w:rPr>
        <w:t>io</w:t>
      </w:r>
      <w:r w:rsidR="002430BF" w:rsidRPr="00050821">
        <w:rPr>
          <w:rFonts w:ascii="Times New Roman" w:hAnsi="Times New Roman" w:cs="Times New Roman"/>
          <w:color w:val="000000" w:themeColor="text1"/>
        </w:rPr>
        <w:t>nt taxonomic diversity.</w:t>
      </w:r>
    </w:p>
    <w:p w14:paraId="0B55FCAD" w14:textId="458EFC06" w:rsidR="00611964" w:rsidRDefault="00C3549A">
      <w:pPr>
        <w:spacing w:line="480" w:lineRule="auto"/>
        <w:ind w:firstLine="720"/>
        <w:rPr>
          <w:ins w:id="104" w:author="Alexander Hayward" w:date="2019-07-03T14:57:00Z"/>
          <w:rFonts w:ascii="Times New Roman" w:hAnsi="Times New Roman" w:cs="Times New Roman"/>
          <w:u w:val="single"/>
        </w:rPr>
        <w:pPrChange w:id="105" w:author="Alexander Hayward" w:date="2019-08-21T15:16:00Z">
          <w:pPr/>
        </w:pPrChange>
      </w:pPr>
      <w:commentRangeStart w:id="106"/>
      <w:commentRangeStart w:id="107"/>
      <w:r w:rsidRPr="00EF1AEC">
        <w:rPr>
          <w:rFonts w:ascii="Times New Roman" w:hAnsi="Times New Roman" w:cs="Times New Roman"/>
        </w:rPr>
        <w:t xml:space="preserve">Elucidating the processes that drive symbiont </w:t>
      </w:r>
      <w:r>
        <w:rPr>
          <w:rFonts w:ascii="Times New Roman" w:hAnsi="Times New Roman" w:cs="Times New Roman"/>
        </w:rPr>
        <w:t>diversification</w:t>
      </w:r>
      <w:r w:rsidR="00A7356A">
        <w:rPr>
          <w:rFonts w:ascii="Times New Roman" w:hAnsi="Times New Roman" w:cs="Times New Roman"/>
        </w:rPr>
        <w:t xml:space="preserve"> is </w:t>
      </w:r>
      <w:r w:rsidR="00381CEC">
        <w:rPr>
          <w:rFonts w:ascii="Times New Roman" w:hAnsi="Times New Roman" w:cs="Times New Roman"/>
        </w:rPr>
        <w:t>fundamental to</w:t>
      </w:r>
      <w:r w:rsidR="00A7356A">
        <w:rPr>
          <w:rFonts w:ascii="Times New Roman" w:hAnsi="Times New Roman" w:cs="Times New Roman"/>
        </w:rPr>
        <w:t xml:space="preserve"> understand</w:t>
      </w:r>
      <w:r w:rsidR="00381CEC">
        <w:rPr>
          <w:rFonts w:ascii="Times New Roman" w:hAnsi="Times New Roman" w:cs="Times New Roman"/>
        </w:rPr>
        <w:t>ing</w:t>
      </w:r>
      <w:r w:rsidR="00A7356A">
        <w:rPr>
          <w:rFonts w:ascii="Times New Roman" w:hAnsi="Times New Roman" w:cs="Times New Roman"/>
        </w:rPr>
        <w:t xml:space="preserve"> the factors responsible for generating the</w:t>
      </w:r>
      <w:r>
        <w:rPr>
          <w:rFonts w:ascii="Times New Roman" w:hAnsi="Times New Roman" w:cs="Times New Roman"/>
        </w:rPr>
        <w:t xml:space="preserve"> Earth’s </w:t>
      </w:r>
      <w:r w:rsidRPr="00EF1AEC">
        <w:rPr>
          <w:rFonts w:ascii="Times New Roman" w:hAnsi="Times New Roman" w:cs="Times New Roman"/>
        </w:rPr>
        <w:t>biodiversity, given that symbionts represent a considerable proportion of total species diversity</w:t>
      </w:r>
      <w:r w:rsidRPr="00EF1AEC">
        <w:rPr>
          <w:rFonts w:ascii="Times New Roman" w:hAnsi="Times New Roman" w:cs="Times New Roman"/>
        </w:rPr>
        <w:fldChar w:fldCharType="begin">
          <w:fldData xml:space="preserve">PEVuZE5vdGU+PENpdGU+PEF1dGhvcj5XaW5kc29yPC9BdXRob3I+PFllYXI+MTk5ODwvWWVhcj48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==
</w:fldData>
        </w:fldChar>
      </w:r>
      <w:r w:rsidR="00E344B7">
        <w:rPr>
          <w:rFonts w:ascii="Times New Roman" w:hAnsi="Times New Roman" w:cs="Times New Roman"/>
        </w:rPr>
        <w:instrText xml:space="preserve"> ADDIN EN.CITE </w:instrText>
      </w:r>
      <w:r w:rsidR="00E344B7">
        <w:rPr>
          <w:rFonts w:ascii="Times New Roman" w:hAnsi="Times New Roman" w:cs="Times New Roman"/>
        </w:rPr>
        <w:fldChar w:fldCharType="begin">
          <w:fldData xml:space="preserve">PEVuZE5vdGU+PENpdGU+PEF1dGhvcj5XaW5kc29yPC9BdXRob3I+PFllYXI+MTk5ODwvWWVhcj48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==
</w:fldData>
        </w:fldChar>
      </w:r>
      <w:r w:rsidR="00E344B7">
        <w:rPr>
          <w:rFonts w:ascii="Times New Roman" w:hAnsi="Times New Roman" w:cs="Times New Roman"/>
        </w:rPr>
        <w:instrText xml:space="preserve"> ADDIN EN.CITE.DATA </w:instrText>
      </w:r>
      <w:r w:rsidR="00E344B7">
        <w:rPr>
          <w:rFonts w:ascii="Times New Roman" w:hAnsi="Times New Roman" w:cs="Times New Roman"/>
        </w:rPr>
      </w:r>
      <w:r w:rsidR="00E344B7">
        <w:rPr>
          <w:rFonts w:ascii="Times New Roman" w:hAnsi="Times New Roman" w:cs="Times New Roman"/>
        </w:rPr>
        <w:fldChar w:fldCharType="end"/>
      </w:r>
      <w:r w:rsidRPr="00EF1AEC">
        <w:rPr>
          <w:rFonts w:ascii="Times New Roman" w:hAnsi="Times New Roman" w:cs="Times New Roman"/>
        </w:rPr>
      </w:r>
      <w:r w:rsidRPr="00EF1AEC">
        <w:rPr>
          <w:rFonts w:ascii="Times New Roman" w:hAnsi="Times New Roman" w:cs="Times New Roman"/>
        </w:rPr>
        <w:fldChar w:fldCharType="separate"/>
      </w:r>
      <w:r w:rsidR="00E344B7" w:rsidRPr="00E344B7">
        <w:rPr>
          <w:rFonts w:ascii="Times New Roman" w:hAnsi="Times New Roman" w:cs="Times New Roman"/>
          <w:noProof/>
          <w:vertAlign w:val="superscript"/>
        </w:rPr>
        <w:t>49,50</w:t>
      </w:r>
      <w:r w:rsidRPr="00EF1AEC">
        <w:rPr>
          <w:rFonts w:ascii="Times New Roman" w:hAnsi="Times New Roman" w:cs="Times New Roman"/>
        </w:rPr>
        <w:fldChar w:fldCharType="end"/>
      </w:r>
      <w:r w:rsidRPr="00EF1AEC">
        <w:rPr>
          <w:rFonts w:ascii="Times New Roman" w:hAnsi="Times New Roman" w:cs="Times New Roman"/>
        </w:rPr>
        <w:t xml:space="preserve">. </w:t>
      </w:r>
      <w:r w:rsidR="006D2D6E">
        <w:rPr>
          <w:rFonts w:ascii="Times New Roman" w:hAnsi="Times New Roman" w:cs="Times New Roman"/>
        </w:rPr>
        <w:t>Meanw</w:t>
      </w:r>
      <w:r w:rsidR="00A7356A">
        <w:rPr>
          <w:rFonts w:ascii="Times New Roman" w:hAnsi="Times New Roman" w:cs="Times New Roman"/>
        </w:rPr>
        <w:t>hile</w:t>
      </w:r>
      <w:r w:rsidR="006D2D6E">
        <w:rPr>
          <w:rFonts w:ascii="Times New Roman" w:hAnsi="Times New Roman" w:cs="Times New Roman"/>
        </w:rPr>
        <w:t>,</w:t>
      </w:r>
      <w:r w:rsidR="00A7356A">
        <w:rPr>
          <w:rFonts w:ascii="Times New Roman" w:hAnsi="Times New Roman" w:cs="Times New Roman"/>
        </w:rPr>
        <w:t xml:space="preserve"> u</w:t>
      </w:r>
      <w:r w:rsidRPr="00EF1AEC">
        <w:rPr>
          <w:rFonts w:ascii="Times New Roman" w:hAnsi="Times New Roman" w:cs="Times New Roman"/>
        </w:rPr>
        <w:t xml:space="preserve">nravelling the factors that influence host-symbiont phylogenetic congruence is crucial for improving </w:t>
      </w:r>
      <w:r w:rsidR="00381CEC">
        <w:rPr>
          <w:rFonts w:ascii="Times New Roman" w:hAnsi="Times New Roman" w:cs="Times New Roman"/>
        </w:rPr>
        <w:t>knowledge</w:t>
      </w:r>
      <w:r w:rsidRPr="00EF1AEC">
        <w:rPr>
          <w:rFonts w:ascii="Times New Roman" w:hAnsi="Times New Roman" w:cs="Times New Roman"/>
        </w:rPr>
        <w:t xml:space="preserve"> of host-switching, a major research focus in host-parasite interactions, with direct implications for the prediction and </w:t>
      </w:r>
      <w:r w:rsidRPr="00EF1AEC">
        <w:rPr>
          <w:rFonts w:ascii="Times New Roman" w:hAnsi="Times New Roman" w:cs="Times New Roman"/>
        </w:rPr>
        <w:lastRenderedPageBreak/>
        <w:t>mitigation of zoonoses</w:t>
      </w:r>
      <w:r>
        <w:rPr>
          <w:rFonts w:ascii="Times New Roman" w:hAnsi="Times New Roman" w:cs="Times New Roman"/>
        </w:rPr>
        <w:t>,</w:t>
      </w:r>
      <w:r w:rsidRPr="00EF1AEC">
        <w:rPr>
          <w:rFonts w:ascii="Times New Roman" w:hAnsi="Times New Roman" w:cs="Times New Roman"/>
        </w:rPr>
        <w:t xml:space="preserve"> emerging infections</w:t>
      </w:r>
      <w:r>
        <w:rPr>
          <w:rFonts w:ascii="Times New Roman" w:hAnsi="Times New Roman" w:cs="Times New Roman"/>
        </w:rPr>
        <w:t>, and the control of agricultural pests</w:t>
      </w:r>
      <w:r w:rsidRPr="00EF1AEC">
        <w:rPr>
          <w:rFonts w:ascii="Times New Roman" w:hAnsi="Times New Roman" w:cs="Times New Roman"/>
        </w:rPr>
        <w:fldChar w:fldCharType="begin">
          <w:fldData xml:space="preserve">PEVuZE5vdGU+PENpdGU+PEF1dGhvcj5Xb29saG91c2U8L0F1dGhvcj48WWVhcj4yMDA1PC9ZZWFy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</w:fldData>
        </w:fldChar>
      </w:r>
      <w:r w:rsidR="00E344B7">
        <w:rPr>
          <w:rFonts w:ascii="Times New Roman" w:hAnsi="Times New Roman" w:cs="Times New Roman"/>
        </w:rPr>
        <w:instrText xml:space="preserve"> ADDIN EN.CITE </w:instrText>
      </w:r>
      <w:r w:rsidR="00E344B7">
        <w:rPr>
          <w:rFonts w:ascii="Times New Roman" w:hAnsi="Times New Roman" w:cs="Times New Roman"/>
        </w:rPr>
        <w:fldChar w:fldCharType="begin">
          <w:fldData xml:space="preserve">PEVuZE5vdGU+PENpdGU+PEF1dGhvcj5Xb29saG91c2U8L0F1dGhvcj48WWVhcj4yMDA1PC9ZZWFy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</w:fldData>
        </w:fldChar>
      </w:r>
      <w:r w:rsidR="00E344B7">
        <w:rPr>
          <w:rFonts w:ascii="Times New Roman" w:hAnsi="Times New Roman" w:cs="Times New Roman"/>
        </w:rPr>
        <w:instrText xml:space="preserve"> ADDIN EN.CITE.DATA </w:instrText>
      </w:r>
      <w:r w:rsidR="00E344B7">
        <w:rPr>
          <w:rFonts w:ascii="Times New Roman" w:hAnsi="Times New Roman" w:cs="Times New Roman"/>
        </w:rPr>
      </w:r>
      <w:r w:rsidR="00E344B7">
        <w:rPr>
          <w:rFonts w:ascii="Times New Roman" w:hAnsi="Times New Roman" w:cs="Times New Roman"/>
        </w:rPr>
        <w:fldChar w:fldCharType="end"/>
      </w:r>
      <w:r w:rsidRPr="00EF1AEC">
        <w:rPr>
          <w:rFonts w:ascii="Times New Roman" w:hAnsi="Times New Roman" w:cs="Times New Roman"/>
        </w:rPr>
      </w:r>
      <w:r w:rsidRPr="00EF1AEC">
        <w:rPr>
          <w:rFonts w:ascii="Times New Roman" w:hAnsi="Times New Roman" w:cs="Times New Roman"/>
        </w:rPr>
        <w:fldChar w:fldCharType="separate"/>
      </w:r>
      <w:r w:rsidR="00E344B7" w:rsidRPr="00E344B7">
        <w:rPr>
          <w:rFonts w:ascii="Times New Roman" w:hAnsi="Times New Roman" w:cs="Times New Roman"/>
          <w:noProof/>
          <w:vertAlign w:val="superscript"/>
        </w:rPr>
        <w:t>51-53</w:t>
      </w:r>
      <w:r w:rsidRPr="00EF1AEC">
        <w:rPr>
          <w:rFonts w:ascii="Times New Roman" w:hAnsi="Times New Roman" w:cs="Times New Roman"/>
        </w:rPr>
        <w:fldChar w:fldCharType="end"/>
      </w:r>
      <w:r w:rsidRPr="00EF1AEC">
        <w:rPr>
          <w:rFonts w:ascii="Times New Roman" w:hAnsi="Times New Roman" w:cs="Times New Roman"/>
        </w:rPr>
        <w:t xml:space="preserve">. </w:t>
      </w:r>
      <w:r w:rsidR="006D2D6E">
        <w:rPr>
          <w:rFonts w:ascii="Times New Roman" w:hAnsi="Times New Roman" w:cs="Times New Roman"/>
        </w:rPr>
        <w:t xml:space="preserve">To our knowledge, this study represents the first quantitative appraisal of host-symbiont cophylogeny, a </w:t>
      </w:r>
      <w:r w:rsidR="00E87AE9">
        <w:rPr>
          <w:rFonts w:ascii="Times New Roman" w:hAnsi="Times New Roman" w:cs="Times New Roman"/>
        </w:rPr>
        <w:t>central</w:t>
      </w:r>
      <w:r w:rsidR="006D2D6E">
        <w:rPr>
          <w:rFonts w:ascii="Times New Roman" w:hAnsi="Times New Roman" w:cs="Times New Roman"/>
        </w:rPr>
        <w:t xml:space="preserve"> aspect of host-symbiont evolution. </w:t>
      </w:r>
      <w:r w:rsidR="00CA2C4B">
        <w:rPr>
          <w:rFonts w:ascii="Times New Roman" w:hAnsi="Times New Roman" w:cs="Times New Roman"/>
        </w:rPr>
        <w:t xml:space="preserve">With this study, we </w:t>
      </w:r>
      <w:r w:rsidR="00A7356A">
        <w:rPr>
          <w:rFonts w:ascii="Times New Roman" w:hAnsi="Times New Roman" w:cs="Times New Roman"/>
        </w:rPr>
        <w:t xml:space="preserve">hope to </w:t>
      </w:r>
      <w:r w:rsidR="00CA2C4B">
        <w:rPr>
          <w:rFonts w:ascii="Times New Roman" w:hAnsi="Times New Roman" w:cs="Times New Roman"/>
        </w:rPr>
        <w:t>initiate a n</w:t>
      </w:r>
      <w:r w:rsidR="00C6114C">
        <w:rPr>
          <w:rFonts w:ascii="Times New Roman" w:hAnsi="Times New Roman" w:cs="Times New Roman"/>
        </w:rPr>
        <w:t xml:space="preserve">ew </w:t>
      </w:r>
      <w:r w:rsidR="00CA2C4B">
        <w:rPr>
          <w:rFonts w:ascii="Times New Roman" w:hAnsi="Times New Roman" w:cs="Times New Roman"/>
        </w:rPr>
        <w:t>direction</w:t>
      </w:r>
      <w:r w:rsidR="00C6114C">
        <w:rPr>
          <w:rFonts w:ascii="Times New Roman" w:hAnsi="Times New Roman" w:cs="Times New Roman"/>
        </w:rPr>
        <w:t xml:space="preserve"> in the study of symbiosis, </w:t>
      </w:r>
      <w:r w:rsidR="00CA2C4B">
        <w:rPr>
          <w:rFonts w:ascii="Times New Roman" w:hAnsi="Times New Roman" w:cs="Times New Roman"/>
        </w:rPr>
        <w:t>towards</w:t>
      </w:r>
      <w:r w:rsidR="00C6114C">
        <w:rPr>
          <w:rFonts w:ascii="Times New Roman" w:hAnsi="Times New Roman" w:cs="Times New Roman"/>
        </w:rPr>
        <w:t xml:space="preserve"> formal quantitative </w:t>
      </w:r>
      <w:r w:rsidR="00E87AE9">
        <w:rPr>
          <w:rFonts w:ascii="Times New Roman" w:hAnsi="Times New Roman" w:cs="Times New Roman"/>
        </w:rPr>
        <w:t xml:space="preserve">and systematic </w:t>
      </w:r>
      <w:r w:rsidR="00C6114C">
        <w:rPr>
          <w:rFonts w:ascii="Times New Roman" w:hAnsi="Times New Roman" w:cs="Times New Roman"/>
        </w:rPr>
        <w:t xml:space="preserve">analyses </w:t>
      </w:r>
      <w:r w:rsidR="00CA2C4B">
        <w:rPr>
          <w:rFonts w:ascii="Times New Roman" w:hAnsi="Times New Roman" w:cs="Times New Roman"/>
        </w:rPr>
        <w:t xml:space="preserve">that seek </w:t>
      </w:r>
      <w:r w:rsidR="00C6114C">
        <w:rPr>
          <w:rFonts w:ascii="Times New Roman" w:hAnsi="Times New Roman" w:cs="Times New Roman"/>
        </w:rPr>
        <w:t xml:space="preserve">to address </w:t>
      </w:r>
      <w:del w:id="108" w:author="Alexander Hayward" w:date="2019-07-09T11:18:00Z">
        <w:r w:rsidR="00C6114C" w:rsidDel="009D3DAE">
          <w:rPr>
            <w:rFonts w:ascii="Times New Roman" w:hAnsi="Times New Roman" w:cs="Times New Roman"/>
          </w:rPr>
          <w:delText xml:space="preserve">fundamental </w:delText>
        </w:r>
      </w:del>
      <w:ins w:id="109" w:author="Alexander Hayward" w:date="2019-07-09T11:18:00Z">
        <w:r w:rsidR="009D3DAE">
          <w:rPr>
            <w:rFonts w:ascii="Times New Roman" w:hAnsi="Times New Roman" w:cs="Times New Roman"/>
          </w:rPr>
          <w:t xml:space="preserve">diverse </w:t>
        </w:r>
      </w:ins>
      <w:r w:rsidR="00C6114C">
        <w:rPr>
          <w:rFonts w:ascii="Times New Roman" w:hAnsi="Times New Roman" w:cs="Times New Roman"/>
        </w:rPr>
        <w:t xml:space="preserve">questions regarding the nature of </w:t>
      </w:r>
      <w:r w:rsidR="00CA2C4B">
        <w:rPr>
          <w:rFonts w:ascii="Times New Roman" w:hAnsi="Times New Roman" w:cs="Times New Roman"/>
        </w:rPr>
        <w:t>host-</w:t>
      </w:r>
      <w:r w:rsidR="00C6114C">
        <w:rPr>
          <w:rFonts w:ascii="Times New Roman" w:hAnsi="Times New Roman" w:cs="Times New Roman"/>
        </w:rPr>
        <w:t xml:space="preserve">symbiotic </w:t>
      </w:r>
      <w:r w:rsidR="00CA2C4B">
        <w:rPr>
          <w:rFonts w:ascii="Times New Roman" w:hAnsi="Times New Roman" w:cs="Times New Roman"/>
        </w:rPr>
        <w:t>evolutionary relationships.</w:t>
      </w:r>
      <w:r w:rsidR="00C6114C">
        <w:rPr>
          <w:rFonts w:ascii="Times New Roman" w:hAnsi="Times New Roman" w:cs="Times New Roman"/>
        </w:rPr>
        <w:t xml:space="preserve"> </w:t>
      </w:r>
      <w:r w:rsidR="006D2D6E">
        <w:rPr>
          <w:rFonts w:ascii="Times New Roman" w:hAnsi="Times New Roman" w:cs="Times New Roman"/>
        </w:rPr>
        <w:t xml:space="preserve">Importantly, considerable variation in congruence exists among host phylogenies and both parasite and mutualist phylogenies. Therefore, a </w:t>
      </w:r>
      <w:r w:rsidR="00E87AE9">
        <w:rPr>
          <w:rFonts w:ascii="Times New Roman" w:hAnsi="Times New Roman" w:cs="Times New Roman"/>
        </w:rPr>
        <w:t>core</w:t>
      </w:r>
      <w:r w:rsidR="006D2D6E">
        <w:rPr>
          <w:rFonts w:ascii="Times New Roman" w:hAnsi="Times New Roman" w:cs="Times New Roman"/>
        </w:rPr>
        <w:t xml:space="preserve"> challenge is to identify which factors are of importance in fostering close cophylogeny. </w:t>
      </w:r>
      <w:r w:rsidR="00CA2C4B">
        <w:rPr>
          <w:rFonts w:ascii="Times New Roman" w:hAnsi="Times New Roman" w:cs="Times New Roman"/>
        </w:rPr>
        <w:t xml:space="preserve">As </w:t>
      </w:r>
      <w:r w:rsidR="00CB6C01" w:rsidRPr="00A7356A">
        <w:rPr>
          <w:rFonts w:ascii="Times New Roman" w:hAnsi="Times New Roman" w:cs="Times New Roman"/>
          <w:color w:val="000000" w:themeColor="text1"/>
        </w:rPr>
        <w:t xml:space="preserve">the </w:t>
      </w:r>
      <w:r w:rsidR="004D15C6" w:rsidRPr="00A7356A">
        <w:rPr>
          <w:rFonts w:ascii="Times New Roman" w:hAnsi="Times New Roman" w:cs="Times New Roman"/>
          <w:color w:val="000000" w:themeColor="text1"/>
        </w:rPr>
        <w:t>number</w:t>
      </w:r>
      <w:r w:rsidR="00CA2C4B" w:rsidRPr="00A7356A">
        <w:rPr>
          <w:rFonts w:ascii="Times New Roman" w:hAnsi="Times New Roman" w:cs="Times New Roman"/>
          <w:color w:val="000000" w:themeColor="text1"/>
        </w:rPr>
        <w:t xml:space="preserve"> of </w:t>
      </w:r>
      <w:r w:rsidR="00CB6C01" w:rsidRPr="00A7356A">
        <w:rPr>
          <w:rFonts w:ascii="Times New Roman" w:hAnsi="Times New Roman" w:cs="Times New Roman"/>
          <w:color w:val="000000" w:themeColor="text1"/>
        </w:rPr>
        <w:t>individual</w:t>
      </w:r>
      <w:r w:rsidR="00CB6C01">
        <w:rPr>
          <w:rFonts w:ascii="Times New Roman" w:hAnsi="Times New Roman" w:cs="Times New Roman"/>
        </w:rPr>
        <w:t xml:space="preserve"> cophylogenetic </w:t>
      </w:r>
      <w:r w:rsidR="00CA2C4B" w:rsidRPr="00A7356A">
        <w:rPr>
          <w:rFonts w:ascii="Times New Roman" w:hAnsi="Times New Roman" w:cs="Times New Roman"/>
          <w:color w:val="000000" w:themeColor="text1"/>
        </w:rPr>
        <w:t>studies increase</w:t>
      </w:r>
      <w:r w:rsidR="004D15C6" w:rsidRPr="00A7356A">
        <w:rPr>
          <w:rFonts w:ascii="Times New Roman" w:hAnsi="Times New Roman" w:cs="Times New Roman"/>
          <w:color w:val="000000" w:themeColor="text1"/>
        </w:rPr>
        <w:t>s</w:t>
      </w:r>
      <w:r w:rsidR="00CA2C4B">
        <w:rPr>
          <w:rFonts w:ascii="Times New Roman" w:hAnsi="Times New Roman" w:cs="Times New Roman"/>
        </w:rPr>
        <w:t>, the</w:t>
      </w:r>
      <w:r w:rsidR="00CB6C01">
        <w:rPr>
          <w:rFonts w:ascii="Times New Roman" w:hAnsi="Times New Roman" w:cs="Times New Roman"/>
        </w:rPr>
        <w:t xml:space="preserve"> power of these analyses will increase, permitting more detailed approaches to tease apart patterns and underlying mechanisms. Crucially, meta-analyses are only as good as the studies upon which they are based. A continued accumulation </w:t>
      </w:r>
      <w:r w:rsidR="00CB6C01" w:rsidRPr="00A7356A">
        <w:rPr>
          <w:rFonts w:ascii="Times New Roman" w:hAnsi="Times New Roman" w:cs="Times New Roman"/>
          <w:color w:val="000000" w:themeColor="text1"/>
        </w:rPr>
        <w:t xml:space="preserve">of taxonomically </w:t>
      </w:r>
      <w:r w:rsidR="005D068B" w:rsidRPr="00A7356A">
        <w:rPr>
          <w:rFonts w:ascii="Times New Roman" w:hAnsi="Times New Roman" w:cs="Times New Roman"/>
          <w:color w:val="000000" w:themeColor="text1"/>
        </w:rPr>
        <w:t>well-</w:t>
      </w:r>
      <w:r w:rsidR="00CB6C01" w:rsidRPr="00A7356A">
        <w:rPr>
          <w:rFonts w:ascii="Times New Roman" w:hAnsi="Times New Roman" w:cs="Times New Roman"/>
          <w:color w:val="000000" w:themeColor="text1"/>
        </w:rPr>
        <w:t>sampled</w:t>
      </w:r>
      <w:r w:rsidR="005D068B" w:rsidRPr="00A7356A">
        <w:rPr>
          <w:rFonts w:ascii="Times New Roman" w:hAnsi="Times New Roman" w:cs="Times New Roman"/>
          <w:color w:val="000000" w:themeColor="text1"/>
        </w:rPr>
        <w:t>,</w:t>
      </w:r>
      <w:r w:rsidR="00CB6C01" w:rsidRPr="00A7356A">
        <w:rPr>
          <w:rFonts w:ascii="Times New Roman" w:hAnsi="Times New Roman" w:cs="Times New Roman"/>
          <w:color w:val="000000" w:themeColor="text1"/>
        </w:rPr>
        <w:t xml:space="preserve"> multi-locus hos</w:t>
      </w:r>
      <w:r w:rsidR="00CB6C01">
        <w:rPr>
          <w:rFonts w:ascii="Times New Roman" w:hAnsi="Times New Roman" w:cs="Times New Roman"/>
        </w:rPr>
        <w:t xml:space="preserve">t and symbiont phylogenies, ideally taking phylogenetic uncertainty into account, will provide a powerful platform on which to base further analyses. </w:t>
      </w:r>
      <w:commentRangeEnd w:id="106"/>
      <w:r w:rsidR="0058187A">
        <w:rPr>
          <w:rStyle w:val="CommentReference"/>
        </w:rPr>
        <w:commentReference w:id="106"/>
      </w:r>
      <w:commentRangeEnd w:id="107"/>
      <w:r w:rsidR="009A7E93">
        <w:rPr>
          <w:rStyle w:val="CommentReference"/>
        </w:rPr>
        <w:commentReference w:id="107"/>
      </w:r>
      <w:ins w:id="110" w:author="Alexander Hayward" w:date="2019-07-03T14:57:00Z">
        <w:r w:rsidR="00611964">
          <w:rPr>
            <w:rFonts w:ascii="Times New Roman" w:hAnsi="Times New Roman" w:cs="Times New Roman"/>
            <w:u w:val="single"/>
          </w:rPr>
          <w:br w:type="page"/>
        </w:r>
      </w:ins>
    </w:p>
    <w:p w14:paraId="2A1B9FDE" w14:textId="74F07109" w:rsidR="0004684A" w:rsidRPr="00EF1AEC" w:rsidRDefault="0004684A" w:rsidP="0004684A">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lastRenderedPageBreak/>
        <w:t>Data availability</w:t>
      </w:r>
    </w:p>
    <w:p w14:paraId="7DD0E1FE" w14:textId="77777777" w:rsidR="0004684A" w:rsidRDefault="0004684A" w:rsidP="00557DC5">
      <w:pPr>
        <w:spacing w:line="480" w:lineRule="auto"/>
        <w:rPr>
          <w:rFonts w:ascii="Times New Roman" w:hAnsi="Times New Roman" w:cs="Times New Roman"/>
        </w:rPr>
      </w:pPr>
    </w:p>
    <w:p w14:paraId="3FDC4984" w14:textId="5595394A" w:rsidR="00472426" w:rsidRDefault="003B365F" w:rsidP="00557DC5">
      <w:pPr>
        <w:spacing w:line="480" w:lineRule="auto"/>
        <w:rPr>
          <w:rFonts w:ascii="Times New Roman" w:hAnsi="Times New Roman" w:cs="Times New Roman"/>
        </w:rPr>
      </w:pPr>
      <w:r>
        <w:rPr>
          <w:rFonts w:ascii="Times New Roman" w:hAnsi="Times New Roman" w:cs="Times New Roman"/>
        </w:rPr>
        <w:t xml:space="preserve">A copy of the dataset analysed in this study is included </w:t>
      </w:r>
      <w:r w:rsidR="00472426">
        <w:rPr>
          <w:rFonts w:ascii="Times New Roman" w:hAnsi="Times New Roman" w:cs="Times New Roman"/>
        </w:rPr>
        <w:t>in the supplementary information.</w:t>
      </w:r>
    </w:p>
    <w:p w14:paraId="3AA135AE" w14:textId="77777777" w:rsidR="00472426" w:rsidRDefault="00472426" w:rsidP="00557DC5">
      <w:pPr>
        <w:spacing w:line="480" w:lineRule="auto"/>
        <w:rPr>
          <w:rFonts w:ascii="Times New Roman" w:hAnsi="Times New Roman" w:cs="Times New Roman"/>
        </w:rPr>
      </w:pPr>
    </w:p>
    <w:p w14:paraId="43ABD8DF" w14:textId="0621648B" w:rsidR="00487DFA" w:rsidRPr="00487DFA" w:rsidRDefault="00487DFA" w:rsidP="00557DC5">
      <w:pPr>
        <w:spacing w:line="480" w:lineRule="auto"/>
        <w:rPr>
          <w:rFonts w:ascii="Times New Roman" w:hAnsi="Times New Roman" w:cs="Times New Roman"/>
          <w:sz w:val="32"/>
          <w:szCs w:val="32"/>
        </w:rPr>
      </w:pPr>
      <w:r w:rsidRPr="00487DFA">
        <w:rPr>
          <w:rStyle w:val="Strong"/>
          <w:rFonts w:eastAsia="Times New Roman" w:cs="Times New Roman"/>
          <w:sz w:val="32"/>
          <w:szCs w:val="32"/>
        </w:rPr>
        <w:t>Acknowledgements</w:t>
      </w:r>
    </w:p>
    <w:p w14:paraId="167CB0BB" w14:textId="7C73A3E3" w:rsidR="00081DF4" w:rsidRDefault="00081DF4" w:rsidP="00081DF4">
      <w:pPr>
        <w:spacing w:line="480" w:lineRule="auto"/>
        <w:rPr>
          <w:ins w:id="111" w:author="Alexander Hayward" w:date="2019-08-21T15:11:00Z"/>
          <w:rFonts w:ascii="Times New Roman" w:hAnsi="Times New Roman" w:cs="Times New Roman"/>
        </w:rPr>
      </w:pPr>
      <w:ins w:id="112" w:author="Alexander Hayward" w:date="2019-08-21T15:14:00Z">
        <w:r>
          <w:rPr>
            <w:rFonts w:ascii="Times New Roman" w:hAnsi="Times New Roman" w:cs="Times New Roman"/>
          </w:rPr>
          <w:t xml:space="preserve">AH was awarded a travel grant from the </w:t>
        </w:r>
        <w:r w:rsidRPr="00081DF4">
          <w:rPr>
            <w:rFonts w:ascii="Times New Roman" w:hAnsi="Times New Roman" w:cs="Times New Roman"/>
          </w:rPr>
          <w:t>Nilsson-Ehle-donation</w:t>
        </w:r>
        <w:r>
          <w:rPr>
            <w:rFonts w:ascii="Times New Roman" w:hAnsi="Times New Roman" w:cs="Times New Roman"/>
          </w:rPr>
          <w:t xml:space="preserve"> fund </w:t>
        </w:r>
        <w:r w:rsidRPr="00081DF4">
          <w:rPr>
            <w:rFonts w:ascii="Times New Roman" w:hAnsi="Times New Roman" w:cs="Times New Roman"/>
          </w:rPr>
          <w:t xml:space="preserve">to support research in theoretical and applied </w:t>
        </w:r>
        <w:r>
          <w:rPr>
            <w:rFonts w:ascii="Times New Roman" w:hAnsi="Times New Roman" w:cs="Times New Roman"/>
          </w:rPr>
          <w:t>g</w:t>
        </w:r>
        <w:r w:rsidRPr="00081DF4">
          <w:rPr>
            <w:rFonts w:ascii="Times New Roman" w:hAnsi="Times New Roman" w:cs="Times New Roman"/>
          </w:rPr>
          <w:t>enetics</w:t>
        </w:r>
        <w:r>
          <w:rPr>
            <w:rFonts w:ascii="Times New Roman" w:hAnsi="Times New Roman" w:cs="Times New Roman"/>
          </w:rPr>
          <w:t xml:space="preserve">, by the </w:t>
        </w:r>
        <w:r w:rsidRPr="00081DF4">
          <w:rPr>
            <w:rFonts w:ascii="Times New Roman" w:hAnsi="Times New Roman" w:cs="Times New Roman"/>
          </w:rPr>
          <w:t>Royal Physiographic Society in Lund</w:t>
        </w:r>
        <w:r>
          <w:rPr>
            <w:rFonts w:ascii="Times New Roman" w:hAnsi="Times New Roman" w:cs="Times New Roman"/>
          </w:rPr>
          <w:t xml:space="preserve">, to establish the collaboration leading to this work. </w:t>
        </w:r>
      </w:ins>
      <w:r w:rsidR="00487DFA">
        <w:rPr>
          <w:rFonts w:ascii="Times New Roman" w:hAnsi="Times New Roman" w:cs="Times New Roman"/>
        </w:rPr>
        <w:t>AH is</w:t>
      </w:r>
      <w:r w:rsidR="00487DFA" w:rsidRPr="00487DFA">
        <w:rPr>
          <w:rFonts w:ascii="Times New Roman" w:hAnsi="Times New Roman" w:cs="Times New Roman"/>
        </w:rPr>
        <w:t xml:space="preserve"> </w:t>
      </w:r>
      <w:ins w:id="113" w:author="Alexander Hayward" w:date="2019-08-21T15:14:00Z">
        <w:r>
          <w:rPr>
            <w:rFonts w:ascii="Times New Roman" w:hAnsi="Times New Roman" w:cs="Times New Roman"/>
          </w:rPr>
          <w:t xml:space="preserve">currently </w:t>
        </w:r>
      </w:ins>
      <w:r w:rsidR="00487DFA" w:rsidRPr="00487DFA">
        <w:rPr>
          <w:rFonts w:ascii="Times New Roman" w:hAnsi="Times New Roman" w:cs="Times New Roman"/>
        </w:rPr>
        <w:t xml:space="preserve">supported by a </w:t>
      </w:r>
      <w:r w:rsidR="00487DFA">
        <w:rPr>
          <w:rFonts w:ascii="Times New Roman" w:hAnsi="Times New Roman" w:cs="Times New Roman"/>
        </w:rPr>
        <w:t>Biotechnology and</w:t>
      </w:r>
      <w:r w:rsidR="00487DFA" w:rsidRPr="00487DFA">
        <w:rPr>
          <w:rFonts w:ascii="Times New Roman" w:hAnsi="Times New Roman" w:cs="Times New Roman"/>
        </w:rPr>
        <w:t xml:space="preserve"> Biological Sciences Research Council (BBSRC) </w:t>
      </w:r>
      <w:r w:rsidR="00487DFA">
        <w:rPr>
          <w:rFonts w:ascii="Times New Roman" w:hAnsi="Times New Roman" w:cs="Times New Roman"/>
        </w:rPr>
        <w:t xml:space="preserve">David Phillips Fellowship </w:t>
      </w:r>
      <w:r w:rsidR="00487DFA" w:rsidRPr="00487DFA">
        <w:rPr>
          <w:rFonts w:ascii="Times New Roman" w:hAnsi="Times New Roman" w:cs="Times New Roman"/>
        </w:rPr>
        <w:t>(grant number: BB/N020146/1)</w:t>
      </w:r>
      <w:ins w:id="114" w:author="Alexander Hayward" w:date="2019-08-21T15:13:00Z">
        <w:r w:rsidR="00D22CFF">
          <w:rPr>
            <w:rFonts w:ascii="Times New Roman" w:hAnsi="Times New Roman" w:cs="Times New Roman"/>
          </w:rPr>
          <w:t>.</w:t>
        </w:r>
      </w:ins>
    </w:p>
    <w:p w14:paraId="4A59F3B2" w14:textId="77777777" w:rsidR="009019E7" w:rsidRDefault="009019E7" w:rsidP="00557DC5">
      <w:pPr>
        <w:spacing w:line="480" w:lineRule="auto"/>
        <w:rPr>
          <w:rFonts w:ascii="Times New Roman" w:hAnsi="Times New Roman" w:cs="Times New Roman"/>
        </w:rPr>
      </w:pPr>
    </w:p>
    <w:p w14:paraId="2901ECFA" w14:textId="43EC8A41" w:rsidR="00487DFA" w:rsidRDefault="00CE20ED" w:rsidP="00557DC5">
      <w:pPr>
        <w:spacing w:line="480" w:lineRule="auto"/>
        <w:rPr>
          <w:rFonts w:ascii="Times New Roman" w:hAnsi="Times New Roman" w:cs="Times New Roman"/>
        </w:rPr>
      </w:pPr>
      <w:proofErr w:type="gramStart"/>
      <w:r>
        <w:rPr>
          <w:rFonts w:ascii="Times New Roman" w:hAnsi="Times New Roman" w:cs="Times New Roman"/>
        </w:rPr>
        <w:t xml:space="preserve">SN </w:t>
      </w:r>
      <w:ins w:id="115" w:author="Shinichi Nakagawa" w:date="2019-07-01T06:11:00Z">
        <w:r w:rsidR="00694D68">
          <w:rPr>
            <w:rFonts w:ascii="Times New Roman" w:hAnsi="Times New Roman" w:cs="Times New Roman"/>
          </w:rPr>
          <w:t xml:space="preserve">is supported by </w:t>
        </w:r>
        <w:r w:rsidR="00694D68">
          <w:rPr>
            <w:rFonts w:ascii="Times New Roman" w:hAnsi="Times New Roman"/>
            <w:lang w:val="en-US"/>
          </w:rPr>
          <w:t>an Australian Research Council (ARC) Discovery Fellowship (</w:t>
        </w:r>
        <w:r w:rsidR="00694D68" w:rsidRPr="00A949EF">
          <w:rPr>
            <w:rFonts w:ascii="Times New Roman" w:hAnsi="Times New Roman"/>
            <w:lang w:val="en-US"/>
          </w:rPr>
          <w:t>DP180100818</w:t>
        </w:r>
        <w:r w:rsidR="00694D68">
          <w:rPr>
            <w:rFonts w:ascii="Times New Roman" w:hAnsi="Times New Roman"/>
            <w:lang w:val="en-US"/>
          </w:rPr>
          <w:t>)</w:t>
        </w:r>
        <w:proofErr w:type="gramEnd"/>
        <w:r w:rsidR="00694D68">
          <w:rPr>
            <w:rFonts w:ascii="Times New Roman" w:hAnsi="Times New Roman"/>
            <w:lang w:val="en-US"/>
          </w:rPr>
          <w:t>.</w:t>
        </w:r>
      </w:ins>
    </w:p>
    <w:p w14:paraId="5B923B84" w14:textId="77777777" w:rsidR="009019E7" w:rsidRDefault="009019E7" w:rsidP="00557DC5">
      <w:pPr>
        <w:spacing w:line="480" w:lineRule="auto"/>
        <w:rPr>
          <w:rFonts w:ascii="Times New Roman" w:hAnsi="Times New Roman" w:cs="Times New Roman"/>
        </w:rPr>
      </w:pPr>
    </w:p>
    <w:p w14:paraId="35A0B0FE" w14:textId="076A93CF" w:rsidR="0004684A" w:rsidRDefault="0004684A" w:rsidP="00557DC5">
      <w:pPr>
        <w:spacing w:line="480" w:lineRule="auto"/>
        <w:rPr>
          <w:rFonts w:ascii="Times New Roman" w:hAnsi="Times New Roman" w:cs="Times New Roman"/>
          <w:b/>
          <w:sz w:val="32"/>
          <w:szCs w:val="32"/>
        </w:rPr>
      </w:pPr>
      <w:r w:rsidRPr="00EF1AEC">
        <w:rPr>
          <w:rFonts w:ascii="Times New Roman" w:hAnsi="Times New Roman" w:cs="Times New Roman"/>
          <w:b/>
          <w:sz w:val="32"/>
          <w:szCs w:val="32"/>
        </w:rPr>
        <w:t>Author information</w:t>
      </w:r>
    </w:p>
    <w:p w14:paraId="5DE592CA" w14:textId="77777777" w:rsidR="00511132" w:rsidRPr="00EF1AEC" w:rsidRDefault="00511132" w:rsidP="00557DC5">
      <w:pPr>
        <w:spacing w:line="480" w:lineRule="auto"/>
        <w:rPr>
          <w:rFonts w:ascii="Times New Roman" w:hAnsi="Times New Roman" w:cs="Times New Roman"/>
          <w:b/>
          <w:sz w:val="32"/>
          <w:szCs w:val="32"/>
        </w:rPr>
      </w:pPr>
    </w:p>
    <w:p w14:paraId="15EA4796" w14:textId="77777777" w:rsidR="0004684A" w:rsidRPr="00EF1AEC" w:rsidRDefault="0004684A" w:rsidP="0004684A">
      <w:pPr>
        <w:spacing w:line="480" w:lineRule="auto"/>
        <w:rPr>
          <w:rFonts w:ascii="Times New Roman" w:hAnsi="Times New Roman" w:cs="Times New Roman"/>
          <w:b/>
        </w:rPr>
      </w:pPr>
      <w:r w:rsidRPr="00EF1AEC">
        <w:rPr>
          <w:rFonts w:ascii="Times New Roman" w:hAnsi="Times New Roman" w:cs="Times New Roman"/>
          <w:b/>
        </w:rPr>
        <w:t>Affiliations</w:t>
      </w:r>
    </w:p>
    <w:p w14:paraId="405C9E1F" w14:textId="77777777" w:rsidR="0004684A" w:rsidRPr="00EF1AEC" w:rsidRDefault="0004684A" w:rsidP="0004684A">
      <w:pPr>
        <w:spacing w:line="480" w:lineRule="auto"/>
        <w:rPr>
          <w:rFonts w:ascii="Times New Roman" w:hAnsi="Times New Roman" w:cs="Times New Roman"/>
        </w:rPr>
      </w:pPr>
    </w:p>
    <w:p w14:paraId="7D04D509" w14:textId="77777777" w:rsidR="00EF1AEC" w:rsidRPr="00EF1AEC" w:rsidRDefault="00EF1AEC" w:rsidP="00EF1AEC">
      <w:pPr>
        <w:spacing w:line="480" w:lineRule="auto"/>
        <w:rPr>
          <w:rFonts w:ascii="Times New Roman" w:hAnsi="Times New Roman" w:cs="Times New Roman"/>
        </w:rPr>
      </w:pPr>
      <w:r w:rsidRPr="00EF1AEC">
        <w:rPr>
          <w:rFonts w:ascii="Times New Roman" w:hAnsi="Times New Roman" w:cs="Times New Roman"/>
        </w:rPr>
        <w:t>Alexander Hayward</w:t>
      </w:r>
      <w:r w:rsidRPr="00EF1AEC">
        <w:rPr>
          <w:rFonts w:ascii="Times New Roman" w:hAnsi="Times New Roman" w:cs="Times New Roman"/>
          <w:vertAlign w:val="superscript"/>
        </w:rPr>
        <w:t>1</w:t>
      </w:r>
      <w:r w:rsidRPr="00EF1AEC">
        <w:rPr>
          <w:rFonts w:ascii="Times New Roman" w:hAnsi="Times New Roman" w:cs="Times New Roman"/>
        </w:rPr>
        <w:t>, Robert Poulin</w:t>
      </w:r>
      <w:r w:rsidRPr="00EF1AEC">
        <w:rPr>
          <w:rFonts w:ascii="Times New Roman" w:hAnsi="Times New Roman" w:cs="Times New Roman"/>
          <w:vertAlign w:val="superscript"/>
        </w:rPr>
        <w:t>2</w:t>
      </w:r>
      <w:r w:rsidRPr="00EF1AEC">
        <w:rPr>
          <w:rFonts w:ascii="Times New Roman" w:hAnsi="Times New Roman" w:cs="Times New Roman"/>
        </w:rPr>
        <w:t>, Shinichi Nakagawa</w:t>
      </w:r>
      <w:r w:rsidRPr="00EF1AEC">
        <w:rPr>
          <w:rFonts w:ascii="Times New Roman" w:hAnsi="Times New Roman" w:cs="Times New Roman"/>
          <w:vertAlign w:val="superscript"/>
        </w:rPr>
        <w:t>3</w:t>
      </w:r>
    </w:p>
    <w:p w14:paraId="3D6DB6BA" w14:textId="77777777" w:rsidR="00EF1AEC" w:rsidRPr="00EF1AEC" w:rsidRDefault="00EF1AEC" w:rsidP="00EF1AEC">
      <w:pPr>
        <w:spacing w:line="480" w:lineRule="auto"/>
        <w:rPr>
          <w:rFonts w:ascii="Times New Roman" w:hAnsi="Times New Roman" w:cs="Times New Roman"/>
        </w:rPr>
      </w:pPr>
    </w:p>
    <w:p w14:paraId="3507CC2C" w14:textId="69767608" w:rsidR="00EF1AEC" w:rsidRDefault="00EF1AEC" w:rsidP="00EF1AEC">
      <w:pPr>
        <w:spacing w:line="480" w:lineRule="auto"/>
        <w:rPr>
          <w:rFonts w:ascii="Times New Roman" w:hAnsi="Times New Roman" w:cs="Times New Roman"/>
        </w:rPr>
      </w:pPr>
      <w:proofErr w:type="gramStart"/>
      <w:r w:rsidRPr="00EF1AEC">
        <w:rPr>
          <w:rFonts w:ascii="Times New Roman" w:hAnsi="Times New Roman" w:cs="Times New Roman"/>
          <w:vertAlign w:val="superscript"/>
        </w:rPr>
        <w:t xml:space="preserve">1 </w:t>
      </w:r>
      <w:r w:rsidRPr="00EF1AEC">
        <w:rPr>
          <w:rFonts w:ascii="Times New Roman" w:hAnsi="Times New Roman" w:cs="Times New Roman"/>
        </w:rPr>
        <w:t>Centre for Ecology and Conservation, University of Exeter, Penryn Campus, Penryn, TR10 9FE, Cornwall, UK</w:t>
      </w:r>
      <w:r w:rsidR="00511132">
        <w:rPr>
          <w:rFonts w:ascii="Times New Roman" w:hAnsi="Times New Roman" w:cs="Times New Roman"/>
        </w:rPr>
        <w:t>.</w:t>
      </w:r>
      <w:proofErr w:type="gramEnd"/>
    </w:p>
    <w:p w14:paraId="0EA4D52D" w14:textId="77777777" w:rsidR="00511132" w:rsidRPr="00EF1AEC" w:rsidRDefault="00511132" w:rsidP="00EF1AEC">
      <w:pPr>
        <w:spacing w:line="480" w:lineRule="auto"/>
        <w:rPr>
          <w:rFonts w:ascii="Times New Roman" w:hAnsi="Times New Roman" w:cs="Times New Roman"/>
        </w:rPr>
      </w:pPr>
    </w:p>
    <w:p w14:paraId="07307C38" w14:textId="3FA0B3C4" w:rsid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lastRenderedPageBreak/>
        <w:t>2</w:t>
      </w:r>
      <w:r w:rsidRPr="00EF1AEC">
        <w:rPr>
          <w:rFonts w:ascii="Times New Roman" w:hAnsi="Times New Roman" w:cs="Times New Roman"/>
        </w:rPr>
        <w:t xml:space="preserve"> Department of Zoology, University of Otago, P.O. Box 56, Dunedin, 9054, New Zealand</w:t>
      </w:r>
      <w:r w:rsidR="00511132">
        <w:rPr>
          <w:rFonts w:ascii="Times New Roman" w:hAnsi="Times New Roman" w:cs="Times New Roman"/>
        </w:rPr>
        <w:t>.</w:t>
      </w:r>
    </w:p>
    <w:p w14:paraId="7F9FF5F4" w14:textId="77777777" w:rsidR="00511132" w:rsidRPr="00EF1AEC" w:rsidRDefault="00511132" w:rsidP="00EF1AEC">
      <w:pPr>
        <w:spacing w:line="480" w:lineRule="auto"/>
        <w:rPr>
          <w:rFonts w:ascii="Times New Roman" w:hAnsi="Times New Roman" w:cs="Times New Roman"/>
        </w:rPr>
      </w:pPr>
    </w:p>
    <w:p w14:paraId="6A1A27B7" w14:textId="5ADEC634" w:rsidR="00EF1AEC" w:rsidRPr="00EF1AEC" w:rsidRDefault="00EF1AEC" w:rsidP="00EF1AEC">
      <w:pPr>
        <w:spacing w:line="480" w:lineRule="auto"/>
        <w:rPr>
          <w:rFonts w:ascii="Times New Roman" w:hAnsi="Times New Roman" w:cs="Times New Roman"/>
        </w:rPr>
      </w:pPr>
      <w:r w:rsidRPr="00EF1AEC">
        <w:rPr>
          <w:rFonts w:ascii="Times New Roman" w:hAnsi="Times New Roman" w:cs="Times New Roman"/>
          <w:vertAlign w:val="superscript"/>
        </w:rPr>
        <w:t xml:space="preserve">3 </w:t>
      </w:r>
      <w:r w:rsidRPr="00EF1AEC">
        <w:rPr>
          <w:rFonts w:ascii="Times New Roman" w:hAnsi="Times New Roman" w:cs="Times New Roman"/>
        </w:rPr>
        <w:t>Evolution &amp; Ecology Research Centre, School of Biological, Earth &amp; Environmental Sciences, University of New South Wales, Sydney NSW 2052, Australia</w:t>
      </w:r>
      <w:r w:rsidR="00511132">
        <w:rPr>
          <w:rFonts w:ascii="Times New Roman" w:hAnsi="Times New Roman" w:cs="Times New Roman"/>
        </w:rPr>
        <w:t>.</w:t>
      </w:r>
    </w:p>
    <w:p w14:paraId="54FFE3FA" w14:textId="77777777" w:rsidR="0004684A" w:rsidRDefault="0004684A" w:rsidP="0004684A">
      <w:pPr>
        <w:spacing w:line="480" w:lineRule="auto"/>
        <w:rPr>
          <w:rFonts w:ascii="Times New Roman" w:hAnsi="Times New Roman" w:cs="Times New Roman"/>
        </w:rPr>
      </w:pPr>
    </w:p>
    <w:p w14:paraId="2ED31C90" w14:textId="283F7BAB" w:rsidR="008968E6" w:rsidRPr="008968E6" w:rsidRDefault="00054CEA" w:rsidP="0004684A">
      <w:pPr>
        <w:spacing w:line="480" w:lineRule="auto"/>
        <w:rPr>
          <w:rFonts w:ascii="Times New Roman" w:hAnsi="Times New Roman" w:cs="Times New Roman"/>
          <w:b/>
        </w:rPr>
      </w:pPr>
      <w:r>
        <w:rPr>
          <w:rFonts w:ascii="Times New Roman" w:hAnsi="Times New Roman" w:cs="Times New Roman"/>
          <w:b/>
        </w:rPr>
        <w:t>Author contri</w:t>
      </w:r>
      <w:r w:rsidR="008968E6" w:rsidRPr="00EF1AEC">
        <w:rPr>
          <w:rFonts w:ascii="Times New Roman" w:hAnsi="Times New Roman" w:cs="Times New Roman"/>
          <w:b/>
        </w:rPr>
        <w:t>butions</w:t>
      </w:r>
    </w:p>
    <w:p w14:paraId="7B832AD7" w14:textId="77777777" w:rsidR="008968E6" w:rsidRDefault="008968E6" w:rsidP="0004684A">
      <w:pPr>
        <w:spacing w:line="480" w:lineRule="auto"/>
        <w:rPr>
          <w:rFonts w:ascii="Times New Roman" w:hAnsi="Times New Roman" w:cs="Times New Roman"/>
        </w:rPr>
      </w:pPr>
    </w:p>
    <w:p w14:paraId="5806C886" w14:textId="0EC96FA8" w:rsidR="008968E6" w:rsidRDefault="008968E6" w:rsidP="0004684A">
      <w:pPr>
        <w:spacing w:line="480" w:lineRule="auto"/>
        <w:rPr>
          <w:rFonts w:ascii="Times New Roman" w:hAnsi="Times New Roman" w:cs="Times New Roman"/>
        </w:rPr>
      </w:pPr>
      <w:proofErr w:type="gramStart"/>
      <w:r>
        <w:rPr>
          <w:rFonts w:ascii="Times New Roman" w:hAnsi="Times New Roman" w:cs="Times New Roman"/>
        </w:rPr>
        <w:t>RP conceived the study</w:t>
      </w:r>
      <w:proofErr w:type="gramEnd"/>
      <w:r w:rsidR="009019E7">
        <w:rPr>
          <w:rFonts w:ascii="Times New Roman" w:hAnsi="Times New Roman" w:cs="Times New Roman"/>
        </w:rPr>
        <w:t>,</w:t>
      </w:r>
      <w:r>
        <w:rPr>
          <w:rFonts w:ascii="Times New Roman" w:hAnsi="Times New Roman" w:cs="Times New Roman"/>
        </w:rPr>
        <w:t xml:space="preserve"> </w:t>
      </w:r>
      <w:proofErr w:type="gramStart"/>
      <w:r w:rsidR="009019E7">
        <w:rPr>
          <w:rFonts w:ascii="Times New Roman" w:hAnsi="Times New Roman" w:cs="Times New Roman"/>
        </w:rPr>
        <w:t>a</w:t>
      </w:r>
      <w:r w:rsidR="008F31EF">
        <w:rPr>
          <w:rFonts w:ascii="Times New Roman" w:hAnsi="Times New Roman" w:cs="Times New Roman"/>
        </w:rPr>
        <w:t>ll authors</w:t>
      </w:r>
      <w:r>
        <w:rPr>
          <w:rFonts w:ascii="Times New Roman" w:hAnsi="Times New Roman" w:cs="Times New Roman"/>
        </w:rPr>
        <w:t xml:space="preserve"> designed the study</w:t>
      </w:r>
      <w:proofErr w:type="gramEnd"/>
      <w:r>
        <w:rPr>
          <w:rFonts w:ascii="Times New Roman" w:hAnsi="Times New Roman" w:cs="Times New Roman"/>
        </w:rPr>
        <w:t>. SN performed the analyses. AH collected the data and drafted the manuscript</w:t>
      </w:r>
      <w:r w:rsidR="00054CEA">
        <w:rPr>
          <w:rFonts w:ascii="Times New Roman" w:hAnsi="Times New Roman" w:cs="Times New Roman"/>
        </w:rPr>
        <w:t>.</w:t>
      </w:r>
      <w:r w:rsidR="00927DD6">
        <w:rPr>
          <w:rFonts w:ascii="Times New Roman" w:hAnsi="Times New Roman" w:cs="Times New Roman"/>
        </w:rPr>
        <w:t xml:space="preserve"> RP and SN provided comments and contributed to the final manuscript</w:t>
      </w:r>
      <w:r>
        <w:rPr>
          <w:rFonts w:ascii="Times New Roman" w:hAnsi="Times New Roman" w:cs="Times New Roman"/>
        </w:rPr>
        <w:t>.</w:t>
      </w:r>
      <w:r w:rsidR="008F31EF">
        <w:rPr>
          <w:rFonts w:ascii="Times New Roman" w:hAnsi="Times New Roman" w:cs="Times New Roman"/>
        </w:rPr>
        <w:t xml:space="preserve"> </w:t>
      </w:r>
    </w:p>
    <w:p w14:paraId="0EB52951" w14:textId="77777777" w:rsidR="008968E6" w:rsidRPr="00EF1AEC" w:rsidRDefault="008968E6" w:rsidP="0004684A">
      <w:pPr>
        <w:spacing w:line="480" w:lineRule="auto"/>
        <w:rPr>
          <w:rFonts w:ascii="Times New Roman" w:hAnsi="Times New Roman" w:cs="Times New Roman"/>
        </w:rPr>
      </w:pPr>
    </w:p>
    <w:p w14:paraId="7BF80B98" w14:textId="77777777" w:rsidR="0004684A" w:rsidRDefault="0004684A" w:rsidP="0004684A">
      <w:pPr>
        <w:spacing w:line="480" w:lineRule="auto"/>
        <w:rPr>
          <w:rFonts w:ascii="Times New Roman" w:hAnsi="Times New Roman" w:cs="Times New Roman"/>
          <w:b/>
        </w:rPr>
      </w:pPr>
      <w:r w:rsidRPr="00EF1AEC">
        <w:rPr>
          <w:rFonts w:ascii="Times New Roman" w:hAnsi="Times New Roman" w:cs="Times New Roman"/>
          <w:b/>
        </w:rPr>
        <w:t>Competing interests</w:t>
      </w:r>
    </w:p>
    <w:p w14:paraId="59B5674B" w14:textId="77777777" w:rsidR="00F93046" w:rsidRPr="00EF1AEC" w:rsidRDefault="00F93046" w:rsidP="0004684A">
      <w:pPr>
        <w:spacing w:line="480" w:lineRule="auto"/>
        <w:rPr>
          <w:rFonts w:ascii="Times New Roman" w:hAnsi="Times New Roman" w:cs="Times New Roman"/>
          <w:b/>
        </w:rPr>
      </w:pPr>
    </w:p>
    <w:p w14:paraId="75E1BABB" w14:textId="6BBEC9C2" w:rsidR="0004684A" w:rsidRPr="00EF1AEC" w:rsidRDefault="0004684A" w:rsidP="0004684A">
      <w:pPr>
        <w:spacing w:line="480" w:lineRule="auto"/>
        <w:rPr>
          <w:rFonts w:ascii="Times New Roman" w:hAnsi="Times New Roman" w:cs="Times New Roman"/>
        </w:rPr>
      </w:pPr>
      <w:r w:rsidRPr="00EF1AEC">
        <w:rPr>
          <w:rFonts w:ascii="Times New Roman" w:hAnsi="Times New Roman" w:cs="Times New Roman"/>
        </w:rPr>
        <w:t>The authors declare no competing interests.</w:t>
      </w:r>
    </w:p>
    <w:p w14:paraId="594F40BF" w14:textId="77777777" w:rsidR="0004684A" w:rsidRPr="00EF1AEC" w:rsidRDefault="0004684A" w:rsidP="0004684A">
      <w:pPr>
        <w:spacing w:line="480" w:lineRule="auto"/>
        <w:rPr>
          <w:rFonts w:ascii="Times New Roman" w:hAnsi="Times New Roman" w:cs="Times New Roman"/>
        </w:rPr>
      </w:pPr>
    </w:p>
    <w:p w14:paraId="45806DC6" w14:textId="07456CAD" w:rsidR="0004684A" w:rsidRDefault="0004684A" w:rsidP="0004684A">
      <w:pPr>
        <w:spacing w:line="480" w:lineRule="auto"/>
        <w:rPr>
          <w:rFonts w:ascii="Times New Roman" w:hAnsi="Times New Roman" w:cs="Times New Roman"/>
          <w:b/>
        </w:rPr>
      </w:pPr>
      <w:r w:rsidRPr="00EF1AEC">
        <w:rPr>
          <w:rFonts w:ascii="Times New Roman" w:hAnsi="Times New Roman" w:cs="Times New Roman"/>
          <w:b/>
        </w:rPr>
        <w:t>Corresponding author</w:t>
      </w:r>
    </w:p>
    <w:p w14:paraId="6E611220" w14:textId="77777777" w:rsidR="003B365F" w:rsidRPr="00EF1AEC" w:rsidRDefault="003B365F" w:rsidP="0004684A">
      <w:pPr>
        <w:spacing w:line="480" w:lineRule="auto"/>
        <w:rPr>
          <w:rFonts w:ascii="Times New Roman" w:hAnsi="Times New Roman" w:cs="Times New Roman"/>
          <w:b/>
        </w:rPr>
      </w:pPr>
    </w:p>
    <w:p w14:paraId="178F42BB" w14:textId="426463B7" w:rsidR="0004684A" w:rsidRDefault="00F93046" w:rsidP="00557DC5">
      <w:pPr>
        <w:spacing w:line="480" w:lineRule="auto"/>
        <w:rPr>
          <w:rFonts w:ascii="Times New Roman" w:hAnsi="Times New Roman" w:cs="Times New Roman"/>
        </w:rPr>
      </w:pPr>
      <w:r>
        <w:rPr>
          <w:rFonts w:ascii="Times New Roman" w:hAnsi="Times New Roman" w:cs="Times New Roman"/>
        </w:rPr>
        <w:t>Correspondence to</w:t>
      </w:r>
      <w:r w:rsidR="00054CEA">
        <w:rPr>
          <w:rFonts w:ascii="Times New Roman" w:hAnsi="Times New Roman" w:cs="Times New Roman"/>
        </w:rPr>
        <w:t xml:space="preserve">: alex.hayward@exeter.ac.uk, </w:t>
      </w:r>
      <w:r w:rsidR="00054CEA" w:rsidRPr="00ED2639">
        <w:rPr>
          <w:rFonts w:ascii="Times New Roman" w:hAnsi="Times New Roman" w:cs="Times New Roman"/>
        </w:rPr>
        <w:t>robert.poulin@otago.ac.nz</w:t>
      </w:r>
      <w:r w:rsidR="00054CEA">
        <w:rPr>
          <w:rFonts w:ascii="Times New Roman" w:hAnsi="Times New Roman" w:cs="Times New Roman"/>
        </w:rPr>
        <w:t xml:space="preserve">, </w:t>
      </w:r>
      <w:proofErr w:type="gramStart"/>
      <w:r w:rsidR="00054CEA" w:rsidRPr="00ED2639">
        <w:rPr>
          <w:rFonts w:ascii="Times New Roman" w:hAnsi="Times New Roman" w:cs="Times New Roman"/>
        </w:rPr>
        <w:t>s.nakagawa@unsw.edu.au</w:t>
      </w:r>
      <w:proofErr w:type="gramEnd"/>
    </w:p>
    <w:p w14:paraId="2AE741F7" w14:textId="77777777" w:rsidR="00F93046" w:rsidRDefault="00F93046" w:rsidP="00557DC5">
      <w:pPr>
        <w:spacing w:line="480" w:lineRule="auto"/>
        <w:rPr>
          <w:rFonts w:ascii="Times New Roman" w:hAnsi="Times New Roman" w:cs="Times New Roman"/>
        </w:rPr>
      </w:pPr>
    </w:p>
    <w:p w14:paraId="2D6E0BAD" w14:textId="1BD18CDD" w:rsidR="0070044E" w:rsidRPr="009A61AC" w:rsidRDefault="0070044E" w:rsidP="00557DC5">
      <w:pPr>
        <w:spacing w:line="480" w:lineRule="auto"/>
        <w:rPr>
          <w:rFonts w:ascii="Times New Roman" w:hAnsi="Times New Roman" w:cs="Times New Roman"/>
          <w:b/>
        </w:rPr>
      </w:pPr>
      <w:commentRangeStart w:id="116"/>
      <w:r w:rsidRPr="009A61AC">
        <w:rPr>
          <w:rFonts w:ascii="Times New Roman" w:hAnsi="Times New Roman" w:cs="Times New Roman"/>
          <w:b/>
        </w:rPr>
        <w:t>Supplementary Information</w:t>
      </w:r>
      <w:commentRangeEnd w:id="116"/>
      <w:r w:rsidR="00054CEA">
        <w:rPr>
          <w:rStyle w:val="CommentReference"/>
        </w:rPr>
        <w:commentReference w:id="116"/>
      </w:r>
    </w:p>
    <w:p w14:paraId="695BEFDC" w14:textId="77777777" w:rsidR="0070044E" w:rsidRDefault="0070044E" w:rsidP="00557DC5">
      <w:pPr>
        <w:spacing w:line="480" w:lineRule="auto"/>
        <w:rPr>
          <w:ins w:id="117" w:author="Alexander Hayward" w:date="2019-07-03T14:58:00Z"/>
          <w:rFonts w:ascii="Times New Roman" w:hAnsi="Times New Roman" w:cs="Times New Roman"/>
        </w:rPr>
      </w:pPr>
    </w:p>
    <w:p w14:paraId="40BB242F" w14:textId="77777777" w:rsidR="00611964" w:rsidRDefault="00611964" w:rsidP="00557DC5">
      <w:pPr>
        <w:spacing w:line="480" w:lineRule="auto"/>
        <w:rPr>
          <w:rFonts w:ascii="Times New Roman" w:hAnsi="Times New Roman" w:cs="Times New Roman"/>
        </w:rPr>
      </w:pPr>
    </w:p>
    <w:p w14:paraId="3340C410" w14:textId="77777777" w:rsidR="001E56FD" w:rsidRPr="00EF1AEC" w:rsidRDefault="001E56FD" w:rsidP="00557DC5">
      <w:pPr>
        <w:spacing w:line="480" w:lineRule="auto"/>
        <w:rPr>
          <w:rFonts w:ascii="Times New Roman" w:hAnsi="Times New Roman" w:cs="Times New Roman"/>
        </w:rPr>
      </w:pPr>
    </w:p>
    <w:p w14:paraId="0231CB0C" w14:textId="5EB0F649" w:rsidR="00680CE4" w:rsidRPr="00EF1AEC" w:rsidRDefault="00680CE4" w:rsidP="00557DC5">
      <w:pPr>
        <w:spacing w:line="480" w:lineRule="auto"/>
        <w:rPr>
          <w:rFonts w:ascii="Times New Roman" w:hAnsi="Times New Roman" w:cs="Times New Roman"/>
          <w:b/>
          <w:sz w:val="32"/>
          <w:szCs w:val="32"/>
        </w:rPr>
      </w:pPr>
      <w:commentRangeStart w:id="118"/>
      <w:r w:rsidRPr="00EF1AEC">
        <w:rPr>
          <w:rFonts w:ascii="Times New Roman" w:hAnsi="Times New Roman" w:cs="Times New Roman"/>
          <w:b/>
          <w:sz w:val="32"/>
          <w:szCs w:val="32"/>
        </w:rPr>
        <w:lastRenderedPageBreak/>
        <w:t>R</w:t>
      </w:r>
      <w:r w:rsidR="0004684A" w:rsidRPr="00EF1AEC">
        <w:rPr>
          <w:rFonts w:ascii="Times New Roman" w:hAnsi="Times New Roman" w:cs="Times New Roman"/>
          <w:b/>
          <w:sz w:val="32"/>
          <w:szCs w:val="32"/>
        </w:rPr>
        <w:t>eferences</w:t>
      </w:r>
      <w:commentRangeEnd w:id="118"/>
      <w:r w:rsidR="00AB0670" w:rsidRPr="00EF1AEC">
        <w:rPr>
          <w:rStyle w:val="CommentReference"/>
          <w:rFonts w:ascii="Times New Roman" w:hAnsi="Times New Roman" w:cs="Times New Roman"/>
          <w:b/>
          <w:sz w:val="32"/>
          <w:szCs w:val="32"/>
        </w:rPr>
        <w:commentReference w:id="118"/>
      </w:r>
    </w:p>
    <w:p w14:paraId="1726B35D" w14:textId="77777777" w:rsidR="00E344B7" w:rsidRPr="00E344B7" w:rsidRDefault="00F67AF1" w:rsidP="00E344B7">
      <w:pPr>
        <w:pStyle w:val="EndNoteBibliography"/>
        <w:ind w:left="720" w:hanging="720"/>
        <w:rPr>
          <w:noProof/>
        </w:rPr>
      </w:pPr>
      <w:r w:rsidRPr="00EF1AEC">
        <w:fldChar w:fldCharType="begin"/>
      </w:r>
      <w:r w:rsidRPr="00EF1AEC">
        <w:instrText xml:space="preserve"> ADDIN EN.REFLIST </w:instrText>
      </w:r>
      <w:r w:rsidRPr="00EF1AEC">
        <w:fldChar w:fldCharType="separate"/>
      </w:r>
      <w:r w:rsidR="00E344B7" w:rsidRPr="00E344B7">
        <w:rPr>
          <w:noProof/>
        </w:rPr>
        <w:t>1</w:t>
      </w:r>
      <w:r w:rsidR="00E344B7" w:rsidRPr="00E344B7">
        <w:rPr>
          <w:noProof/>
        </w:rPr>
        <w:tab/>
        <w:t xml:space="preserve">Wilkinson, D. M. At cross purposes. </w:t>
      </w:r>
      <w:r w:rsidR="00E344B7" w:rsidRPr="00E344B7">
        <w:rPr>
          <w:i/>
          <w:noProof/>
        </w:rPr>
        <w:t>Nature</w:t>
      </w:r>
      <w:r w:rsidR="00E344B7" w:rsidRPr="00E344B7">
        <w:rPr>
          <w:noProof/>
        </w:rPr>
        <w:t xml:space="preserve"> </w:t>
      </w:r>
      <w:r w:rsidR="00E344B7" w:rsidRPr="00E344B7">
        <w:rPr>
          <w:b/>
          <w:noProof/>
        </w:rPr>
        <w:t>412</w:t>
      </w:r>
      <w:r w:rsidR="00E344B7" w:rsidRPr="00E344B7">
        <w:rPr>
          <w:noProof/>
        </w:rPr>
        <w:t>, 485, doi:10.1038/35087676 (2001).</w:t>
      </w:r>
    </w:p>
    <w:p w14:paraId="34BA8B5D" w14:textId="77777777" w:rsidR="00E344B7" w:rsidRPr="00E344B7" w:rsidRDefault="00E344B7" w:rsidP="00E344B7">
      <w:pPr>
        <w:pStyle w:val="EndNoteBibliography"/>
        <w:ind w:left="720" w:hanging="720"/>
        <w:rPr>
          <w:noProof/>
        </w:rPr>
      </w:pPr>
      <w:r w:rsidRPr="00E344B7">
        <w:rPr>
          <w:noProof/>
        </w:rPr>
        <w:t>2</w:t>
      </w:r>
      <w:r w:rsidRPr="00E344B7">
        <w:rPr>
          <w:noProof/>
        </w:rPr>
        <w:tab/>
        <w:t xml:space="preserve">Estrela, S., Kerr, B. &amp; Morris, J. J. Transitions in individuality through symbiosis. </w:t>
      </w:r>
      <w:r w:rsidRPr="00E344B7">
        <w:rPr>
          <w:i/>
          <w:noProof/>
        </w:rPr>
        <w:t>Current Opinion in Microbiology</w:t>
      </w:r>
      <w:r w:rsidRPr="00E344B7">
        <w:rPr>
          <w:noProof/>
        </w:rPr>
        <w:t xml:space="preserve"> </w:t>
      </w:r>
      <w:r w:rsidRPr="00E344B7">
        <w:rPr>
          <w:b/>
          <w:noProof/>
        </w:rPr>
        <w:t>31</w:t>
      </w:r>
      <w:r w:rsidRPr="00E344B7">
        <w:rPr>
          <w:noProof/>
        </w:rPr>
        <w:t>, 191-198 (2016).</w:t>
      </w:r>
    </w:p>
    <w:p w14:paraId="0DEFB87C" w14:textId="77777777" w:rsidR="00E344B7" w:rsidRPr="009745DE" w:rsidRDefault="00E344B7" w:rsidP="00E344B7">
      <w:pPr>
        <w:pStyle w:val="EndNoteBibliography"/>
        <w:ind w:left="720" w:hanging="720"/>
        <w:rPr>
          <w:noProof/>
          <w:lang w:val="fr-FR"/>
        </w:rPr>
      </w:pPr>
      <w:r w:rsidRPr="00E344B7">
        <w:rPr>
          <w:noProof/>
        </w:rPr>
        <w:t>3</w:t>
      </w:r>
      <w:r w:rsidRPr="00E344B7">
        <w:rPr>
          <w:noProof/>
        </w:rPr>
        <w:tab/>
        <w:t xml:space="preserve">Leung, T. &amp; Poulin, R. Parasitism, commensalism, and mutualism: exploring the many shades of symbioses. </w:t>
      </w:r>
      <w:r w:rsidRPr="009745DE">
        <w:rPr>
          <w:i/>
          <w:noProof/>
          <w:lang w:val="fr-FR"/>
        </w:rPr>
        <w:t>Vie et Milieu</w:t>
      </w:r>
      <w:r w:rsidRPr="009745DE">
        <w:rPr>
          <w:noProof/>
          <w:lang w:val="fr-FR"/>
        </w:rPr>
        <w:t xml:space="preserve"> </w:t>
      </w:r>
      <w:r w:rsidRPr="009745DE">
        <w:rPr>
          <w:b/>
          <w:noProof/>
          <w:lang w:val="fr-FR"/>
        </w:rPr>
        <w:t>58</w:t>
      </w:r>
      <w:r w:rsidRPr="009745DE">
        <w:rPr>
          <w:noProof/>
          <w:lang w:val="fr-FR"/>
        </w:rPr>
        <w:t>, 107 (2008).</w:t>
      </w:r>
    </w:p>
    <w:p w14:paraId="03A09C7C" w14:textId="77777777" w:rsidR="00E344B7" w:rsidRPr="00E344B7" w:rsidRDefault="00E344B7" w:rsidP="00E344B7">
      <w:pPr>
        <w:pStyle w:val="EndNoteBibliography"/>
        <w:ind w:left="720" w:hanging="720"/>
        <w:rPr>
          <w:noProof/>
        </w:rPr>
      </w:pPr>
      <w:r w:rsidRPr="009745DE">
        <w:rPr>
          <w:noProof/>
          <w:lang w:val="fr-FR"/>
        </w:rPr>
        <w:t>4</w:t>
      </w:r>
      <w:r w:rsidRPr="009745DE">
        <w:rPr>
          <w:noProof/>
          <w:lang w:val="fr-FR"/>
        </w:rPr>
        <w:tab/>
        <w:t xml:space="preserve">Hopkins, S. R., Wojdak, J. M. &amp; Belden, L. K. Defensive Symbionts Mediate Host&amp;#x2013;Parasite Interactions at Multiple Scales. </w:t>
      </w:r>
      <w:r w:rsidRPr="00E344B7">
        <w:rPr>
          <w:i/>
          <w:noProof/>
        </w:rPr>
        <w:t>Trends in Parasitology</w:t>
      </w:r>
      <w:r w:rsidRPr="00E344B7">
        <w:rPr>
          <w:noProof/>
        </w:rPr>
        <w:t xml:space="preserve"> </w:t>
      </w:r>
      <w:r w:rsidRPr="00E344B7">
        <w:rPr>
          <w:b/>
          <w:noProof/>
        </w:rPr>
        <w:t>33</w:t>
      </w:r>
      <w:r w:rsidRPr="00E344B7">
        <w:rPr>
          <w:noProof/>
        </w:rPr>
        <w:t>, 53-64, doi:10.1016/j.pt.2016.10.003 (2016).</w:t>
      </w:r>
    </w:p>
    <w:p w14:paraId="6C013881" w14:textId="77777777" w:rsidR="00E344B7" w:rsidRPr="00E344B7" w:rsidRDefault="00E344B7" w:rsidP="00E344B7">
      <w:pPr>
        <w:pStyle w:val="EndNoteBibliography"/>
        <w:ind w:left="720" w:hanging="720"/>
        <w:rPr>
          <w:noProof/>
        </w:rPr>
      </w:pPr>
      <w:r w:rsidRPr="00E344B7">
        <w:rPr>
          <w:noProof/>
        </w:rPr>
        <w:t>5</w:t>
      </w:r>
      <w:r w:rsidRPr="00E344B7">
        <w:rPr>
          <w:noProof/>
        </w:rPr>
        <w:tab/>
        <w:t xml:space="preserve">Schmid Hempel, P. </w:t>
      </w:r>
      <w:r w:rsidRPr="00E344B7">
        <w:rPr>
          <w:i/>
          <w:noProof/>
        </w:rPr>
        <w:t>Evolutionary parasitologythe integrated study of infections, immunology, ecology, and genetics</w:t>
      </w:r>
      <w:r w:rsidRPr="00E344B7">
        <w:rPr>
          <w:noProof/>
        </w:rPr>
        <w:t>.  (2011).</w:t>
      </w:r>
    </w:p>
    <w:p w14:paraId="27C3D2E4" w14:textId="77777777" w:rsidR="00E344B7" w:rsidRPr="00E344B7" w:rsidRDefault="00E344B7" w:rsidP="00E344B7">
      <w:pPr>
        <w:pStyle w:val="EndNoteBibliography"/>
        <w:ind w:left="720" w:hanging="720"/>
        <w:rPr>
          <w:noProof/>
        </w:rPr>
      </w:pPr>
      <w:r w:rsidRPr="00E344B7">
        <w:rPr>
          <w:noProof/>
        </w:rPr>
        <w:t>6</w:t>
      </w:r>
      <w:r w:rsidRPr="00E344B7">
        <w:rPr>
          <w:noProof/>
        </w:rPr>
        <w:tab/>
        <w:t xml:space="preserve">Margulis, L. &amp; Fester, R. </w:t>
      </w:r>
      <w:r w:rsidRPr="00E344B7">
        <w:rPr>
          <w:i/>
          <w:noProof/>
        </w:rPr>
        <w:t>Symbiosis as a source of evolutionary innovation: speciation and morphogenesis</w:t>
      </w:r>
      <w:r w:rsidRPr="00E344B7">
        <w:rPr>
          <w:noProof/>
        </w:rPr>
        <w:t>.  (Mit Press, 1991).</w:t>
      </w:r>
    </w:p>
    <w:p w14:paraId="6B38AED9" w14:textId="77777777" w:rsidR="00E344B7" w:rsidRPr="00E344B7" w:rsidRDefault="00E344B7" w:rsidP="00E344B7">
      <w:pPr>
        <w:pStyle w:val="EndNoteBibliography"/>
        <w:ind w:left="720" w:hanging="720"/>
        <w:rPr>
          <w:noProof/>
        </w:rPr>
      </w:pPr>
      <w:r w:rsidRPr="00E344B7">
        <w:rPr>
          <w:noProof/>
        </w:rPr>
        <w:t>7</w:t>
      </w:r>
      <w:r w:rsidRPr="00E344B7">
        <w:rPr>
          <w:noProof/>
        </w:rPr>
        <w:tab/>
        <w:t xml:space="preserve">Szathmáry, E. &amp; Smith, J. M. The major evolutionary transitions. </w:t>
      </w:r>
      <w:r w:rsidRPr="00E344B7">
        <w:rPr>
          <w:i/>
          <w:noProof/>
        </w:rPr>
        <w:t>Nature</w:t>
      </w:r>
      <w:r w:rsidRPr="00E344B7">
        <w:rPr>
          <w:noProof/>
        </w:rPr>
        <w:t xml:space="preserve"> </w:t>
      </w:r>
      <w:r w:rsidRPr="00E344B7">
        <w:rPr>
          <w:b/>
          <w:noProof/>
        </w:rPr>
        <w:t>374</w:t>
      </w:r>
      <w:r w:rsidRPr="00E344B7">
        <w:rPr>
          <w:noProof/>
        </w:rPr>
        <w:t>, 227-232 (1995).</w:t>
      </w:r>
    </w:p>
    <w:p w14:paraId="1304BFC8" w14:textId="77777777" w:rsidR="00E344B7" w:rsidRPr="00E344B7" w:rsidRDefault="00E344B7" w:rsidP="00E344B7">
      <w:pPr>
        <w:pStyle w:val="EndNoteBibliography"/>
        <w:ind w:left="720" w:hanging="720"/>
        <w:rPr>
          <w:noProof/>
        </w:rPr>
      </w:pPr>
      <w:r w:rsidRPr="00E344B7">
        <w:rPr>
          <w:noProof/>
        </w:rPr>
        <w:t>8</w:t>
      </w:r>
      <w:r w:rsidRPr="00E344B7">
        <w:rPr>
          <w:noProof/>
        </w:rPr>
        <w:tab/>
        <w:t xml:space="preserve">Kiers, E. T. &amp; West, S. A. Evolving new organisms via symbiosis. </w:t>
      </w:r>
      <w:r w:rsidRPr="00E344B7">
        <w:rPr>
          <w:i/>
          <w:noProof/>
        </w:rPr>
        <w:t>Science</w:t>
      </w:r>
      <w:r w:rsidRPr="00E344B7">
        <w:rPr>
          <w:noProof/>
        </w:rPr>
        <w:t xml:space="preserve"> </w:t>
      </w:r>
      <w:r w:rsidRPr="00E344B7">
        <w:rPr>
          <w:b/>
          <w:noProof/>
        </w:rPr>
        <w:t>348</w:t>
      </w:r>
      <w:r w:rsidRPr="00E344B7">
        <w:rPr>
          <w:noProof/>
        </w:rPr>
        <w:t>, 392-394 (2015).</w:t>
      </w:r>
    </w:p>
    <w:p w14:paraId="2802B265" w14:textId="547BDA85" w:rsidR="00E344B7" w:rsidRPr="00E344B7" w:rsidRDefault="00E344B7" w:rsidP="00E344B7">
      <w:pPr>
        <w:pStyle w:val="EndNoteBibliography"/>
        <w:ind w:left="720" w:hanging="720"/>
        <w:rPr>
          <w:noProof/>
        </w:rPr>
      </w:pPr>
      <w:r w:rsidRPr="00E344B7">
        <w:rPr>
          <w:noProof/>
        </w:rPr>
        <w:t>9</w:t>
      </w:r>
      <w:r w:rsidRPr="00E344B7">
        <w:rPr>
          <w:noProof/>
        </w:rPr>
        <w:tab/>
        <w:t xml:space="preserve">Thrall, P. H., Hochberg, M. E., Burdon, J. J. &amp; Bever, J. D. Coevolution of symbiotic mutualists and parasites in a community context. </w:t>
      </w:r>
      <w:r w:rsidRPr="00E344B7">
        <w:rPr>
          <w:i/>
          <w:noProof/>
        </w:rPr>
        <w:t>Trends in Ecology &amp; Evolution</w:t>
      </w:r>
      <w:r w:rsidRPr="00E344B7">
        <w:rPr>
          <w:noProof/>
        </w:rPr>
        <w:t xml:space="preserve"> </w:t>
      </w:r>
      <w:r w:rsidRPr="00E344B7">
        <w:rPr>
          <w:b/>
          <w:noProof/>
        </w:rPr>
        <w:t>22</w:t>
      </w:r>
      <w:r w:rsidRPr="00E344B7">
        <w:rPr>
          <w:noProof/>
        </w:rPr>
        <w:t>, 120-126, doi:</w:t>
      </w:r>
      <w:hyperlink r:id="rId10" w:history="1">
        <w:r w:rsidRPr="00E344B7">
          <w:rPr>
            <w:rStyle w:val="Hyperlink"/>
            <w:rFonts w:asciiTheme="minorHAnsi" w:hAnsiTheme="minorHAnsi"/>
            <w:noProof/>
            <w:lang w:val="en-GB"/>
          </w:rPr>
          <w:t>https://doi.org/10.1016/j.tree.2006.11.007</w:t>
        </w:r>
      </w:hyperlink>
      <w:r w:rsidRPr="00E344B7">
        <w:rPr>
          <w:noProof/>
        </w:rPr>
        <w:t xml:space="preserve"> (2007).</w:t>
      </w:r>
    </w:p>
    <w:p w14:paraId="7B4911A8" w14:textId="77777777" w:rsidR="00E344B7" w:rsidRPr="00E344B7" w:rsidRDefault="00E344B7" w:rsidP="00E344B7">
      <w:pPr>
        <w:pStyle w:val="EndNoteBibliography"/>
        <w:ind w:left="720" w:hanging="720"/>
        <w:rPr>
          <w:noProof/>
        </w:rPr>
      </w:pPr>
      <w:r w:rsidRPr="00E344B7">
        <w:rPr>
          <w:noProof/>
        </w:rPr>
        <w:t>10</w:t>
      </w:r>
      <w:r w:rsidRPr="00E344B7">
        <w:rPr>
          <w:noProof/>
        </w:rPr>
        <w:tab/>
        <w:t xml:space="preserve">Reynolds, H. L., Packer, A., Bever, J. D. &amp; Clay, K. Grassroots ecology: plant–microbe–soil interactions as drivers of plant community structure and dynamics. </w:t>
      </w:r>
      <w:r w:rsidRPr="00E344B7">
        <w:rPr>
          <w:i/>
          <w:noProof/>
        </w:rPr>
        <w:t>Ecology</w:t>
      </w:r>
      <w:r w:rsidRPr="00E344B7">
        <w:rPr>
          <w:noProof/>
        </w:rPr>
        <w:t xml:space="preserve"> </w:t>
      </w:r>
      <w:r w:rsidRPr="00E344B7">
        <w:rPr>
          <w:b/>
          <w:noProof/>
        </w:rPr>
        <w:t>84</w:t>
      </w:r>
      <w:r w:rsidRPr="00E344B7">
        <w:rPr>
          <w:noProof/>
        </w:rPr>
        <w:t>, 2281-2291, doi:10.1890/02-0298 (2003).</w:t>
      </w:r>
    </w:p>
    <w:p w14:paraId="4ED398E1" w14:textId="77777777" w:rsidR="00E344B7" w:rsidRPr="00E344B7" w:rsidRDefault="00E344B7" w:rsidP="00E344B7">
      <w:pPr>
        <w:pStyle w:val="EndNoteBibliography"/>
        <w:ind w:left="720" w:hanging="720"/>
        <w:rPr>
          <w:noProof/>
        </w:rPr>
      </w:pPr>
      <w:r w:rsidRPr="00E344B7">
        <w:rPr>
          <w:noProof/>
        </w:rPr>
        <w:t>11</w:t>
      </w:r>
      <w:r w:rsidRPr="00E344B7">
        <w:rPr>
          <w:noProof/>
        </w:rPr>
        <w:tab/>
        <w:t xml:space="preserve">Haines-Young, R. &amp; Potschin, M. The links between biodiversity, ecosystem services and human well-being. </w:t>
      </w:r>
      <w:r w:rsidRPr="00E344B7">
        <w:rPr>
          <w:i/>
          <w:noProof/>
        </w:rPr>
        <w:t>Ecosystem Ecology: a new synthesis</w:t>
      </w:r>
      <w:r w:rsidRPr="00E344B7">
        <w:rPr>
          <w:noProof/>
        </w:rPr>
        <w:t>, 110-139 (2010).</w:t>
      </w:r>
    </w:p>
    <w:p w14:paraId="674D0BAD" w14:textId="77777777" w:rsidR="00E344B7" w:rsidRPr="00E344B7" w:rsidRDefault="00E344B7" w:rsidP="00E344B7">
      <w:pPr>
        <w:pStyle w:val="EndNoteBibliography"/>
        <w:ind w:left="720" w:hanging="720"/>
        <w:rPr>
          <w:noProof/>
        </w:rPr>
      </w:pPr>
      <w:r w:rsidRPr="00E344B7">
        <w:rPr>
          <w:noProof/>
        </w:rPr>
        <w:t>12</w:t>
      </w:r>
      <w:r w:rsidRPr="00E344B7">
        <w:rPr>
          <w:noProof/>
        </w:rPr>
        <w:tab/>
        <w:t xml:space="preserve">Gunn, A. &amp; Pitt, S. J. </w:t>
      </w:r>
      <w:r w:rsidRPr="00E344B7">
        <w:rPr>
          <w:i/>
          <w:noProof/>
        </w:rPr>
        <w:t>Parasitology: an integrated approach</w:t>
      </w:r>
      <w:r w:rsidRPr="00E344B7">
        <w:rPr>
          <w:noProof/>
        </w:rPr>
        <w:t>.  (John Wiley &amp; Sons, 2012).</w:t>
      </w:r>
    </w:p>
    <w:p w14:paraId="24C04FDD" w14:textId="77777777" w:rsidR="00E344B7" w:rsidRPr="00E344B7" w:rsidRDefault="00E344B7" w:rsidP="00E344B7">
      <w:pPr>
        <w:pStyle w:val="EndNoteBibliography"/>
        <w:ind w:left="720" w:hanging="720"/>
        <w:rPr>
          <w:noProof/>
        </w:rPr>
      </w:pPr>
      <w:r w:rsidRPr="00E344B7">
        <w:rPr>
          <w:noProof/>
        </w:rPr>
        <w:t>13</w:t>
      </w:r>
      <w:r w:rsidRPr="00E344B7">
        <w:rPr>
          <w:noProof/>
        </w:rPr>
        <w:tab/>
        <w:t xml:space="preserve">Paterson, A. M., Palma, R. L. &amp; Gray, R. D. Drowning on arrival, missing the boat, and x-events: How likely are sorting events. </w:t>
      </w:r>
      <w:r w:rsidRPr="00E344B7">
        <w:rPr>
          <w:i/>
          <w:noProof/>
        </w:rPr>
        <w:t>Tangled trees: Phylogeny, cospeciation, and coevolution</w:t>
      </w:r>
      <w:r w:rsidRPr="00E344B7">
        <w:rPr>
          <w:noProof/>
        </w:rPr>
        <w:t>, 287-309 (2003).</w:t>
      </w:r>
    </w:p>
    <w:p w14:paraId="1247CEEC" w14:textId="77777777" w:rsidR="00E344B7" w:rsidRPr="009745DE" w:rsidRDefault="00E344B7" w:rsidP="00E344B7">
      <w:pPr>
        <w:pStyle w:val="EndNoteBibliography"/>
        <w:ind w:left="720" w:hanging="720"/>
        <w:rPr>
          <w:noProof/>
          <w:lang w:val="de-DE"/>
        </w:rPr>
      </w:pPr>
      <w:r w:rsidRPr="00E344B7">
        <w:rPr>
          <w:noProof/>
        </w:rPr>
        <w:t>14</w:t>
      </w:r>
      <w:r w:rsidRPr="00E344B7">
        <w:rPr>
          <w:noProof/>
        </w:rPr>
        <w:tab/>
        <w:t xml:space="preserve">Fahrenholz, H. Ectoparasiten und Abstammungslehre. </w:t>
      </w:r>
      <w:r w:rsidRPr="009745DE">
        <w:rPr>
          <w:i/>
          <w:noProof/>
          <w:lang w:val="de-DE"/>
        </w:rPr>
        <w:t>Zoologischer Anzeiger</w:t>
      </w:r>
      <w:r w:rsidRPr="009745DE">
        <w:rPr>
          <w:noProof/>
          <w:lang w:val="de-DE"/>
        </w:rPr>
        <w:t xml:space="preserve"> </w:t>
      </w:r>
      <w:r w:rsidRPr="009745DE">
        <w:rPr>
          <w:b/>
          <w:noProof/>
          <w:lang w:val="de-DE"/>
        </w:rPr>
        <w:t>41</w:t>
      </w:r>
      <w:r w:rsidRPr="009745DE">
        <w:rPr>
          <w:noProof/>
          <w:lang w:val="de-DE"/>
        </w:rPr>
        <w:t>, 371–374 (1913).</w:t>
      </w:r>
    </w:p>
    <w:p w14:paraId="1CFDFACD" w14:textId="77777777" w:rsidR="00E344B7" w:rsidRPr="00E344B7" w:rsidRDefault="00E344B7" w:rsidP="00E344B7">
      <w:pPr>
        <w:pStyle w:val="EndNoteBibliography"/>
        <w:ind w:left="720" w:hanging="720"/>
        <w:rPr>
          <w:noProof/>
        </w:rPr>
      </w:pPr>
      <w:r w:rsidRPr="009745DE">
        <w:rPr>
          <w:noProof/>
          <w:lang w:val="de-DE"/>
        </w:rPr>
        <w:t>15</w:t>
      </w:r>
      <w:r w:rsidRPr="009745DE">
        <w:rPr>
          <w:noProof/>
          <w:lang w:val="de-DE"/>
        </w:rPr>
        <w:tab/>
        <w:t xml:space="preserve">Eichler, W. Die Entfaltungsregel und andere Gesetzmäßigkeiten in den parasitogenetischen Beziehungen der Mallophagen und anderer ständiger Parasiten zu ihren Wirten. </w:t>
      </w:r>
      <w:r w:rsidRPr="00E344B7">
        <w:rPr>
          <w:i/>
          <w:noProof/>
        </w:rPr>
        <w:t>Zool. Anz</w:t>
      </w:r>
      <w:r w:rsidRPr="00E344B7">
        <w:rPr>
          <w:noProof/>
        </w:rPr>
        <w:t xml:space="preserve"> </w:t>
      </w:r>
      <w:r w:rsidRPr="00E344B7">
        <w:rPr>
          <w:b/>
          <w:noProof/>
        </w:rPr>
        <w:t>137</w:t>
      </w:r>
      <w:r w:rsidRPr="00E344B7">
        <w:rPr>
          <w:noProof/>
        </w:rPr>
        <w:t>, 77-83 (1942).</w:t>
      </w:r>
    </w:p>
    <w:p w14:paraId="49DACD25" w14:textId="77777777" w:rsidR="00E344B7" w:rsidRPr="00E344B7" w:rsidRDefault="00E344B7" w:rsidP="00E344B7">
      <w:pPr>
        <w:pStyle w:val="EndNoteBibliography"/>
        <w:ind w:left="720" w:hanging="720"/>
        <w:rPr>
          <w:noProof/>
        </w:rPr>
      </w:pPr>
      <w:r w:rsidRPr="00E344B7">
        <w:rPr>
          <w:noProof/>
        </w:rPr>
        <w:t>16</w:t>
      </w:r>
      <w:r w:rsidRPr="00E344B7">
        <w:rPr>
          <w:noProof/>
        </w:rPr>
        <w:tab/>
        <w:t>Nylin, S.</w:t>
      </w:r>
      <w:r w:rsidRPr="00E344B7">
        <w:rPr>
          <w:i/>
          <w:noProof/>
        </w:rPr>
        <w:t xml:space="preserve"> et al.</w:t>
      </w:r>
      <w:r w:rsidRPr="00E344B7">
        <w:rPr>
          <w:noProof/>
        </w:rPr>
        <w:t xml:space="preserve"> Embracing Colonizations: A New Paradigm for Species Association Dynamics. </w:t>
      </w:r>
      <w:r w:rsidRPr="00E344B7">
        <w:rPr>
          <w:i/>
          <w:noProof/>
        </w:rPr>
        <w:t>Trends Ecol Evol</w:t>
      </w:r>
      <w:r w:rsidRPr="00E344B7">
        <w:rPr>
          <w:noProof/>
        </w:rPr>
        <w:t xml:space="preserve"> </w:t>
      </w:r>
      <w:r w:rsidRPr="00E344B7">
        <w:rPr>
          <w:b/>
          <w:noProof/>
        </w:rPr>
        <w:t>33</w:t>
      </w:r>
      <w:r w:rsidRPr="00E344B7">
        <w:rPr>
          <w:noProof/>
        </w:rPr>
        <w:t>, 4-14, doi:10.1016/j.tree.2017.10.005 (2018).</w:t>
      </w:r>
    </w:p>
    <w:p w14:paraId="4E3699B2" w14:textId="77777777" w:rsidR="00E344B7" w:rsidRPr="00E344B7" w:rsidRDefault="00E344B7" w:rsidP="00E344B7">
      <w:pPr>
        <w:pStyle w:val="EndNoteBibliography"/>
        <w:ind w:left="720" w:hanging="720"/>
        <w:rPr>
          <w:noProof/>
        </w:rPr>
      </w:pPr>
      <w:r w:rsidRPr="00E344B7">
        <w:rPr>
          <w:noProof/>
        </w:rPr>
        <w:t>17</w:t>
      </w:r>
      <w:r w:rsidRPr="00E344B7">
        <w:rPr>
          <w:noProof/>
        </w:rPr>
        <w:tab/>
        <w:t>de Vienne, D. M.</w:t>
      </w:r>
      <w:r w:rsidRPr="00E344B7">
        <w:rPr>
          <w:i/>
          <w:noProof/>
        </w:rPr>
        <w:t xml:space="preserve"> et al.</w:t>
      </w:r>
      <w:r w:rsidRPr="00E344B7">
        <w:rPr>
          <w:noProof/>
        </w:rPr>
        <w:t xml:space="preserve"> Cospeciation vs host-shift speciation: methods for testing, evidence from natural associations and relation to coevolution. </w:t>
      </w:r>
      <w:r w:rsidRPr="00E344B7">
        <w:rPr>
          <w:i/>
          <w:noProof/>
        </w:rPr>
        <w:t>New Phytologist</w:t>
      </w:r>
      <w:r w:rsidRPr="00E344B7">
        <w:rPr>
          <w:noProof/>
        </w:rPr>
        <w:t xml:space="preserve"> </w:t>
      </w:r>
      <w:r w:rsidRPr="00E344B7">
        <w:rPr>
          <w:b/>
          <w:noProof/>
        </w:rPr>
        <w:t>198</w:t>
      </w:r>
      <w:r w:rsidRPr="00E344B7">
        <w:rPr>
          <w:noProof/>
        </w:rPr>
        <w:t>, 347-385, doi:10.1111/nph.12150 (2013).</w:t>
      </w:r>
    </w:p>
    <w:p w14:paraId="36976580" w14:textId="77777777" w:rsidR="00E344B7" w:rsidRPr="00E344B7" w:rsidRDefault="00E344B7" w:rsidP="00E344B7">
      <w:pPr>
        <w:pStyle w:val="EndNoteBibliography"/>
        <w:ind w:left="720" w:hanging="720"/>
        <w:rPr>
          <w:noProof/>
        </w:rPr>
      </w:pPr>
      <w:r w:rsidRPr="00E344B7">
        <w:rPr>
          <w:noProof/>
        </w:rPr>
        <w:t>18</w:t>
      </w:r>
      <w:r w:rsidRPr="00E344B7">
        <w:rPr>
          <w:noProof/>
        </w:rPr>
        <w:tab/>
        <w:t xml:space="preserve">Brooks, D. R. Hennig's Parasitological Method: A Proposed Solution. </w:t>
      </w:r>
      <w:r w:rsidRPr="00E344B7">
        <w:rPr>
          <w:i/>
          <w:noProof/>
        </w:rPr>
        <w:t>Systematic Zoology</w:t>
      </w:r>
      <w:r w:rsidRPr="00E344B7">
        <w:rPr>
          <w:noProof/>
        </w:rPr>
        <w:t xml:space="preserve"> </w:t>
      </w:r>
      <w:r w:rsidRPr="00E344B7">
        <w:rPr>
          <w:b/>
          <w:noProof/>
        </w:rPr>
        <w:t>30</w:t>
      </w:r>
      <w:r w:rsidRPr="00E344B7">
        <w:rPr>
          <w:noProof/>
        </w:rPr>
        <w:t>, 229-249, doi:10.2307/2413247 (1981).</w:t>
      </w:r>
    </w:p>
    <w:p w14:paraId="1026FBC6" w14:textId="77777777" w:rsidR="00E344B7" w:rsidRPr="00E344B7" w:rsidRDefault="00E344B7" w:rsidP="00E344B7">
      <w:pPr>
        <w:pStyle w:val="EndNoteBibliography"/>
        <w:ind w:left="720" w:hanging="720"/>
        <w:rPr>
          <w:noProof/>
        </w:rPr>
      </w:pPr>
      <w:r w:rsidRPr="00E344B7">
        <w:rPr>
          <w:noProof/>
        </w:rPr>
        <w:lastRenderedPageBreak/>
        <w:t>19</w:t>
      </w:r>
      <w:r w:rsidRPr="00E344B7">
        <w:rPr>
          <w:noProof/>
        </w:rPr>
        <w:tab/>
        <w:t xml:space="preserve">Page, R. D. M. COMPONENT ANALYSIS: A VALIANT FAILURE? </w:t>
      </w:r>
      <w:r w:rsidRPr="00E344B7">
        <w:rPr>
          <w:i/>
          <w:noProof/>
        </w:rPr>
        <w:t>Cladistics</w:t>
      </w:r>
      <w:r w:rsidRPr="00E344B7">
        <w:rPr>
          <w:noProof/>
        </w:rPr>
        <w:t xml:space="preserve"> </w:t>
      </w:r>
      <w:r w:rsidRPr="00E344B7">
        <w:rPr>
          <w:b/>
          <w:noProof/>
        </w:rPr>
        <w:t>6</w:t>
      </w:r>
      <w:r w:rsidRPr="00E344B7">
        <w:rPr>
          <w:noProof/>
        </w:rPr>
        <w:t>, 119-136, doi:10.1111/j.1096-0031.1990.tb00532.x (1990).</w:t>
      </w:r>
    </w:p>
    <w:p w14:paraId="7EBB9AFE" w14:textId="77777777" w:rsidR="00E344B7" w:rsidRPr="00E344B7" w:rsidRDefault="00E344B7" w:rsidP="00E344B7">
      <w:pPr>
        <w:pStyle w:val="EndNoteBibliography"/>
        <w:ind w:left="720" w:hanging="720"/>
        <w:rPr>
          <w:noProof/>
        </w:rPr>
      </w:pPr>
      <w:r w:rsidRPr="00E344B7">
        <w:rPr>
          <w:rFonts w:hint="eastAsia"/>
          <w:noProof/>
        </w:rPr>
        <w:t>20</w:t>
      </w:r>
      <w:r w:rsidRPr="00E344B7">
        <w:rPr>
          <w:rFonts w:hint="eastAsia"/>
          <w:noProof/>
        </w:rPr>
        <w:tab/>
        <w:t>Page, R. D. Parallel phylogenies: reconstructing the history of host</w:t>
      </w:r>
      <w:r w:rsidRPr="00E344B7">
        <w:rPr>
          <w:rFonts w:hint="eastAsia"/>
          <w:noProof/>
        </w:rPr>
        <w:t>‐</w:t>
      </w:r>
      <w:r w:rsidRPr="00E344B7">
        <w:rPr>
          <w:rFonts w:hint="eastAsia"/>
          <w:noProof/>
        </w:rPr>
        <w:t xml:space="preserve">parasite assemblages. </w:t>
      </w:r>
      <w:r w:rsidRPr="00E344B7">
        <w:rPr>
          <w:rFonts w:hint="eastAsia"/>
          <w:i/>
          <w:noProof/>
        </w:rPr>
        <w:t>Cladistics</w:t>
      </w:r>
      <w:r w:rsidRPr="00E344B7">
        <w:rPr>
          <w:rFonts w:hint="eastAsia"/>
          <w:noProof/>
        </w:rPr>
        <w:t xml:space="preserve"> </w:t>
      </w:r>
      <w:r w:rsidRPr="00E344B7">
        <w:rPr>
          <w:rFonts w:hint="eastAsia"/>
          <w:b/>
          <w:noProof/>
        </w:rPr>
        <w:t>10</w:t>
      </w:r>
      <w:r w:rsidRPr="00E344B7">
        <w:rPr>
          <w:rFonts w:hint="eastAsia"/>
          <w:noProof/>
        </w:rPr>
        <w:t>, 155-173 (1994).</w:t>
      </w:r>
    </w:p>
    <w:p w14:paraId="67A965B0" w14:textId="77777777" w:rsidR="00E344B7" w:rsidRPr="00E344B7" w:rsidRDefault="00E344B7" w:rsidP="00E344B7">
      <w:pPr>
        <w:pStyle w:val="EndNoteBibliography"/>
        <w:ind w:left="720" w:hanging="720"/>
        <w:rPr>
          <w:noProof/>
        </w:rPr>
      </w:pPr>
      <w:r w:rsidRPr="00E344B7">
        <w:rPr>
          <w:noProof/>
        </w:rPr>
        <w:t>21</w:t>
      </w:r>
      <w:r w:rsidRPr="00E344B7">
        <w:rPr>
          <w:noProof/>
        </w:rPr>
        <w:tab/>
        <w:t xml:space="preserve">Legendre, P., Desdevises, Y. &amp; Bazin, E. A statistical test for host–parasite coevolution. </w:t>
      </w:r>
      <w:r w:rsidRPr="00E344B7">
        <w:rPr>
          <w:i/>
          <w:noProof/>
        </w:rPr>
        <w:t>Systematic biology</w:t>
      </w:r>
      <w:r w:rsidRPr="00E344B7">
        <w:rPr>
          <w:noProof/>
        </w:rPr>
        <w:t xml:space="preserve"> </w:t>
      </w:r>
      <w:r w:rsidRPr="00E344B7">
        <w:rPr>
          <w:b/>
          <w:noProof/>
        </w:rPr>
        <w:t>51</w:t>
      </w:r>
      <w:r w:rsidRPr="00E344B7">
        <w:rPr>
          <w:noProof/>
        </w:rPr>
        <w:t>, 217-234 (2002).</w:t>
      </w:r>
    </w:p>
    <w:p w14:paraId="1CFDFD1A" w14:textId="77777777" w:rsidR="00E344B7" w:rsidRPr="00E344B7" w:rsidRDefault="00E344B7" w:rsidP="00E344B7">
      <w:pPr>
        <w:pStyle w:val="EndNoteBibliography"/>
        <w:ind w:left="720" w:hanging="720"/>
        <w:rPr>
          <w:noProof/>
        </w:rPr>
      </w:pPr>
      <w:r w:rsidRPr="00E344B7">
        <w:rPr>
          <w:noProof/>
        </w:rPr>
        <w:t>22</w:t>
      </w:r>
      <w:r w:rsidRPr="00E344B7">
        <w:rPr>
          <w:noProof/>
        </w:rPr>
        <w:tab/>
        <w:t>Summers, K.</w:t>
      </w:r>
      <w:r w:rsidRPr="00E344B7">
        <w:rPr>
          <w:i/>
          <w:noProof/>
        </w:rPr>
        <w:t xml:space="preserve"> et al.</w:t>
      </w:r>
      <w:r w:rsidRPr="00E344B7">
        <w:rPr>
          <w:noProof/>
        </w:rPr>
        <w:t xml:space="preserve"> Parasitic exploitation as an engine of diversity. </w:t>
      </w:r>
      <w:r w:rsidRPr="00E344B7">
        <w:rPr>
          <w:i/>
          <w:noProof/>
        </w:rPr>
        <w:t>Biol Rev</w:t>
      </w:r>
      <w:r w:rsidRPr="00E344B7">
        <w:rPr>
          <w:noProof/>
        </w:rPr>
        <w:t xml:space="preserve"> </w:t>
      </w:r>
      <w:r w:rsidRPr="00E344B7">
        <w:rPr>
          <w:b/>
          <w:noProof/>
        </w:rPr>
        <w:t>78</w:t>
      </w:r>
      <w:r w:rsidRPr="00E344B7">
        <w:rPr>
          <w:noProof/>
        </w:rPr>
        <w:t>, 639-675, doi:10.1017/S146479310300616x (2003).</w:t>
      </w:r>
    </w:p>
    <w:p w14:paraId="0A81E4C5" w14:textId="77777777" w:rsidR="00E344B7" w:rsidRPr="00E344B7" w:rsidRDefault="00E344B7" w:rsidP="00E344B7">
      <w:pPr>
        <w:pStyle w:val="EndNoteBibliography"/>
        <w:ind w:left="720" w:hanging="720"/>
        <w:rPr>
          <w:noProof/>
        </w:rPr>
      </w:pPr>
      <w:r w:rsidRPr="00E344B7">
        <w:rPr>
          <w:noProof/>
        </w:rPr>
        <w:t>23</w:t>
      </w:r>
      <w:r w:rsidRPr="00E344B7">
        <w:rPr>
          <w:noProof/>
        </w:rPr>
        <w:tab/>
        <w:t xml:space="preserve">Giraud, T., Gladieux, P. &amp; Gavrilets, S. Linking the emergence of fungal plant diseases with ecological speciation. </w:t>
      </w:r>
      <w:r w:rsidRPr="00E344B7">
        <w:rPr>
          <w:i/>
          <w:noProof/>
        </w:rPr>
        <w:t>Trends in Ecology &amp; Evolution</w:t>
      </w:r>
      <w:r w:rsidRPr="00E344B7">
        <w:rPr>
          <w:noProof/>
        </w:rPr>
        <w:t xml:space="preserve"> </w:t>
      </w:r>
      <w:r w:rsidRPr="00E344B7">
        <w:rPr>
          <w:b/>
          <w:noProof/>
        </w:rPr>
        <w:t>25</w:t>
      </w:r>
      <w:r w:rsidRPr="00E344B7">
        <w:rPr>
          <w:noProof/>
        </w:rPr>
        <w:t>, 387-395, doi:10.1016/j.tree.2010.03.006 (2010).</w:t>
      </w:r>
    </w:p>
    <w:p w14:paraId="7EACB65B" w14:textId="77777777" w:rsidR="00E344B7" w:rsidRPr="009745DE" w:rsidRDefault="00E344B7" w:rsidP="00E344B7">
      <w:pPr>
        <w:pStyle w:val="EndNoteBibliography"/>
        <w:ind w:left="720" w:hanging="720"/>
        <w:rPr>
          <w:noProof/>
          <w:lang w:val="nb-NO"/>
        </w:rPr>
      </w:pPr>
      <w:r w:rsidRPr="00E344B7">
        <w:rPr>
          <w:noProof/>
        </w:rPr>
        <w:t>24</w:t>
      </w:r>
      <w:r w:rsidRPr="00E344B7">
        <w:rPr>
          <w:noProof/>
        </w:rPr>
        <w:tab/>
        <w:t xml:space="preserve">Rundle, H. D. &amp; Nosil, P. Ecological speciation. </w:t>
      </w:r>
      <w:r w:rsidRPr="009745DE">
        <w:rPr>
          <w:i/>
          <w:noProof/>
          <w:lang w:val="nb-NO"/>
        </w:rPr>
        <w:t>Ecol Lett</w:t>
      </w:r>
      <w:r w:rsidRPr="009745DE">
        <w:rPr>
          <w:noProof/>
          <w:lang w:val="nb-NO"/>
        </w:rPr>
        <w:t xml:space="preserve"> </w:t>
      </w:r>
      <w:r w:rsidRPr="009745DE">
        <w:rPr>
          <w:b/>
          <w:noProof/>
          <w:lang w:val="nb-NO"/>
        </w:rPr>
        <w:t>8</w:t>
      </w:r>
      <w:r w:rsidRPr="009745DE">
        <w:rPr>
          <w:noProof/>
          <w:lang w:val="nb-NO"/>
        </w:rPr>
        <w:t>, 336-352, doi:10.1111/j.1461-0248.2004.00715.x (2005).</w:t>
      </w:r>
    </w:p>
    <w:p w14:paraId="6BAE3D50" w14:textId="77777777" w:rsidR="00E344B7" w:rsidRPr="00E344B7" w:rsidRDefault="00E344B7" w:rsidP="00E344B7">
      <w:pPr>
        <w:pStyle w:val="EndNoteBibliography"/>
        <w:ind w:left="720" w:hanging="720"/>
        <w:rPr>
          <w:noProof/>
        </w:rPr>
      </w:pPr>
      <w:r w:rsidRPr="00E344B7">
        <w:rPr>
          <w:noProof/>
        </w:rPr>
        <w:t>25</w:t>
      </w:r>
      <w:r w:rsidRPr="00E344B7">
        <w:rPr>
          <w:noProof/>
        </w:rPr>
        <w:tab/>
        <w:t xml:space="preserve">Clayton, D. H., Bush, S. E. &amp; Johnson, K. P. </w:t>
      </w:r>
      <w:r w:rsidRPr="00E344B7">
        <w:rPr>
          <w:i/>
          <w:noProof/>
        </w:rPr>
        <w:t>Coevolution of life on hosts: integrating ecology and history</w:t>
      </w:r>
      <w:r w:rsidRPr="00E344B7">
        <w:rPr>
          <w:noProof/>
        </w:rPr>
        <w:t>.  (University of Chicago Press, 2015).</w:t>
      </w:r>
    </w:p>
    <w:p w14:paraId="55C187CD" w14:textId="77777777" w:rsidR="00E344B7" w:rsidRPr="00E344B7" w:rsidRDefault="00E344B7" w:rsidP="00E344B7">
      <w:pPr>
        <w:pStyle w:val="EndNoteBibliography"/>
        <w:ind w:left="720" w:hanging="720"/>
        <w:rPr>
          <w:noProof/>
        </w:rPr>
      </w:pPr>
      <w:r w:rsidRPr="00E344B7">
        <w:rPr>
          <w:noProof/>
        </w:rPr>
        <w:t>26</w:t>
      </w:r>
      <w:r w:rsidRPr="00E344B7">
        <w:rPr>
          <w:noProof/>
        </w:rPr>
        <w:tab/>
        <w:t xml:space="preserve">Bronstein, J. L. </w:t>
      </w:r>
      <w:r w:rsidRPr="00E344B7">
        <w:rPr>
          <w:i/>
          <w:noProof/>
        </w:rPr>
        <w:t>Mutualism</w:t>
      </w:r>
      <w:r w:rsidRPr="00E344B7">
        <w:rPr>
          <w:noProof/>
        </w:rPr>
        <w:t>.  (Oxford University Press, USA, 2015).</w:t>
      </w:r>
    </w:p>
    <w:p w14:paraId="01A02691" w14:textId="77777777" w:rsidR="00E344B7" w:rsidRPr="00E344B7" w:rsidRDefault="00E344B7" w:rsidP="00E344B7">
      <w:pPr>
        <w:pStyle w:val="EndNoteBibliography"/>
        <w:ind w:left="720" w:hanging="720"/>
        <w:rPr>
          <w:noProof/>
        </w:rPr>
      </w:pPr>
      <w:r w:rsidRPr="00E344B7">
        <w:rPr>
          <w:noProof/>
        </w:rPr>
        <w:t>27</w:t>
      </w:r>
      <w:r w:rsidRPr="00E344B7">
        <w:rPr>
          <w:noProof/>
        </w:rPr>
        <w:tab/>
        <w:t xml:space="preserve">Herre, E. A., Knowlton, N., Mueller, U. G. &amp; Rehner, S. A. The evolution of mutualisms: exploring the paths between conflict and cooperation. </w:t>
      </w:r>
      <w:r w:rsidRPr="00E344B7">
        <w:rPr>
          <w:i/>
          <w:noProof/>
        </w:rPr>
        <w:t>Trends in Ecology &amp; Evolution</w:t>
      </w:r>
      <w:r w:rsidRPr="00E344B7">
        <w:rPr>
          <w:noProof/>
        </w:rPr>
        <w:t xml:space="preserve"> </w:t>
      </w:r>
      <w:r w:rsidRPr="00E344B7">
        <w:rPr>
          <w:b/>
          <w:noProof/>
        </w:rPr>
        <w:t>14</w:t>
      </w:r>
      <w:r w:rsidRPr="00E344B7">
        <w:rPr>
          <w:noProof/>
        </w:rPr>
        <w:t>, 49-53, doi:Doi 10.1016/S0169-5347(98)01529-8 (1999).</w:t>
      </w:r>
    </w:p>
    <w:p w14:paraId="405D4DDE" w14:textId="77777777" w:rsidR="00E344B7" w:rsidRPr="00E344B7" w:rsidRDefault="00E344B7" w:rsidP="00E344B7">
      <w:pPr>
        <w:pStyle w:val="EndNoteBibliography"/>
        <w:ind w:left="720" w:hanging="720"/>
        <w:rPr>
          <w:noProof/>
        </w:rPr>
      </w:pPr>
      <w:r w:rsidRPr="00E344B7">
        <w:rPr>
          <w:noProof/>
        </w:rPr>
        <w:t>28</w:t>
      </w:r>
      <w:r w:rsidRPr="00E344B7">
        <w:rPr>
          <w:noProof/>
        </w:rPr>
        <w:tab/>
        <w:t xml:space="preserve">Trivers, R. L. The Evolution of Reciprocal Altruism. </w:t>
      </w:r>
      <w:r w:rsidRPr="00E344B7">
        <w:rPr>
          <w:i/>
          <w:noProof/>
        </w:rPr>
        <w:t>The Quarterly Review of Biology</w:t>
      </w:r>
      <w:r w:rsidRPr="00E344B7">
        <w:rPr>
          <w:noProof/>
        </w:rPr>
        <w:t xml:space="preserve"> </w:t>
      </w:r>
      <w:r w:rsidRPr="00E344B7">
        <w:rPr>
          <w:b/>
          <w:noProof/>
        </w:rPr>
        <w:t>46</w:t>
      </w:r>
      <w:r w:rsidRPr="00E344B7">
        <w:rPr>
          <w:noProof/>
        </w:rPr>
        <w:t>, 35-57, doi:10.1086/406755 (1971).</w:t>
      </w:r>
    </w:p>
    <w:p w14:paraId="30EAAE08" w14:textId="77777777" w:rsidR="00E344B7" w:rsidRPr="00E344B7" w:rsidRDefault="00E344B7" w:rsidP="00E344B7">
      <w:pPr>
        <w:pStyle w:val="EndNoteBibliography"/>
        <w:ind w:left="720" w:hanging="720"/>
        <w:rPr>
          <w:noProof/>
        </w:rPr>
      </w:pPr>
      <w:r w:rsidRPr="00E344B7">
        <w:rPr>
          <w:noProof/>
        </w:rPr>
        <w:t>29</w:t>
      </w:r>
      <w:r w:rsidRPr="00E344B7">
        <w:rPr>
          <w:noProof/>
        </w:rPr>
        <w:tab/>
        <w:t xml:space="preserve">Leigh, E. G., Jr. The evolution of mutualism. </w:t>
      </w:r>
      <w:r w:rsidRPr="00E344B7">
        <w:rPr>
          <w:i/>
          <w:noProof/>
        </w:rPr>
        <w:t>J Evol Biol</w:t>
      </w:r>
      <w:r w:rsidRPr="00E344B7">
        <w:rPr>
          <w:noProof/>
        </w:rPr>
        <w:t xml:space="preserve"> </w:t>
      </w:r>
      <w:r w:rsidRPr="00E344B7">
        <w:rPr>
          <w:b/>
          <w:noProof/>
        </w:rPr>
        <w:t>23</w:t>
      </w:r>
      <w:r w:rsidRPr="00E344B7">
        <w:rPr>
          <w:noProof/>
        </w:rPr>
        <w:t>, 2507-2528, doi:10.1111/j.1420-9101.2010.02114.x (2010).</w:t>
      </w:r>
    </w:p>
    <w:p w14:paraId="656513C6" w14:textId="77777777" w:rsidR="00E344B7" w:rsidRPr="00E344B7" w:rsidRDefault="00E344B7" w:rsidP="00E344B7">
      <w:pPr>
        <w:pStyle w:val="EndNoteBibliography"/>
        <w:ind w:left="720" w:hanging="720"/>
        <w:rPr>
          <w:noProof/>
        </w:rPr>
      </w:pPr>
      <w:r w:rsidRPr="00E344B7">
        <w:rPr>
          <w:noProof/>
        </w:rPr>
        <w:t>30</w:t>
      </w:r>
      <w:r w:rsidRPr="00E344B7">
        <w:rPr>
          <w:noProof/>
        </w:rPr>
        <w:tab/>
        <w:t xml:space="preserve">Douglas, A. E. Conflict, cheats and the persistence of symbioses. </w:t>
      </w:r>
      <w:r w:rsidRPr="00E344B7">
        <w:rPr>
          <w:i/>
          <w:noProof/>
        </w:rPr>
        <w:t>New Phytologist</w:t>
      </w:r>
      <w:r w:rsidRPr="00E344B7">
        <w:rPr>
          <w:noProof/>
        </w:rPr>
        <w:t xml:space="preserve"> </w:t>
      </w:r>
      <w:r w:rsidRPr="00E344B7">
        <w:rPr>
          <w:b/>
          <w:noProof/>
        </w:rPr>
        <w:t>177</w:t>
      </w:r>
      <w:r w:rsidRPr="00E344B7">
        <w:rPr>
          <w:noProof/>
        </w:rPr>
        <w:t>, 849-858, doi:10.1111/j.1469-8137.2007.02326.x (2008).</w:t>
      </w:r>
    </w:p>
    <w:p w14:paraId="112D676A" w14:textId="77777777" w:rsidR="00E344B7" w:rsidRPr="00E344B7" w:rsidRDefault="00E344B7" w:rsidP="00E344B7">
      <w:pPr>
        <w:pStyle w:val="EndNoteBibliography"/>
        <w:ind w:left="720" w:hanging="720"/>
        <w:rPr>
          <w:noProof/>
        </w:rPr>
      </w:pPr>
      <w:r w:rsidRPr="00E344B7">
        <w:rPr>
          <w:noProof/>
        </w:rPr>
        <w:t>31</w:t>
      </w:r>
      <w:r w:rsidRPr="00E344B7">
        <w:rPr>
          <w:noProof/>
        </w:rPr>
        <w:tab/>
        <w:t xml:space="preserve">Ferriere, R., Gauduchon, M. &amp; Bronstein, J. L. Evolution and persistence of obligate mutualists and exploiters: competition for partners and evolutionary immunization. </w:t>
      </w:r>
      <w:r w:rsidRPr="00E344B7">
        <w:rPr>
          <w:i/>
          <w:noProof/>
        </w:rPr>
        <w:t>Ecol Lett</w:t>
      </w:r>
      <w:r w:rsidRPr="00E344B7">
        <w:rPr>
          <w:noProof/>
        </w:rPr>
        <w:t xml:space="preserve"> </w:t>
      </w:r>
      <w:r w:rsidRPr="00E344B7">
        <w:rPr>
          <w:b/>
          <w:noProof/>
        </w:rPr>
        <w:t>10</w:t>
      </w:r>
      <w:r w:rsidRPr="00E344B7">
        <w:rPr>
          <w:noProof/>
        </w:rPr>
        <w:t>, 115-126, doi:10.1111/j.1461-0248.2006.01008.x (2007).</w:t>
      </w:r>
    </w:p>
    <w:p w14:paraId="0D5535DE" w14:textId="77777777" w:rsidR="00E344B7" w:rsidRPr="00E344B7" w:rsidRDefault="00E344B7" w:rsidP="00E344B7">
      <w:pPr>
        <w:pStyle w:val="EndNoteBibliography"/>
        <w:ind w:left="720" w:hanging="720"/>
        <w:rPr>
          <w:noProof/>
        </w:rPr>
      </w:pPr>
      <w:r w:rsidRPr="00E344B7">
        <w:rPr>
          <w:noProof/>
        </w:rPr>
        <w:t>32</w:t>
      </w:r>
      <w:r w:rsidRPr="00E344B7">
        <w:rPr>
          <w:noProof/>
        </w:rPr>
        <w:tab/>
        <w:t xml:space="preserve">Poulin, R. </w:t>
      </w:r>
      <w:r w:rsidRPr="00E344B7">
        <w:rPr>
          <w:i/>
          <w:noProof/>
        </w:rPr>
        <w:t>Evolutionary ecology of parasites</w:t>
      </w:r>
      <w:r w:rsidRPr="00E344B7">
        <w:rPr>
          <w:noProof/>
        </w:rPr>
        <w:t>.  (Princeton university press, 2007).</w:t>
      </w:r>
    </w:p>
    <w:p w14:paraId="3BA18F82" w14:textId="77777777" w:rsidR="00E344B7" w:rsidRPr="00E344B7" w:rsidRDefault="00E344B7" w:rsidP="00E344B7">
      <w:pPr>
        <w:pStyle w:val="EndNoteBibliography"/>
        <w:ind w:left="720" w:hanging="720"/>
        <w:rPr>
          <w:noProof/>
        </w:rPr>
      </w:pPr>
      <w:r w:rsidRPr="00E344B7">
        <w:rPr>
          <w:noProof/>
        </w:rPr>
        <w:t>33</w:t>
      </w:r>
      <w:r w:rsidRPr="00E344B7">
        <w:rPr>
          <w:noProof/>
        </w:rPr>
        <w:tab/>
        <w:t>Hafner, M. S.</w:t>
      </w:r>
      <w:r w:rsidRPr="00E344B7">
        <w:rPr>
          <w:i/>
          <w:noProof/>
        </w:rPr>
        <w:t xml:space="preserve"> et al.</w:t>
      </w:r>
      <w:r w:rsidRPr="00E344B7">
        <w:rPr>
          <w:noProof/>
        </w:rPr>
        <w:t xml:space="preserve"> Disparate rates of molecular evolution in cospeciating hosts and parasites. </w:t>
      </w:r>
      <w:r w:rsidRPr="00E344B7">
        <w:rPr>
          <w:i/>
          <w:noProof/>
        </w:rPr>
        <w:t>Science</w:t>
      </w:r>
      <w:r w:rsidRPr="00E344B7">
        <w:rPr>
          <w:noProof/>
        </w:rPr>
        <w:t xml:space="preserve"> </w:t>
      </w:r>
      <w:r w:rsidRPr="00E344B7">
        <w:rPr>
          <w:b/>
          <w:noProof/>
        </w:rPr>
        <w:t>265</w:t>
      </w:r>
      <w:r w:rsidRPr="00E344B7">
        <w:rPr>
          <w:noProof/>
        </w:rPr>
        <w:t>, 1087-1090 (1994).</w:t>
      </w:r>
    </w:p>
    <w:p w14:paraId="4B812015" w14:textId="77777777" w:rsidR="00E344B7" w:rsidRPr="00E344B7" w:rsidRDefault="00E344B7" w:rsidP="00E344B7">
      <w:pPr>
        <w:pStyle w:val="EndNoteBibliography"/>
        <w:ind w:left="720" w:hanging="720"/>
        <w:rPr>
          <w:noProof/>
        </w:rPr>
      </w:pPr>
      <w:r w:rsidRPr="00E344B7">
        <w:rPr>
          <w:noProof/>
        </w:rPr>
        <w:t>34</w:t>
      </w:r>
      <w:r w:rsidRPr="00E344B7">
        <w:rPr>
          <w:noProof/>
        </w:rPr>
        <w:tab/>
        <w:t xml:space="preserve">Hafner, M. S., Demastes, J. W., Spradling, T. A. &amp; Reed, D. L. Cophylogeny between pocket gophers and chewing lice. </w:t>
      </w:r>
      <w:r w:rsidRPr="00E344B7">
        <w:rPr>
          <w:i/>
          <w:noProof/>
        </w:rPr>
        <w:t>Tangled trees: phylogeny, cospeciation, and coevolution. University of Chicago Press, Chicago</w:t>
      </w:r>
      <w:r w:rsidRPr="00E344B7">
        <w:rPr>
          <w:noProof/>
        </w:rPr>
        <w:t>, 195-218 (2003).</w:t>
      </w:r>
    </w:p>
    <w:p w14:paraId="080E7159" w14:textId="77777777" w:rsidR="00E344B7" w:rsidRPr="00E344B7" w:rsidRDefault="00E344B7" w:rsidP="00E344B7">
      <w:pPr>
        <w:pStyle w:val="EndNoteBibliography"/>
        <w:ind w:left="720" w:hanging="720"/>
        <w:rPr>
          <w:noProof/>
        </w:rPr>
      </w:pPr>
      <w:r w:rsidRPr="00E344B7">
        <w:rPr>
          <w:noProof/>
        </w:rPr>
        <w:t>35</w:t>
      </w:r>
      <w:r w:rsidRPr="00E344B7">
        <w:rPr>
          <w:noProof/>
        </w:rPr>
        <w:tab/>
        <w:t xml:space="preserve">Clayton, D. H. &amp; Johnson, K. P. Linking coevolutionary history to ecological process: doves and lice. </w:t>
      </w:r>
      <w:r w:rsidRPr="00E344B7">
        <w:rPr>
          <w:i/>
          <w:noProof/>
        </w:rPr>
        <w:t>Evolution</w:t>
      </w:r>
      <w:r w:rsidRPr="00E344B7">
        <w:rPr>
          <w:noProof/>
        </w:rPr>
        <w:t xml:space="preserve"> </w:t>
      </w:r>
      <w:r w:rsidRPr="00E344B7">
        <w:rPr>
          <w:b/>
          <w:noProof/>
        </w:rPr>
        <w:t>57</w:t>
      </w:r>
      <w:r w:rsidRPr="00E344B7">
        <w:rPr>
          <w:noProof/>
        </w:rPr>
        <w:t>, 2335-2341 (2003).</w:t>
      </w:r>
    </w:p>
    <w:p w14:paraId="4FE89F9D" w14:textId="77777777" w:rsidR="00E344B7" w:rsidRPr="00E344B7" w:rsidRDefault="00E344B7" w:rsidP="00E344B7">
      <w:pPr>
        <w:pStyle w:val="EndNoteBibliography"/>
        <w:ind w:left="720" w:hanging="720"/>
        <w:rPr>
          <w:noProof/>
        </w:rPr>
      </w:pPr>
      <w:r w:rsidRPr="00E344B7">
        <w:rPr>
          <w:noProof/>
        </w:rPr>
        <w:t>36</w:t>
      </w:r>
      <w:r w:rsidRPr="00E344B7">
        <w:rPr>
          <w:noProof/>
        </w:rPr>
        <w:tab/>
        <w:t>Hall, A. A.</w:t>
      </w:r>
      <w:r w:rsidRPr="00E344B7">
        <w:rPr>
          <w:i/>
          <w:noProof/>
        </w:rPr>
        <w:t xml:space="preserve"> et al.</w:t>
      </w:r>
      <w:r w:rsidRPr="00E344B7">
        <w:rPr>
          <w:noProof/>
        </w:rPr>
        <w:t xml:space="preserve"> Codivergence of the primary bacterial endosymbiont of psyllids versus host switches and replacement of their secondary bacterial endosymbionts. </w:t>
      </w:r>
      <w:r w:rsidRPr="00E344B7">
        <w:rPr>
          <w:i/>
          <w:noProof/>
        </w:rPr>
        <w:t>Environmental microbiology</w:t>
      </w:r>
      <w:r w:rsidRPr="00E344B7">
        <w:rPr>
          <w:noProof/>
        </w:rPr>
        <w:t xml:space="preserve"> </w:t>
      </w:r>
      <w:r w:rsidRPr="00E344B7">
        <w:rPr>
          <w:b/>
          <w:noProof/>
        </w:rPr>
        <w:t>18</w:t>
      </w:r>
      <w:r w:rsidRPr="00E344B7">
        <w:rPr>
          <w:noProof/>
        </w:rPr>
        <w:t>, 2591-2603 (2016).</w:t>
      </w:r>
    </w:p>
    <w:p w14:paraId="7A315418" w14:textId="77777777" w:rsidR="00E344B7" w:rsidRPr="00E344B7" w:rsidRDefault="00E344B7" w:rsidP="00E344B7">
      <w:pPr>
        <w:pStyle w:val="EndNoteBibliography"/>
        <w:ind w:left="720" w:hanging="720"/>
        <w:rPr>
          <w:noProof/>
        </w:rPr>
      </w:pPr>
      <w:r w:rsidRPr="00E344B7">
        <w:rPr>
          <w:noProof/>
        </w:rPr>
        <w:t>37</w:t>
      </w:r>
      <w:r w:rsidRPr="00E344B7">
        <w:rPr>
          <w:noProof/>
        </w:rPr>
        <w:tab/>
        <w:t xml:space="preserve">Krumbholz, A., Bininda-Emonds, O. R., Wutzler, P. &amp; Zell, R. Phylogenetics, evolution, and medical importance of polyomaviruses. </w:t>
      </w:r>
      <w:r w:rsidRPr="00E344B7">
        <w:rPr>
          <w:i/>
          <w:noProof/>
        </w:rPr>
        <w:t>Infection, Genetics and Evolution</w:t>
      </w:r>
      <w:r w:rsidRPr="00E344B7">
        <w:rPr>
          <w:noProof/>
        </w:rPr>
        <w:t xml:space="preserve"> </w:t>
      </w:r>
      <w:r w:rsidRPr="00E344B7">
        <w:rPr>
          <w:b/>
          <w:noProof/>
        </w:rPr>
        <w:t>9</w:t>
      </w:r>
      <w:r w:rsidRPr="00E344B7">
        <w:rPr>
          <w:noProof/>
        </w:rPr>
        <w:t>, 784-799 (2009).</w:t>
      </w:r>
    </w:p>
    <w:p w14:paraId="0A0A4B6C" w14:textId="77777777" w:rsidR="00E344B7" w:rsidRPr="00E344B7" w:rsidRDefault="00E344B7" w:rsidP="00E344B7">
      <w:pPr>
        <w:pStyle w:val="EndNoteBibliography"/>
        <w:ind w:left="720" w:hanging="720"/>
        <w:rPr>
          <w:noProof/>
        </w:rPr>
      </w:pPr>
      <w:r w:rsidRPr="00E344B7">
        <w:rPr>
          <w:noProof/>
        </w:rPr>
        <w:lastRenderedPageBreak/>
        <w:t>38</w:t>
      </w:r>
      <w:r w:rsidRPr="00E344B7">
        <w:rPr>
          <w:noProof/>
        </w:rPr>
        <w:tab/>
        <w:t xml:space="preserve">Charleston, M. &amp; Robertson, D. Preferential host switching by primate lentiviruses can account for phylogenetic similarity with the primate phylogeny. </w:t>
      </w:r>
      <w:r w:rsidRPr="00E344B7">
        <w:rPr>
          <w:i/>
          <w:noProof/>
        </w:rPr>
        <w:t>Systematic biology</w:t>
      </w:r>
      <w:r w:rsidRPr="00E344B7">
        <w:rPr>
          <w:noProof/>
        </w:rPr>
        <w:t xml:space="preserve"> </w:t>
      </w:r>
      <w:r w:rsidRPr="00E344B7">
        <w:rPr>
          <w:b/>
          <w:noProof/>
        </w:rPr>
        <w:t>51</w:t>
      </w:r>
      <w:r w:rsidRPr="00E344B7">
        <w:rPr>
          <w:noProof/>
        </w:rPr>
        <w:t>, 528-535 (2002).</w:t>
      </w:r>
    </w:p>
    <w:p w14:paraId="4C43FC65" w14:textId="77777777" w:rsidR="00E344B7" w:rsidRPr="00E344B7" w:rsidRDefault="00E344B7" w:rsidP="00E344B7">
      <w:pPr>
        <w:pStyle w:val="EndNoteBibliography"/>
        <w:ind w:left="720" w:hanging="720"/>
        <w:rPr>
          <w:noProof/>
        </w:rPr>
      </w:pPr>
      <w:r w:rsidRPr="00E344B7">
        <w:rPr>
          <w:noProof/>
        </w:rPr>
        <w:t>39</w:t>
      </w:r>
      <w:r w:rsidRPr="00E344B7">
        <w:rPr>
          <w:noProof/>
        </w:rPr>
        <w:tab/>
        <w:t xml:space="preserve">Moran, N. A., McCutcheon, J. P. &amp; Nakabachi, A. Genomics and Evolution of Heritable Bacterial Symbionts. </w:t>
      </w:r>
      <w:r w:rsidRPr="00E344B7">
        <w:rPr>
          <w:i/>
          <w:noProof/>
        </w:rPr>
        <w:t>Annu Rev Genet</w:t>
      </w:r>
      <w:r w:rsidRPr="00E344B7">
        <w:rPr>
          <w:noProof/>
        </w:rPr>
        <w:t xml:space="preserve"> </w:t>
      </w:r>
      <w:r w:rsidRPr="00E344B7">
        <w:rPr>
          <w:b/>
          <w:noProof/>
        </w:rPr>
        <w:t>42</w:t>
      </w:r>
      <w:r w:rsidRPr="00E344B7">
        <w:rPr>
          <w:noProof/>
        </w:rPr>
        <w:t>, 165-190, doi:10.1146/annurev.genet.41.110306.130119 (2008).</w:t>
      </w:r>
    </w:p>
    <w:p w14:paraId="6715D2BA" w14:textId="77777777" w:rsidR="00E344B7" w:rsidRPr="00E344B7" w:rsidRDefault="00E344B7" w:rsidP="00E344B7">
      <w:pPr>
        <w:pStyle w:val="EndNoteBibliography"/>
        <w:ind w:left="720" w:hanging="720"/>
        <w:rPr>
          <w:noProof/>
        </w:rPr>
      </w:pPr>
      <w:r w:rsidRPr="00E344B7">
        <w:rPr>
          <w:noProof/>
        </w:rPr>
        <w:t>40</w:t>
      </w:r>
      <w:r w:rsidRPr="00E344B7">
        <w:rPr>
          <w:noProof/>
        </w:rPr>
        <w:tab/>
        <w:t xml:space="preserve">Ebert, D. The Epidemiology and Evolution of Symbionts with Mixed-Mode Transmission. </w:t>
      </w:r>
      <w:r w:rsidRPr="00E344B7">
        <w:rPr>
          <w:i/>
          <w:noProof/>
        </w:rPr>
        <w:t>Annu Rev Ecol Evol S</w:t>
      </w:r>
      <w:r w:rsidRPr="00E344B7">
        <w:rPr>
          <w:noProof/>
        </w:rPr>
        <w:t xml:space="preserve"> </w:t>
      </w:r>
      <w:r w:rsidRPr="00E344B7">
        <w:rPr>
          <w:b/>
          <w:noProof/>
        </w:rPr>
        <w:t>44</w:t>
      </w:r>
      <w:r w:rsidRPr="00E344B7">
        <w:rPr>
          <w:noProof/>
        </w:rPr>
        <w:t>, 623-+, doi:10.1146/annurev-ecolsys-032513-100555 (2013).</w:t>
      </w:r>
    </w:p>
    <w:p w14:paraId="43A2AA1A" w14:textId="77777777" w:rsidR="00E344B7" w:rsidRPr="00E344B7" w:rsidRDefault="00E344B7" w:rsidP="00E344B7">
      <w:pPr>
        <w:pStyle w:val="EndNoteBibliography"/>
        <w:ind w:left="720" w:hanging="720"/>
        <w:rPr>
          <w:noProof/>
        </w:rPr>
      </w:pPr>
      <w:r w:rsidRPr="00E344B7">
        <w:rPr>
          <w:noProof/>
        </w:rPr>
        <w:t>41</w:t>
      </w:r>
      <w:r w:rsidRPr="00E344B7">
        <w:rPr>
          <w:noProof/>
        </w:rPr>
        <w:tab/>
        <w:t xml:space="preserve">Nieberding, C. M. &amp; Olivieri, I. Parasites: proxies for host genealogy and ecology? </w:t>
      </w:r>
      <w:r w:rsidRPr="00E344B7">
        <w:rPr>
          <w:i/>
          <w:noProof/>
        </w:rPr>
        <w:t>Trends in Ecology &amp; Evolution</w:t>
      </w:r>
      <w:r w:rsidRPr="00E344B7">
        <w:rPr>
          <w:noProof/>
        </w:rPr>
        <w:t xml:space="preserve"> </w:t>
      </w:r>
      <w:r w:rsidRPr="00E344B7">
        <w:rPr>
          <w:b/>
          <w:noProof/>
        </w:rPr>
        <w:t>22</w:t>
      </w:r>
      <w:r w:rsidRPr="00E344B7">
        <w:rPr>
          <w:noProof/>
        </w:rPr>
        <w:t>, 156-165 (2007).</w:t>
      </w:r>
    </w:p>
    <w:p w14:paraId="5B7647F1" w14:textId="77777777" w:rsidR="00E344B7" w:rsidRPr="00E344B7" w:rsidRDefault="00E344B7" w:rsidP="00E344B7">
      <w:pPr>
        <w:pStyle w:val="EndNoteBibliography"/>
        <w:ind w:left="720" w:hanging="720"/>
        <w:rPr>
          <w:noProof/>
        </w:rPr>
      </w:pPr>
      <w:r w:rsidRPr="00E344B7">
        <w:rPr>
          <w:noProof/>
        </w:rPr>
        <w:t>42</w:t>
      </w:r>
      <w:r w:rsidRPr="00E344B7">
        <w:rPr>
          <w:noProof/>
        </w:rPr>
        <w:tab/>
        <w:t xml:space="preserve">Ewald, P. W. Transmission modes and evolution of the parasitism-mutualism continuum. </w:t>
      </w:r>
      <w:r w:rsidRPr="00E344B7">
        <w:rPr>
          <w:i/>
          <w:noProof/>
        </w:rPr>
        <w:t>Ann N Y Acad Sci</w:t>
      </w:r>
      <w:r w:rsidRPr="00E344B7">
        <w:rPr>
          <w:noProof/>
        </w:rPr>
        <w:t xml:space="preserve"> </w:t>
      </w:r>
      <w:r w:rsidRPr="00E344B7">
        <w:rPr>
          <w:b/>
          <w:noProof/>
        </w:rPr>
        <w:t>503</w:t>
      </w:r>
      <w:r w:rsidRPr="00E344B7">
        <w:rPr>
          <w:noProof/>
        </w:rPr>
        <w:t>, 295-306, doi:10.1111/j.1749-6632.1987.tb40616.x (1987).</w:t>
      </w:r>
    </w:p>
    <w:p w14:paraId="6067537E" w14:textId="77777777" w:rsidR="00E344B7" w:rsidRPr="00E344B7" w:rsidRDefault="00E344B7" w:rsidP="00E344B7">
      <w:pPr>
        <w:pStyle w:val="EndNoteBibliography"/>
        <w:ind w:left="720" w:hanging="720"/>
        <w:rPr>
          <w:noProof/>
        </w:rPr>
      </w:pPr>
      <w:r w:rsidRPr="00E344B7">
        <w:rPr>
          <w:noProof/>
        </w:rPr>
        <w:t>43</w:t>
      </w:r>
      <w:r w:rsidRPr="00E344B7">
        <w:rPr>
          <w:noProof/>
        </w:rPr>
        <w:tab/>
        <w:t xml:space="preserve">Yamamura, N. Vertical transmission and evolution of mutualism from parasitism. </w:t>
      </w:r>
      <w:r w:rsidRPr="00E344B7">
        <w:rPr>
          <w:i/>
          <w:noProof/>
        </w:rPr>
        <w:t>Theoretical Population Biology</w:t>
      </w:r>
      <w:r w:rsidRPr="00E344B7">
        <w:rPr>
          <w:noProof/>
        </w:rPr>
        <w:t xml:space="preserve"> </w:t>
      </w:r>
      <w:r w:rsidRPr="00E344B7">
        <w:rPr>
          <w:b/>
          <w:noProof/>
        </w:rPr>
        <w:t>44</w:t>
      </w:r>
      <w:r w:rsidRPr="00E344B7">
        <w:rPr>
          <w:noProof/>
        </w:rPr>
        <w:t>, 95-109 (1993).</w:t>
      </w:r>
    </w:p>
    <w:p w14:paraId="5310CE4D" w14:textId="77777777" w:rsidR="00E344B7" w:rsidRPr="00E344B7" w:rsidRDefault="00E344B7" w:rsidP="00E344B7">
      <w:pPr>
        <w:pStyle w:val="EndNoteBibliography"/>
        <w:ind w:left="720" w:hanging="720"/>
        <w:rPr>
          <w:noProof/>
        </w:rPr>
      </w:pPr>
      <w:r w:rsidRPr="00E344B7">
        <w:rPr>
          <w:noProof/>
        </w:rPr>
        <w:t>44</w:t>
      </w:r>
      <w:r w:rsidRPr="00E344B7">
        <w:rPr>
          <w:noProof/>
        </w:rPr>
        <w:tab/>
        <w:t xml:space="preserve">Bull, J. J., Molineux, I. J. &amp; Rice, W. R. Selection of Benevolence in a Host-Parasite System. </w:t>
      </w:r>
      <w:r w:rsidRPr="00E344B7">
        <w:rPr>
          <w:i/>
          <w:noProof/>
        </w:rPr>
        <w:t>Evolution</w:t>
      </w:r>
      <w:r w:rsidRPr="00E344B7">
        <w:rPr>
          <w:noProof/>
        </w:rPr>
        <w:t xml:space="preserve"> </w:t>
      </w:r>
      <w:r w:rsidRPr="00E344B7">
        <w:rPr>
          <w:b/>
          <w:noProof/>
        </w:rPr>
        <w:t>45</w:t>
      </w:r>
      <w:r w:rsidRPr="00E344B7">
        <w:rPr>
          <w:noProof/>
        </w:rPr>
        <w:t>, 875-882, doi:10.1111/j.1558-5646.1991.tb04356.x (1991).</w:t>
      </w:r>
    </w:p>
    <w:p w14:paraId="790BDACB" w14:textId="77777777" w:rsidR="00E344B7" w:rsidRPr="00E344B7" w:rsidRDefault="00E344B7" w:rsidP="00E344B7">
      <w:pPr>
        <w:pStyle w:val="EndNoteBibliography"/>
        <w:ind w:left="720" w:hanging="720"/>
        <w:rPr>
          <w:noProof/>
        </w:rPr>
      </w:pPr>
      <w:r w:rsidRPr="00E344B7">
        <w:rPr>
          <w:noProof/>
        </w:rPr>
        <w:t>45</w:t>
      </w:r>
      <w:r w:rsidRPr="00E344B7">
        <w:rPr>
          <w:noProof/>
        </w:rPr>
        <w:tab/>
        <w:t xml:space="preserve">Stewart, A. D., Logsdon, J. M. &amp; Kelley, S. E. An empirical study of the evolution of virulence under both horizontal and vertical transmission. </w:t>
      </w:r>
      <w:r w:rsidRPr="00E344B7">
        <w:rPr>
          <w:i/>
          <w:noProof/>
        </w:rPr>
        <w:t>Evolution</w:t>
      </w:r>
      <w:r w:rsidRPr="00E344B7">
        <w:rPr>
          <w:noProof/>
        </w:rPr>
        <w:t xml:space="preserve"> </w:t>
      </w:r>
      <w:r w:rsidRPr="00E344B7">
        <w:rPr>
          <w:b/>
          <w:noProof/>
        </w:rPr>
        <w:t>59</w:t>
      </w:r>
      <w:r w:rsidRPr="00E344B7">
        <w:rPr>
          <w:noProof/>
        </w:rPr>
        <w:t>, 730-739 (2005).</w:t>
      </w:r>
    </w:p>
    <w:p w14:paraId="58816E68" w14:textId="77777777" w:rsidR="00E344B7" w:rsidRPr="00E344B7" w:rsidRDefault="00E344B7" w:rsidP="00E344B7">
      <w:pPr>
        <w:pStyle w:val="EndNoteBibliography"/>
        <w:ind w:left="720" w:hanging="720"/>
        <w:rPr>
          <w:noProof/>
        </w:rPr>
      </w:pPr>
      <w:r w:rsidRPr="00E344B7">
        <w:rPr>
          <w:noProof/>
        </w:rPr>
        <w:t>46</w:t>
      </w:r>
      <w:r w:rsidRPr="00E344B7">
        <w:rPr>
          <w:noProof/>
        </w:rPr>
        <w:tab/>
        <w:t xml:space="preserve">Herre, E. A. Population structure and the evolution of virulence in nematode parasites of fig wasps. </w:t>
      </w:r>
      <w:r w:rsidRPr="00E344B7">
        <w:rPr>
          <w:i/>
          <w:noProof/>
        </w:rPr>
        <w:t>Science</w:t>
      </w:r>
      <w:r w:rsidRPr="00E344B7">
        <w:rPr>
          <w:noProof/>
        </w:rPr>
        <w:t xml:space="preserve"> </w:t>
      </w:r>
      <w:r w:rsidRPr="00E344B7">
        <w:rPr>
          <w:b/>
          <w:noProof/>
        </w:rPr>
        <w:t>259</w:t>
      </w:r>
      <w:r w:rsidRPr="00E344B7">
        <w:rPr>
          <w:noProof/>
        </w:rPr>
        <w:t>, 1442-1445, doi:10.1126/science.259.5100.1442 (1993).</w:t>
      </w:r>
    </w:p>
    <w:p w14:paraId="31662149" w14:textId="77777777" w:rsidR="00E344B7" w:rsidRPr="00E344B7" w:rsidRDefault="00E344B7" w:rsidP="00E344B7">
      <w:pPr>
        <w:pStyle w:val="EndNoteBibliography"/>
        <w:ind w:left="720" w:hanging="720"/>
        <w:rPr>
          <w:noProof/>
        </w:rPr>
      </w:pPr>
      <w:r w:rsidRPr="00E344B7">
        <w:rPr>
          <w:noProof/>
        </w:rPr>
        <w:t>47</w:t>
      </w:r>
      <w:r w:rsidRPr="00E344B7">
        <w:rPr>
          <w:noProof/>
        </w:rPr>
        <w:tab/>
        <w:t xml:space="preserve">Clayton, D. H. &amp; Tompkins, D. M. Ectoparasite virulence is linked to mode of transmission. </w:t>
      </w:r>
      <w:r w:rsidRPr="00E344B7">
        <w:rPr>
          <w:i/>
          <w:noProof/>
        </w:rPr>
        <w:t>Proceedings of the Royal Society of London. Series B: Biological Sciences</w:t>
      </w:r>
      <w:r w:rsidRPr="00E344B7">
        <w:rPr>
          <w:noProof/>
        </w:rPr>
        <w:t xml:space="preserve"> </w:t>
      </w:r>
      <w:r w:rsidRPr="00E344B7">
        <w:rPr>
          <w:b/>
          <w:noProof/>
        </w:rPr>
        <w:t>256</w:t>
      </w:r>
      <w:r w:rsidRPr="00E344B7">
        <w:rPr>
          <w:noProof/>
        </w:rPr>
        <w:t>, 211-217 (1994).</w:t>
      </w:r>
    </w:p>
    <w:p w14:paraId="747D084D" w14:textId="77777777" w:rsidR="00E344B7" w:rsidRPr="00E344B7" w:rsidRDefault="00E344B7" w:rsidP="00E344B7">
      <w:pPr>
        <w:pStyle w:val="EndNoteBibliography"/>
        <w:ind w:left="720" w:hanging="720"/>
        <w:rPr>
          <w:noProof/>
        </w:rPr>
      </w:pPr>
      <w:r w:rsidRPr="00E344B7">
        <w:rPr>
          <w:noProof/>
        </w:rPr>
        <w:t>48</w:t>
      </w:r>
      <w:r w:rsidRPr="00E344B7">
        <w:rPr>
          <w:noProof/>
        </w:rPr>
        <w:tab/>
        <w:t xml:space="preserve">Sachs, J. L., Skophammer, R. G. &amp; Regus, J. U. Evolutionary transitions in bacterial symbiosis. </w:t>
      </w:r>
      <w:r w:rsidRPr="00E344B7">
        <w:rPr>
          <w:i/>
          <w:noProof/>
        </w:rPr>
        <w:t>Proc Natl Acad Sci U S A</w:t>
      </w:r>
      <w:r w:rsidRPr="00E344B7">
        <w:rPr>
          <w:noProof/>
        </w:rPr>
        <w:t xml:space="preserve"> </w:t>
      </w:r>
      <w:r w:rsidRPr="00E344B7">
        <w:rPr>
          <w:b/>
          <w:noProof/>
        </w:rPr>
        <w:t>108 Suppl 2</w:t>
      </w:r>
      <w:r w:rsidRPr="00E344B7">
        <w:rPr>
          <w:noProof/>
        </w:rPr>
        <w:t>, 10800-10807, doi:10.1073/pnas.1100304108 (2011).</w:t>
      </w:r>
    </w:p>
    <w:p w14:paraId="52E94CFA" w14:textId="77777777" w:rsidR="00E344B7" w:rsidRPr="00E344B7" w:rsidRDefault="00E344B7" w:rsidP="00E344B7">
      <w:pPr>
        <w:pStyle w:val="EndNoteBibliography"/>
        <w:ind w:left="720" w:hanging="720"/>
        <w:rPr>
          <w:noProof/>
        </w:rPr>
      </w:pPr>
      <w:r w:rsidRPr="00E344B7">
        <w:rPr>
          <w:noProof/>
        </w:rPr>
        <w:t>49</w:t>
      </w:r>
      <w:r w:rsidRPr="00E344B7">
        <w:rPr>
          <w:noProof/>
        </w:rPr>
        <w:tab/>
        <w:t xml:space="preserve">Windsor, D. A. Most of the species on Earth are parasites. </w:t>
      </w:r>
      <w:r w:rsidRPr="00E344B7">
        <w:rPr>
          <w:i/>
          <w:noProof/>
        </w:rPr>
        <w:t>International Journal for Parasitology</w:t>
      </w:r>
      <w:r w:rsidRPr="00E344B7">
        <w:rPr>
          <w:noProof/>
        </w:rPr>
        <w:t xml:space="preserve"> </w:t>
      </w:r>
      <w:r w:rsidRPr="00E344B7">
        <w:rPr>
          <w:b/>
          <w:noProof/>
        </w:rPr>
        <w:t>28</w:t>
      </w:r>
      <w:r w:rsidRPr="00E344B7">
        <w:rPr>
          <w:noProof/>
        </w:rPr>
        <w:t>, 1939-1941, doi:Doi 10.1016/S0020-7519(98)00153-2 (1998).</w:t>
      </w:r>
    </w:p>
    <w:p w14:paraId="768D86A7" w14:textId="77777777" w:rsidR="00E344B7" w:rsidRPr="00E344B7" w:rsidRDefault="00E344B7" w:rsidP="00E344B7">
      <w:pPr>
        <w:pStyle w:val="EndNoteBibliography"/>
        <w:ind w:left="720" w:hanging="720"/>
        <w:rPr>
          <w:noProof/>
        </w:rPr>
      </w:pPr>
      <w:r w:rsidRPr="00E344B7">
        <w:rPr>
          <w:noProof/>
        </w:rPr>
        <w:t>50</w:t>
      </w:r>
      <w:r w:rsidRPr="00E344B7">
        <w:rPr>
          <w:noProof/>
        </w:rPr>
        <w:tab/>
        <w:t xml:space="preserve">Poulin, R. Parasite biodiversity revisited: frontiers and constraints. </w:t>
      </w:r>
      <w:r w:rsidRPr="00E344B7">
        <w:rPr>
          <w:i/>
          <w:noProof/>
        </w:rPr>
        <w:t>Int J Parasitol</w:t>
      </w:r>
      <w:r w:rsidRPr="00E344B7">
        <w:rPr>
          <w:noProof/>
        </w:rPr>
        <w:t xml:space="preserve"> </w:t>
      </w:r>
      <w:r w:rsidRPr="00E344B7">
        <w:rPr>
          <w:b/>
          <w:noProof/>
        </w:rPr>
        <w:t>44</w:t>
      </w:r>
      <w:r w:rsidRPr="00E344B7">
        <w:rPr>
          <w:noProof/>
        </w:rPr>
        <w:t>, 581-589, doi:10.1016/j.ijpara.2014.02.003 (2014).</w:t>
      </w:r>
    </w:p>
    <w:p w14:paraId="5D4D1C25" w14:textId="77777777" w:rsidR="00E344B7" w:rsidRPr="00E344B7" w:rsidRDefault="00E344B7" w:rsidP="00E344B7">
      <w:pPr>
        <w:pStyle w:val="EndNoteBibliography"/>
        <w:ind w:left="720" w:hanging="720"/>
        <w:rPr>
          <w:noProof/>
        </w:rPr>
      </w:pPr>
      <w:r w:rsidRPr="00E344B7">
        <w:rPr>
          <w:noProof/>
        </w:rPr>
        <w:t>51</w:t>
      </w:r>
      <w:r w:rsidRPr="00E344B7">
        <w:rPr>
          <w:noProof/>
        </w:rPr>
        <w:tab/>
        <w:t xml:space="preserve">Woolhouse, M. E., Haydon, D. T. &amp; Antia, R. Emerging pathogens: the epidemiology and evolution of species jumps. </w:t>
      </w:r>
      <w:r w:rsidRPr="00E344B7">
        <w:rPr>
          <w:i/>
          <w:noProof/>
        </w:rPr>
        <w:t>Trends Ecol Evol</w:t>
      </w:r>
      <w:r w:rsidRPr="00E344B7">
        <w:rPr>
          <w:noProof/>
        </w:rPr>
        <w:t xml:space="preserve"> </w:t>
      </w:r>
      <w:r w:rsidRPr="00E344B7">
        <w:rPr>
          <w:b/>
          <w:noProof/>
        </w:rPr>
        <w:t>20</w:t>
      </w:r>
      <w:r w:rsidRPr="00E344B7">
        <w:rPr>
          <w:noProof/>
        </w:rPr>
        <w:t>, 238-244, doi:10.1016/j.tree.2005.02.009 (2005).</w:t>
      </w:r>
    </w:p>
    <w:p w14:paraId="41B2E988" w14:textId="77777777" w:rsidR="00E344B7" w:rsidRPr="00E344B7" w:rsidRDefault="00E344B7" w:rsidP="00E344B7">
      <w:pPr>
        <w:pStyle w:val="EndNoteBibliography"/>
        <w:ind w:left="720" w:hanging="720"/>
        <w:rPr>
          <w:noProof/>
        </w:rPr>
      </w:pPr>
      <w:r w:rsidRPr="00E344B7">
        <w:rPr>
          <w:noProof/>
        </w:rPr>
        <w:t>52</w:t>
      </w:r>
      <w:r w:rsidRPr="00E344B7">
        <w:rPr>
          <w:noProof/>
        </w:rPr>
        <w:tab/>
        <w:t xml:space="preserve">Morens, D. M., Folkers, G. K. &amp; Fauci, A. S. The challenge of emerging and re-emerging infectious diseases. </w:t>
      </w:r>
      <w:r w:rsidRPr="00E344B7">
        <w:rPr>
          <w:i/>
          <w:noProof/>
        </w:rPr>
        <w:t>Nature</w:t>
      </w:r>
      <w:r w:rsidRPr="00E344B7">
        <w:rPr>
          <w:noProof/>
        </w:rPr>
        <w:t xml:space="preserve"> </w:t>
      </w:r>
      <w:r w:rsidRPr="00E344B7">
        <w:rPr>
          <w:b/>
          <w:noProof/>
        </w:rPr>
        <w:t>430</w:t>
      </w:r>
      <w:r w:rsidRPr="00E344B7">
        <w:rPr>
          <w:noProof/>
        </w:rPr>
        <w:t>, 242-249, doi:10.1038/nature02759 (2004).</w:t>
      </w:r>
    </w:p>
    <w:p w14:paraId="7B1779C6" w14:textId="77777777" w:rsidR="00E344B7" w:rsidRPr="00E344B7" w:rsidRDefault="00E344B7" w:rsidP="00E344B7">
      <w:pPr>
        <w:pStyle w:val="EndNoteBibliography"/>
        <w:ind w:left="720" w:hanging="720"/>
        <w:rPr>
          <w:noProof/>
        </w:rPr>
      </w:pPr>
      <w:r w:rsidRPr="00E344B7">
        <w:rPr>
          <w:noProof/>
        </w:rPr>
        <w:t>53</w:t>
      </w:r>
      <w:r w:rsidRPr="00E344B7">
        <w:rPr>
          <w:noProof/>
        </w:rPr>
        <w:tab/>
        <w:t>Gortazar, C.</w:t>
      </w:r>
      <w:r w:rsidRPr="00E344B7">
        <w:rPr>
          <w:i/>
          <w:noProof/>
        </w:rPr>
        <w:t xml:space="preserve"> et al.</w:t>
      </w:r>
      <w:r w:rsidRPr="00E344B7">
        <w:rPr>
          <w:noProof/>
        </w:rPr>
        <w:t xml:space="preserve"> Crossing the interspecies barrier: opening the door to zoonotic pathogens. </w:t>
      </w:r>
      <w:r w:rsidRPr="00E344B7">
        <w:rPr>
          <w:i/>
          <w:noProof/>
        </w:rPr>
        <w:t>PLoS Pathog</w:t>
      </w:r>
      <w:r w:rsidRPr="00E344B7">
        <w:rPr>
          <w:noProof/>
        </w:rPr>
        <w:t xml:space="preserve"> </w:t>
      </w:r>
      <w:r w:rsidRPr="00E344B7">
        <w:rPr>
          <w:b/>
          <w:noProof/>
        </w:rPr>
        <w:t>10</w:t>
      </w:r>
      <w:r w:rsidRPr="00E344B7">
        <w:rPr>
          <w:noProof/>
        </w:rPr>
        <w:t>, e1004129, doi:10.1371/journal.ppat.1004129 (2014).</w:t>
      </w:r>
    </w:p>
    <w:p w14:paraId="59A3C7B4" w14:textId="77777777" w:rsidR="00E344B7" w:rsidRPr="00E344B7" w:rsidRDefault="00E344B7" w:rsidP="00E344B7">
      <w:pPr>
        <w:pStyle w:val="EndNoteBibliography"/>
        <w:ind w:left="720" w:hanging="720"/>
        <w:rPr>
          <w:noProof/>
        </w:rPr>
      </w:pPr>
      <w:r w:rsidRPr="00E344B7">
        <w:rPr>
          <w:noProof/>
        </w:rPr>
        <w:t>54</w:t>
      </w:r>
      <w:r w:rsidRPr="00E344B7">
        <w:rPr>
          <w:noProof/>
        </w:rPr>
        <w:tab/>
        <w:t xml:space="preserve">Zug, R. &amp; Hammerstein, P. Bad guys turned nice? A critical assessment of Wolbachia mutualisms in arthropod hosts. </w:t>
      </w:r>
      <w:r w:rsidRPr="00E344B7">
        <w:rPr>
          <w:i/>
          <w:noProof/>
        </w:rPr>
        <w:t>Biol Rev Camb Philos Soc</w:t>
      </w:r>
      <w:r w:rsidRPr="00E344B7">
        <w:rPr>
          <w:noProof/>
        </w:rPr>
        <w:t xml:space="preserve"> </w:t>
      </w:r>
      <w:r w:rsidRPr="00E344B7">
        <w:rPr>
          <w:b/>
          <w:noProof/>
        </w:rPr>
        <w:t>90</w:t>
      </w:r>
      <w:r w:rsidRPr="00E344B7">
        <w:rPr>
          <w:noProof/>
        </w:rPr>
        <w:t>, 89-111, doi:10.1111/brv.12098 (2015).</w:t>
      </w:r>
    </w:p>
    <w:p w14:paraId="4B768CC5" w14:textId="0DE65DA9" w:rsidR="00F67AF1" w:rsidRPr="00EF1AEC" w:rsidRDefault="00F67AF1" w:rsidP="00557DC5">
      <w:pPr>
        <w:spacing w:line="480" w:lineRule="auto"/>
        <w:rPr>
          <w:rFonts w:ascii="Times New Roman" w:hAnsi="Times New Roman" w:cs="Times New Roman"/>
        </w:rPr>
      </w:pPr>
      <w:r w:rsidRPr="00EF1AEC">
        <w:rPr>
          <w:rFonts w:ascii="Times New Roman" w:hAnsi="Times New Roman" w:cs="Times New Roman"/>
        </w:rPr>
        <w:fldChar w:fldCharType="end"/>
      </w:r>
    </w:p>
    <w:sectPr w:rsidR="00F67AF1" w:rsidRPr="00EF1AEC" w:rsidSect="00D06EE2">
      <w:footerReference w:type="even" r:id="rId11"/>
      <w:footerReference w:type="default" r:id="rId12"/>
      <w:pgSz w:w="11900" w:h="16840"/>
      <w:pgMar w:top="1440" w:right="1800" w:bottom="1440" w:left="180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xander Hayward" w:date="2019-06-28T10:27:00Z" w:initials="AH">
    <w:p w14:paraId="55B0948E" w14:textId="4A202A68" w:rsidR="00081DF4" w:rsidRDefault="00081DF4">
      <w:pPr>
        <w:pStyle w:val="CommentText"/>
      </w:pPr>
      <w:r>
        <w:rPr>
          <w:rStyle w:val="CommentReference"/>
        </w:rPr>
        <w:annotationRef/>
      </w:r>
      <w:r>
        <w:t>Letters to Nature = 90 character limit</w:t>
      </w:r>
    </w:p>
  </w:comment>
  <w:comment w:id="2" w:author="Alexander Hayward" w:date="2019-07-15T10:19:00Z" w:initials="AH">
    <w:p w14:paraId="03712414" w14:textId="7276A528" w:rsidR="00081DF4" w:rsidRDefault="00081DF4">
      <w:pPr>
        <w:pStyle w:val="CommentText"/>
        <w:rPr>
          <w:rFonts w:eastAsia="Times New Roman" w:cs="Times New Roman"/>
        </w:rPr>
      </w:pPr>
      <w:r>
        <w:rPr>
          <w:rStyle w:val="CommentReference"/>
        </w:rPr>
        <w:annotationRef/>
      </w:r>
      <w:r>
        <w:rPr>
          <w:rFonts w:eastAsia="Times New Roman" w:cs="Times New Roman"/>
        </w:rPr>
        <w:t xml:space="preserve">Letters = a referenced ~200 word introductory paragraph; main text of no more than 1,500 words and 4 display items (figures, tables); as a guideline, up to 30 references. Section headings are not used. </w:t>
      </w:r>
    </w:p>
    <w:p w14:paraId="0E999EC4" w14:textId="77777777" w:rsidR="00081DF4" w:rsidRDefault="00081DF4">
      <w:pPr>
        <w:pStyle w:val="CommentText"/>
        <w:rPr>
          <w:rFonts w:eastAsia="Times New Roman" w:cs="Times New Roman"/>
        </w:rPr>
      </w:pPr>
    </w:p>
    <w:p w14:paraId="4CAAD549" w14:textId="1AA3FE36" w:rsidR="00081DF4" w:rsidRDefault="00081DF4">
      <w:pPr>
        <w:pStyle w:val="CommentText"/>
      </w:pPr>
      <w:r w:rsidRPr="00497FB0">
        <w:t>https://www.nature.com/nature/for-authors/initial-submission</w:t>
      </w:r>
    </w:p>
  </w:comment>
  <w:comment w:id="7" w:author="Alexander Hayward" w:date="2019-07-15T10:08:00Z" w:initials="AH">
    <w:p w14:paraId="0C56253C" w14:textId="39225991" w:rsidR="00081DF4" w:rsidRDefault="00081DF4">
      <w:pPr>
        <w:pStyle w:val="CommentText"/>
      </w:pPr>
      <w:ins w:id="8" w:author="Alexander Hayward" w:date="2019-07-09T10:59:00Z">
        <w:r>
          <w:rPr>
            <w:rStyle w:val="CommentReference"/>
          </w:rPr>
          <w:annotationRef/>
        </w:r>
      </w:ins>
      <w:r>
        <w:t>I replaced ‘track’ with mirror, since tracking is more suggestive of cospeciation to me, which is something that we do not test (i.e. host-switching can also produce congruent phylogenies). Mirroring says nothing about the process that resulted in the observed simularity. Do you agree?</w:t>
      </w:r>
    </w:p>
  </w:comment>
  <w:comment w:id="46" w:author="Shinichi Nakagawa" w:date="2019-07-01T06:42:00Z" w:initials="SN">
    <w:p w14:paraId="7F4BFA4F" w14:textId="77777777" w:rsidR="00081DF4" w:rsidRDefault="00081DF4">
      <w:pPr>
        <w:pStyle w:val="CommentText"/>
      </w:pPr>
      <w:r>
        <w:rPr>
          <w:rStyle w:val="CommentReference"/>
        </w:rPr>
        <w:annotationRef/>
      </w:r>
      <w:r>
        <w:t>We do not really know which causes which. Also we should avoid the term “confounding” (we do not really know this)</w:t>
      </w:r>
    </w:p>
    <w:p w14:paraId="48565F7D" w14:textId="5D58D43D" w:rsidR="00081DF4" w:rsidRDefault="00081DF4">
      <w:pPr>
        <w:pStyle w:val="CommentText"/>
      </w:pPr>
      <w:r>
        <w:t xml:space="preserve"> </w:t>
      </w:r>
    </w:p>
  </w:comment>
  <w:comment w:id="59" w:author="Microsoft Office User" w:date="2019-06-28T10:27:00Z" w:initials="MOU">
    <w:p w14:paraId="4D48760B" w14:textId="2DD6BDE9" w:rsidR="00081DF4" w:rsidRDefault="00081DF4">
      <w:pPr>
        <w:pStyle w:val="CommentText"/>
      </w:pPr>
      <w:r>
        <w:rPr>
          <w:rStyle w:val="CommentReference"/>
        </w:rPr>
        <w:annotationRef/>
      </w:r>
      <w:r>
        <w:t>I really like this opening paragraph!</w:t>
      </w:r>
    </w:p>
  </w:comment>
  <w:comment w:id="66" w:author="Shinichi Nakagawa" w:date="2019-07-01T06:38:00Z" w:initials="SN">
    <w:p w14:paraId="4A885E33" w14:textId="77777777" w:rsidR="00081DF4" w:rsidRDefault="00081DF4">
      <w:pPr>
        <w:pStyle w:val="CommentText"/>
      </w:pPr>
      <w:r>
        <w:rPr>
          <w:rStyle w:val="CommentReference"/>
        </w:rPr>
        <w:annotationRef/>
      </w:r>
      <w:r>
        <w:t>Is this true? – I guess it depends.</w:t>
      </w:r>
    </w:p>
    <w:p w14:paraId="4F768A4E" w14:textId="77777777" w:rsidR="00081DF4" w:rsidRDefault="00081DF4">
      <w:pPr>
        <w:pStyle w:val="CommentText"/>
      </w:pPr>
    </w:p>
    <w:p w14:paraId="484B31E0" w14:textId="70556A5A" w:rsidR="00081DF4" w:rsidRDefault="00081DF4">
      <w:pPr>
        <w:pStyle w:val="CommentText"/>
      </w:pPr>
      <w:r>
        <w:t>The reason why our congruence remains high is that we may not have real generalists in our data set?</w:t>
      </w:r>
    </w:p>
  </w:comment>
  <w:comment w:id="67" w:author="Alexander Hayward" w:date="2019-07-09T11:08:00Z" w:initials="AH">
    <w:p w14:paraId="6BC25DE5" w14:textId="229974BE" w:rsidR="00081DF4" w:rsidRDefault="00081DF4" w:rsidP="008E071E">
      <w:pPr>
        <w:pStyle w:val="CommentText"/>
        <w:rPr>
          <w:rFonts w:ascii="Helvetica" w:hAnsi="Helvetica" w:cs="Times New Roman"/>
          <w:color w:val="000000"/>
          <w:sz w:val="18"/>
          <w:szCs w:val="18"/>
        </w:rPr>
      </w:pPr>
      <w:r>
        <w:rPr>
          <w:rStyle w:val="CommentReference"/>
        </w:rPr>
        <w:annotationRef/>
      </w:r>
      <w:r>
        <w:rPr>
          <w:rFonts w:ascii="Helvetica" w:hAnsi="Helvetica" w:cs="Times New Roman"/>
          <w:color w:val="000000"/>
          <w:sz w:val="18"/>
          <w:szCs w:val="18"/>
        </w:rPr>
        <w:t>This sentence means that symbionts can be specialists (i.e. associated with only 1 or 2 hosts), and they may be able to switch onto another host. Consequently, Because of host switching, the congruence between host and symbiont phylogeny is decreased. The two cited studies are examples of specialist symbiont phylogenies that are incongruent with host phylogeny.</w:t>
      </w:r>
    </w:p>
    <w:p w14:paraId="1A991DEB" w14:textId="77777777" w:rsidR="00081DF4" w:rsidRDefault="00081DF4" w:rsidP="008E071E">
      <w:pPr>
        <w:pStyle w:val="CommentText"/>
        <w:rPr>
          <w:rFonts w:ascii="Helvetica" w:hAnsi="Helvetica" w:cs="Times New Roman"/>
          <w:color w:val="000000"/>
          <w:sz w:val="18"/>
          <w:szCs w:val="18"/>
        </w:rPr>
      </w:pPr>
      <w:r>
        <w:rPr>
          <w:rFonts w:ascii="Helvetica" w:hAnsi="Helvetica" w:cs="Times New Roman"/>
          <w:color w:val="000000"/>
          <w:sz w:val="18"/>
          <w:szCs w:val="18"/>
        </w:rPr>
        <w:t> </w:t>
      </w:r>
    </w:p>
    <w:p w14:paraId="7F1D806E" w14:textId="77777777" w:rsidR="00081DF4" w:rsidRDefault="00081DF4" w:rsidP="008E071E">
      <w:pPr>
        <w:pStyle w:val="CommentText"/>
        <w:rPr>
          <w:rFonts w:ascii="Helvetica" w:hAnsi="Helvetica" w:cs="Times New Roman"/>
          <w:color w:val="000000"/>
          <w:sz w:val="18"/>
          <w:szCs w:val="18"/>
        </w:rPr>
      </w:pPr>
      <w:r>
        <w:rPr>
          <w:rFonts w:ascii="Helvetica" w:hAnsi="Helvetica" w:cs="Times New Roman"/>
          <w:color w:val="000000"/>
          <w:sz w:val="18"/>
          <w:szCs w:val="18"/>
        </w:rPr>
        <w:t>I don’t think we missed sampling real generalists. Many of the studies we include include generalists (i.e. symbionts that infect a number of hosts). It is just that this does not appear to disrupt congruence too much (maybe because of focal hosts).</w:t>
      </w:r>
    </w:p>
    <w:p w14:paraId="29D507C7" w14:textId="77777777" w:rsidR="00081DF4" w:rsidRDefault="00081DF4" w:rsidP="008E071E">
      <w:pPr>
        <w:pStyle w:val="CommentText"/>
        <w:rPr>
          <w:rFonts w:ascii="Helvetica" w:hAnsi="Helvetica" w:cs="Times New Roman"/>
          <w:color w:val="000000"/>
          <w:sz w:val="18"/>
          <w:szCs w:val="18"/>
        </w:rPr>
      </w:pPr>
      <w:r>
        <w:rPr>
          <w:rFonts w:ascii="Helvetica" w:hAnsi="Helvetica" w:cs="Times New Roman"/>
          <w:color w:val="000000"/>
          <w:sz w:val="18"/>
          <w:szCs w:val="18"/>
        </w:rPr>
        <w:t> </w:t>
      </w:r>
    </w:p>
    <w:p w14:paraId="56811DD5" w14:textId="77777777" w:rsidR="00081DF4" w:rsidRDefault="00081DF4" w:rsidP="008E071E">
      <w:pPr>
        <w:pStyle w:val="CommentText"/>
        <w:rPr>
          <w:rFonts w:ascii="Helvetica" w:hAnsi="Helvetica" w:cs="Times New Roman"/>
          <w:color w:val="000000"/>
          <w:sz w:val="18"/>
          <w:szCs w:val="18"/>
        </w:rPr>
      </w:pPr>
      <w:r>
        <w:rPr>
          <w:rFonts w:ascii="Helvetica" w:hAnsi="Helvetica" w:cs="Times New Roman"/>
          <w:color w:val="000000"/>
          <w:sz w:val="18"/>
          <w:szCs w:val="18"/>
        </w:rPr>
        <w:t xml:space="preserve">Extremely generalist symbionts have many hosts, and are not coevolving with any particular host lineage. For these taxa, it is unlikely that any studies will have tried to investigate their phylogenetic relationship with hosts. But I don’t think this is a problem, as these cases are not interesting for cophylogeny. </w:t>
      </w:r>
    </w:p>
    <w:p w14:paraId="72C000EE" w14:textId="77777777" w:rsidR="00081DF4" w:rsidRDefault="00081DF4" w:rsidP="008E071E">
      <w:pPr>
        <w:pStyle w:val="CommentText"/>
        <w:rPr>
          <w:rFonts w:ascii="Helvetica" w:hAnsi="Helvetica" w:cs="Times New Roman"/>
          <w:color w:val="000000"/>
          <w:sz w:val="18"/>
          <w:szCs w:val="18"/>
        </w:rPr>
      </w:pPr>
    </w:p>
    <w:p w14:paraId="6C983508" w14:textId="32624C7F" w:rsidR="00081DF4" w:rsidRDefault="00081DF4" w:rsidP="008E071E">
      <w:pPr>
        <w:pStyle w:val="CommentText"/>
        <w:rPr>
          <w:rFonts w:ascii="Helvetica" w:hAnsi="Helvetica" w:cs="Times New Roman"/>
          <w:color w:val="000000"/>
          <w:sz w:val="18"/>
          <w:szCs w:val="18"/>
        </w:rPr>
      </w:pPr>
      <w:r>
        <w:rPr>
          <w:rFonts w:ascii="Helvetica" w:hAnsi="Helvetica" w:cs="Times New Roman"/>
          <w:color w:val="000000"/>
          <w:sz w:val="18"/>
          <w:szCs w:val="18"/>
        </w:rPr>
        <w:t>What do you think Robert?</w:t>
      </w:r>
    </w:p>
    <w:p w14:paraId="5560669E" w14:textId="4C7626FC" w:rsidR="00081DF4" w:rsidRDefault="00081DF4" w:rsidP="008E071E">
      <w:pPr>
        <w:pStyle w:val="CommentText"/>
      </w:pPr>
    </w:p>
  </w:comment>
  <w:comment w:id="79" w:author="Shinichi Nakagawa" w:date="2019-07-01T07:03:00Z" w:initials="SN">
    <w:p w14:paraId="660149F2" w14:textId="7C37033B" w:rsidR="00081DF4" w:rsidRDefault="00081DF4">
      <w:pPr>
        <w:pStyle w:val="CommentText"/>
      </w:pPr>
      <w:r>
        <w:rPr>
          <w:rStyle w:val="CommentReference"/>
        </w:rPr>
        <w:annotationRef/>
      </w:r>
      <w:r>
        <w:t xml:space="preserve">Should we know or they can actually see the slope does go in the expected direction actually but certainly not an important factor </w:t>
      </w:r>
    </w:p>
  </w:comment>
  <w:comment w:id="83" w:author="Shinichi Nakagawa" w:date="2019-07-01T06:54:00Z" w:initials="SN">
    <w:p w14:paraId="650E5095" w14:textId="0BF6D998" w:rsidR="00081DF4" w:rsidRDefault="00081DF4">
      <w:pPr>
        <w:pStyle w:val="CommentText"/>
      </w:pPr>
      <w:r>
        <w:rPr>
          <w:rStyle w:val="CommentReference"/>
        </w:rPr>
        <w:annotationRef/>
      </w:r>
      <w:r>
        <w:t xml:space="preserve">We may not have had proper </w:t>
      </w:r>
      <w:proofErr w:type="gramStart"/>
      <w:r>
        <w:t>spread  in</w:t>
      </w:r>
      <w:proofErr w:type="gramEnd"/>
      <w:r>
        <w:t xml:space="preserve"> our data set. </w:t>
      </w:r>
    </w:p>
  </w:comment>
  <w:comment w:id="99" w:author="Alexander Hayward" w:date="2019-06-28T10:27:00Z" w:initials="AH">
    <w:p w14:paraId="5C843128" w14:textId="6B20BC1B" w:rsidR="00081DF4" w:rsidRDefault="00081DF4">
      <w:pPr>
        <w:pStyle w:val="CommentText"/>
      </w:pPr>
      <w:r>
        <w:rPr>
          <w:rStyle w:val="CommentReference"/>
        </w:rPr>
        <w:annotationRef/>
      </w:r>
      <w:r>
        <w:t xml:space="preserve">For figure caption: </w:t>
      </w:r>
      <w:r>
        <w:rPr>
          <w:rFonts w:ascii="Times New Roman" w:hAnsi="Times New Roman" w:cs="Times New Roman"/>
        </w:rPr>
        <w:t>Additionally, the effect size for mutualism is ~0.4 (Fig. 3b), and the effect size for vertical transmission is ~0.5 (Fig. 3i), while the effect size for horizontally transmitted mutualists is just ~0.28 (Fig. 3j), which is similar to the observed effect size of ~0.31 for parasitism (Fig. 3b). Taken together, we argue that mode of transmission is the most important overall driver of phylogenetic congruence between hosts and symbionts.</w:t>
      </w:r>
      <w:r>
        <w:rPr>
          <w:rStyle w:val="CommentReference"/>
        </w:rPr>
        <w:annotationRef/>
      </w:r>
    </w:p>
  </w:comment>
  <w:comment w:id="106" w:author="Microsoft Office User" w:date="2019-06-28T10:27:00Z" w:initials="MOU">
    <w:p w14:paraId="638151AA" w14:textId="69FD360B" w:rsidR="00081DF4" w:rsidRDefault="00081DF4">
      <w:pPr>
        <w:pStyle w:val="CommentText"/>
      </w:pPr>
      <w:r>
        <w:rPr>
          <w:rStyle w:val="CommentReference"/>
        </w:rPr>
        <w:annotationRef/>
      </w:r>
      <w:r>
        <w:t>A nice concluding paragraph!</w:t>
      </w:r>
    </w:p>
  </w:comment>
  <w:comment w:id="107" w:author="Shinichi Nakagawa" w:date="2019-07-01T07:04:00Z" w:initials="SN">
    <w:p w14:paraId="751DC3AC" w14:textId="1840B8DB" w:rsidR="00081DF4" w:rsidRDefault="00081DF4">
      <w:pPr>
        <w:pStyle w:val="CommentText"/>
      </w:pPr>
      <w:r>
        <w:rPr>
          <w:rStyle w:val="CommentReference"/>
        </w:rPr>
        <w:annotationRef/>
      </w:r>
      <w:r>
        <w:t>I agree.</w:t>
      </w:r>
    </w:p>
  </w:comment>
  <w:comment w:id="116" w:author="Alexander Hayward" w:date="2019-07-09T11:19:00Z" w:initials="AH">
    <w:p w14:paraId="360973CB" w14:textId="77777777" w:rsidR="00081DF4" w:rsidRDefault="00081DF4" w:rsidP="00054CEA">
      <w:pPr>
        <w:spacing w:line="480" w:lineRule="auto"/>
      </w:pPr>
      <w:r>
        <w:rPr>
          <w:rStyle w:val="CommentReference"/>
        </w:rPr>
        <w:annotationRef/>
      </w:r>
      <w:r>
        <w:t xml:space="preserve">Insert: </w:t>
      </w:r>
    </w:p>
    <w:p w14:paraId="32C289A2" w14:textId="23ABFDFA" w:rsidR="00081DF4" w:rsidRDefault="00081DF4" w:rsidP="00054CEA">
      <w:pPr>
        <w:spacing w:line="480" w:lineRule="auto"/>
        <w:rPr>
          <w:rFonts w:ascii="Times New Roman" w:hAnsi="Times New Roman" w:cs="Times New Roman"/>
        </w:rPr>
      </w:pPr>
      <w:r>
        <w:rPr>
          <w:rFonts w:ascii="Times New Roman" w:hAnsi="Times New Roman" w:cs="Times New Roman"/>
        </w:rPr>
        <w:t>-Data table of mined information from cophylogeny studies.</w:t>
      </w:r>
    </w:p>
    <w:p w14:paraId="750139AC" w14:textId="516842F2" w:rsidR="00081DF4" w:rsidRDefault="00081DF4" w:rsidP="00054CEA">
      <w:pPr>
        <w:spacing w:line="480" w:lineRule="auto"/>
        <w:rPr>
          <w:rFonts w:ascii="Times New Roman" w:hAnsi="Times New Roman" w:cs="Times New Roman"/>
        </w:rPr>
      </w:pPr>
      <w:r>
        <w:rPr>
          <w:rFonts w:ascii="Times New Roman" w:hAnsi="Times New Roman" w:cs="Times New Roman"/>
        </w:rPr>
        <w:t>-Data table of citation comparison for cophylogenetic methods.</w:t>
      </w:r>
    </w:p>
    <w:p w14:paraId="25C9DDBF" w14:textId="23E80038" w:rsidR="00081DF4" w:rsidRPr="00054CEA" w:rsidRDefault="00081DF4" w:rsidP="00054CEA">
      <w:pPr>
        <w:spacing w:line="480" w:lineRule="auto"/>
        <w:rPr>
          <w:rFonts w:ascii="Times New Roman" w:hAnsi="Times New Roman" w:cs="Times New Roman"/>
        </w:rPr>
      </w:pPr>
      <w:r>
        <w:rPr>
          <w:rFonts w:ascii="Times New Roman" w:hAnsi="Times New Roman" w:cs="Times New Roman"/>
        </w:rPr>
        <w:t>-All figures and tables from Shinichi’s Analysis document.</w:t>
      </w:r>
    </w:p>
  </w:comment>
  <w:comment w:id="118" w:author="Alexander Hayward" w:date="2019-06-28T10:27:00Z" w:initials="AH">
    <w:p w14:paraId="3A0D47B6" w14:textId="67FAB443" w:rsidR="00081DF4" w:rsidRDefault="00081DF4">
      <w:pPr>
        <w:pStyle w:val="CommentText"/>
      </w:pPr>
      <w:r>
        <w:rPr>
          <w:rStyle w:val="CommentReference"/>
        </w:rPr>
        <w:annotationRef/>
      </w:r>
      <w:r>
        <w:t>Guidelines state maximum of 30 for letters. In practice, many letters have more than double the recommended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B0948E" w15:done="0"/>
  <w15:commentEx w15:paraId="274CAD26" w15:done="0"/>
  <w15:commentEx w15:paraId="3533486C" w15:done="0"/>
  <w15:commentEx w15:paraId="2F20FCFB" w15:done="0"/>
  <w15:commentEx w15:paraId="651EA5E9" w15:done="0"/>
  <w15:commentEx w15:paraId="0E3C9421" w15:done="0"/>
  <w15:commentEx w15:paraId="1C6FEEAB" w15:done="0"/>
  <w15:commentEx w15:paraId="48565F7D" w15:done="0"/>
  <w15:commentEx w15:paraId="3462ADBB" w15:done="0"/>
  <w15:commentEx w15:paraId="4D48760B" w15:done="0"/>
  <w15:commentEx w15:paraId="066487A2" w15:done="0"/>
  <w15:commentEx w15:paraId="26289753" w15:done="0"/>
  <w15:commentEx w15:paraId="484B31E0" w15:done="0"/>
  <w15:commentEx w15:paraId="5C30064A" w15:done="0"/>
  <w15:commentEx w15:paraId="6D53ED3D" w15:paraIdParent="5C30064A" w15:done="0"/>
  <w15:commentEx w15:paraId="549C1B04" w15:done="0"/>
  <w15:commentEx w15:paraId="660149F2" w15:done="0"/>
  <w15:commentEx w15:paraId="650E5095" w15:done="0"/>
  <w15:commentEx w15:paraId="5C843128" w15:done="0"/>
  <w15:commentEx w15:paraId="4E810C26" w15:done="0"/>
  <w15:commentEx w15:paraId="638151AA" w15:done="0"/>
  <w15:commentEx w15:paraId="751DC3AC" w15:paraIdParent="638151AA" w15:done="0"/>
  <w15:commentEx w15:paraId="2DF5A682" w15:done="0"/>
  <w15:commentEx w15:paraId="2A2EF722" w15:done="0"/>
  <w15:commentEx w15:paraId="53F587C2" w15:done="0"/>
  <w15:commentEx w15:paraId="0B7062D4" w15:done="0"/>
  <w15:commentEx w15:paraId="5E39458B" w15:done="0"/>
  <w15:commentEx w15:paraId="25C9DDBF" w15:done="0"/>
  <w15:commentEx w15:paraId="3A0D47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B0948E" w16cid:durableId="20C42265"/>
  <w16cid:commentId w16cid:paraId="274CAD26" w16cid:durableId="20C06585"/>
  <w16cid:commentId w16cid:paraId="3533486C" w16cid:durableId="20C42267"/>
  <w16cid:commentId w16cid:paraId="2F20FCFB" w16cid:durableId="20C42268"/>
  <w16cid:commentId w16cid:paraId="651EA5E9" w16cid:durableId="20C42269"/>
  <w16cid:commentId w16cid:paraId="0E3C9421" w16cid:durableId="20C065D5"/>
  <w16cid:commentId w16cid:paraId="1C6FEEAB" w16cid:durableId="20C4226B"/>
  <w16cid:commentId w16cid:paraId="48565F7D" w16cid:durableId="20C429EF"/>
  <w16cid:commentId w16cid:paraId="3462ADBB" w16cid:durableId="20C4226C"/>
  <w16cid:commentId w16cid:paraId="4D48760B" w16cid:durableId="20C06791"/>
  <w16cid:commentId w16cid:paraId="066487A2" w16cid:durableId="20C06C4D"/>
  <w16cid:commentId w16cid:paraId="26289753" w16cid:durableId="20C4226F"/>
  <w16cid:commentId w16cid:paraId="484B31E0" w16cid:durableId="20C428F9"/>
  <w16cid:commentId w16cid:paraId="5C30064A" w16cid:durableId="20C42AFB"/>
  <w16cid:commentId w16cid:paraId="6D53ED3D" w16cid:durableId="20C42AFE"/>
  <w16cid:commentId w16cid:paraId="549C1B04" w16cid:durableId="20C42C0F"/>
  <w16cid:commentId w16cid:paraId="660149F2" w16cid:durableId="20C42EA4"/>
  <w16cid:commentId w16cid:paraId="650E5095" w16cid:durableId="20C42CC3"/>
  <w16cid:commentId w16cid:paraId="5C843128" w16cid:durableId="20C42270"/>
  <w16cid:commentId w16cid:paraId="4E810C26" w16cid:durableId="20C42271"/>
  <w16cid:commentId w16cid:paraId="638151AA" w16cid:durableId="20C0775A"/>
  <w16cid:commentId w16cid:paraId="751DC3AC" w16cid:durableId="20C42F02"/>
  <w16cid:commentId w16cid:paraId="2DF5A682" w16cid:durableId="20C42522"/>
  <w16cid:commentId w16cid:paraId="2A2EF722" w16cid:durableId="20C4252E"/>
  <w16cid:commentId w16cid:paraId="53F587C2" w16cid:durableId="20C42538"/>
  <w16cid:commentId w16cid:paraId="0B7062D4" w16cid:durableId="20C42ADD"/>
  <w16cid:commentId w16cid:paraId="5E39458B" w16cid:durableId="20C07494"/>
  <w16cid:commentId w16cid:paraId="25C9DDBF" w16cid:durableId="20C063CD"/>
  <w16cid:commentId w16cid:paraId="3A0D47B6" w16cid:durableId="20C063C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613D7" w14:textId="77777777" w:rsidR="00081DF4" w:rsidRDefault="00081DF4" w:rsidP="00B54B1D">
      <w:r>
        <w:separator/>
      </w:r>
    </w:p>
  </w:endnote>
  <w:endnote w:type="continuationSeparator" w:id="0">
    <w:p w14:paraId="66250761" w14:textId="77777777" w:rsidR="00081DF4" w:rsidRDefault="00081DF4" w:rsidP="00B54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A579E" w14:textId="77777777" w:rsidR="00081DF4" w:rsidRDefault="00081DF4" w:rsidP="00AC2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A6A3C" w14:textId="77777777" w:rsidR="00081DF4" w:rsidRDefault="00081DF4" w:rsidP="00B54B1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4DE4F" w14:textId="77777777" w:rsidR="00081DF4" w:rsidRDefault="00081DF4" w:rsidP="00AC2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3860">
      <w:rPr>
        <w:rStyle w:val="PageNumber"/>
        <w:noProof/>
      </w:rPr>
      <w:t>10</w:t>
    </w:r>
    <w:r>
      <w:rPr>
        <w:rStyle w:val="PageNumber"/>
      </w:rPr>
      <w:fldChar w:fldCharType="end"/>
    </w:r>
  </w:p>
  <w:p w14:paraId="0CF219CF" w14:textId="77777777" w:rsidR="00081DF4" w:rsidRDefault="00081DF4" w:rsidP="00B54B1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6BDAB" w14:textId="77777777" w:rsidR="00081DF4" w:rsidRDefault="00081DF4" w:rsidP="00B54B1D">
      <w:r>
        <w:separator/>
      </w:r>
    </w:p>
  </w:footnote>
  <w:footnote w:type="continuationSeparator" w:id="0">
    <w:p w14:paraId="1E3CB60C" w14:textId="77777777" w:rsidR="00081DF4" w:rsidRDefault="00081DF4" w:rsidP="00B54B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D5E6"/>
    <w:multiLevelType w:val="multilevel"/>
    <w:tmpl w:val="7FE263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D44CFDE"/>
    <w:multiLevelType w:val="multilevel"/>
    <w:tmpl w:val="7ACC572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73ACFBC"/>
    <w:multiLevelType w:val="multilevel"/>
    <w:tmpl w:val="D2C21D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Shinichi Nakagawa">
    <w15:presenceInfo w15:providerId="AD" w15:userId="S::z3437171@ad.unsw.edu.au::2630e6b5-dad5-4913-9a8e-5293ece7e1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nb-NO" w:vendorID="64" w:dllVersion="4096" w:nlCheck="1" w:checkStyle="0"/>
  <w:activeWritingStyle w:appName="MSWord" w:lang="en-AU" w:vendorID="64" w:dllVersion="4096" w:nlCheck="1" w:checkStyle="0"/>
  <w:activeWritingStyle w:appName="MSWord" w:lang="en-GB" w:vendorID="64" w:dllVersion="131078" w:nlCheck="1" w:checkStyle="1"/>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tfewrx6v00a6et95bves2m9fte0e5fess2&quot;&gt;Poulin coevolution&lt;record-ids&gt;&lt;item&gt;1&lt;/item&gt;&lt;item&gt;2&lt;/item&gt;&lt;item&gt;3&lt;/item&gt;&lt;item&gt;4&lt;/item&gt;&lt;item&gt;6&lt;/item&gt;&lt;item&gt;7&lt;/item&gt;&lt;item&gt;8&lt;/item&gt;&lt;item&gt;10&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30&lt;/item&gt;&lt;item&gt;33&lt;/item&gt;&lt;item&gt;34&lt;/item&gt;&lt;item&gt;35&lt;/item&gt;&lt;item&gt;39&lt;/item&gt;&lt;item&gt;40&lt;/item&gt;&lt;item&gt;41&lt;/item&gt;&lt;item&gt;42&lt;/item&gt;&lt;item&gt;44&lt;/item&gt;&lt;item&gt;45&lt;/item&gt;&lt;item&gt;47&lt;/item&gt;&lt;item&gt;48&lt;/item&gt;&lt;item&gt;49&lt;/item&gt;&lt;item&gt;50&lt;/item&gt;&lt;item&gt;51&lt;/item&gt;&lt;item&gt;54&lt;/item&gt;&lt;item&gt;55&lt;/item&gt;&lt;item&gt;56&lt;/item&gt;&lt;item&gt;57&lt;/item&gt;&lt;item&gt;60&lt;/item&gt;&lt;item&gt;62&lt;/item&gt;&lt;item&gt;63&lt;/item&gt;&lt;item&gt;65&lt;/item&gt;&lt;item&gt;67&lt;/item&gt;&lt;item&gt;68&lt;/item&gt;&lt;item&gt;69&lt;/item&gt;&lt;item&gt;70&lt;/item&gt;&lt;item&gt;71&lt;/item&gt;&lt;item&gt;72&lt;/item&gt;&lt;/record-ids&gt;&lt;/item&gt;&lt;/Libraries&gt;"/>
  </w:docVars>
  <w:rsids>
    <w:rsidRoot w:val="00B8127F"/>
    <w:rsid w:val="00002AB6"/>
    <w:rsid w:val="00002D6E"/>
    <w:rsid w:val="00003627"/>
    <w:rsid w:val="000049E0"/>
    <w:rsid w:val="000057BD"/>
    <w:rsid w:val="00005D9D"/>
    <w:rsid w:val="00006EDC"/>
    <w:rsid w:val="000079C7"/>
    <w:rsid w:val="00007AFF"/>
    <w:rsid w:val="000102A9"/>
    <w:rsid w:val="00010E24"/>
    <w:rsid w:val="000118C2"/>
    <w:rsid w:val="00013F98"/>
    <w:rsid w:val="00014EC2"/>
    <w:rsid w:val="00015B79"/>
    <w:rsid w:val="00021375"/>
    <w:rsid w:val="0002173E"/>
    <w:rsid w:val="00021CC7"/>
    <w:rsid w:val="00022CDC"/>
    <w:rsid w:val="000231B9"/>
    <w:rsid w:val="000307F0"/>
    <w:rsid w:val="00030DEF"/>
    <w:rsid w:val="0003400D"/>
    <w:rsid w:val="00035EAF"/>
    <w:rsid w:val="00036F25"/>
    <w:rsid w:val="00041E9E"/>
    <w:rsid w:val="00042F97"/>
    <w:rsid w:val="000439B8"/>
    <w:rsid w:val="0004684A"/>
    <w:rsid w:val="00047131"/>
    <w:rsid w:val="0004729A"/>
    <w:rsid w:val="0004754D"/>
    <w:rsid w:val="00050821"/>
    <w:rsid w:val="00052298"/>
    <w:rsid w:val="00054221"/>
    <w:rsid w:val="0005463F"/>
    <w:rsid w:val="00054CEA"/>
    <w:rsid w:val="00055D14"/>
    <w:rsid w:val="000577B0"/>
    <w:rsid w:val="00061185"/>
    <w:rsid w:val="00061CDE"/>
    <w:rsid w:val="00061D0A"/>
    <w:rsid w:val="00062082"/>
    <w:rsid w:val="00063135"/>
    <w:rsid w:val="00064569"/>
    <w:rsid w:val="00065148"/>
    <w:rsid w:val="00066531"/>
    <w:rsid w:val="00067751"/>
    <w:rsid w:val="000677EE"/>
    <w:rsid w:val="00070F22"/>
    <w:rsid w:val="00071855"/>
    <w:rsid w:val="0007352F"/>
    <w:rsid w:val="00073FBB"/>
    <w:rsid w:val="000742B1"/>
    <w:rsid w:val="000747B4"/>
    <w:rsid w:val="000754AD"/>
    <w:rsid w:val="00075DD5"/>
    <w:rsid w:val="00076C9E"/>
    <w:rsid w:val="00081DF4"/>
    <w:rsid w:val="0008291A"/>
    <w:rsid w:val="000838AF"/>
    <w:rsid w:val="00083E83"/>
    <w:rsid w:val="0008537C"/>
    <w:rsid w:val="00085FA3"/>
    <w:rsid w:val="0008767A"/>
    <w:rsid w:val="00087CD6"/>
    <w:rsid w:val="0009055D"/>
    <w:rsid w:val="000925E9"/>
    <w:rsid w:val="0009440B"/>
    <w:rsid w:val="00095922"/>
    <w:rsid w:val="00096558"/>
    <w:rsid w:val="000A0624"/>
    <w:rsid w:val="000A7576"/>
    <w:rsid w:val="000A7929"/>
    <w:rsid w:val="000B0BE0"/>
    <w:rsid w:val="000B234B"/>
    <w:rsid w:val="000B28BB"/>
    <w:rsid w:val="000B3E19"/>
    <w:rsid w:val="000B6BA6"/>
    <w:rsid w:val="000B71CE"/>
    <w:rsid w:val="000C0513"/>
    <w:rsid w:val="000C08CB"/>
    <w:rsid w:val="000C108C"/>
    <w:rsid w:val="000D2EAA"/>
    <w:rsid w:val="000D4BFB"/>
    <w:rsid w:val="000D5ED7"/>
    <w:rsid w:val="000D75AA"/>
    <w:rsid w:val="000D791D"/>
    <w:rsid w:val="000E24C6"/>
    <w:rsid w:val="000E3FE5"/>
    <w:rsid w:val="000E41C8"/>
    <w:rsid w:val="000E480D"/>
    <w:rsid w:val="000E6695"/>
    <w:rsid w:val="000E6E06"/>
    <w:rsid w:val="000F1BB5"/>
    <w:rsid w:val="000F1CC2"/>
    <w:rsid w:val="000F375E"/>
    <w:rsid w:val="000F4488"/>
    <w:rsid w:val="000F4F31"/>
    <w:rsid w:val="000F5FD5"/>
    <w:rsid w:val="000F6225"/>
    <w:rsid w:val="000F6DDE"/>
    <w:rsid w:val="00102D0F"/>
    <w:rsid w:val="001030C9"/>
    <w:rsid w:val="0010450D"/>
    <w:rsid w:val="001053A5"/>
    <w:rsid w:val="001057AA"/>
    <w:rsid w:val="001060A2"/>
    <w:rsid w:val="001060BC"/>
    <w:rsid w:val="00107E29"/>
    <w:rsid w:val="00113C27"/>
    <w:rsid w:val="00114C86"/>
    <w:rsid w:val="001158C6"/>
    <w:rsid w:val="00115A05"/>
    <w:rsid w:val="00115F3B"/>
    <w:rsid w:val="001168DD"/>
    <w:rsid w:val="001208CC"/>
    <w:rsid w:val="001208FB"/>
    <w:rsid w:val="00121CB9"/>
    <w:rsid w:val="00122159"/>
    <w:rsid w:val="00123467"/>
    <w:rsid w:val="0012357F"/>
    <w:rsid w:val="00123700"/>
    <w:rsid w:val="0013303C"/>
    <w:rsid w:val="00134A2D"/>
    <w:rsid w:val="00135866"/>
    <w:rsid w:val="00141805"/>
    <w:rsid w:val="001444B4"/>
    <w:rsid w:val="00145B93"/>
    <w:rsid w:val="00146776"/>
    <w:rsid w:val="00151EDB"/>
    <w:rsid w:val="00153ABA"/>
    <w:rsid w:val="00153B8E"/>
    <w:rsid w:val="001540A2"/>
    <w:rsid w:val="0015773E"/>
    <w:rsid w:val="00160F69"/>
    <w:rsid w:val="00162CD1"/>
    <w:rsid w:val="00162FDA"/>
    <w:rsid w:val="001633B3"/>
    <w:rsid w:val="00165EC1"/>
    <w:rsid w:val="0017157A"/>
    <w:rsid w:val="00171B22"/>
    <w:rsid w:val="00172B49"/>
    <w:rsid w:val="00173A58"/>
    <w:rsid w:val="0017629B"/>
    <w:rsid w:val="0017664B"/>
    <w:rsid w:val="00176A22"/>
    <w:rsid w:val="00176B9F"/>
    <w:rsid w:val="00176F5A"/>
    <w:rsid w:val="001810B6"/>
    <w:rsid w:val="00181EC4"/>
    <w:rsid w:val="00182A1E"/>
    <w:rsid w:val="001840A3"/>
    <w:rsid w:val="00184DE6"/>
    <w:rsid w:val="00190A14"/>
    <w:rsid w:val="00192913"/>
    <w:rsid w:val="0019367D"/>
    <w:rsid w:val="001938EC"/>
    <w:rsid w:val="0019630C"/>
    <w:rsid w:val="001A1829"/>
    <w:rsid w:val="001A43A7"/>
    <w:rsid w:val="001A5071"/>
    <w:rsid w:val="001A59E2"/>
    <w:rsid w:val="001A7697"/>
    <w:rsid w:val="001B4828"/>
    <w:rsid w:val="001B6711"/>
    <w:rsid w:val="001B6A7C"/>
    <w:rsid w:val="001C21F4"/>
    <w:rsid w:val="001C46F1"/>
    <w:rsid w:val="001C62D1"/>
    <w:rsid w:val="001C6446"/>
    <w:rsid w:val="001C6B20"/>
    <w:rsid w:val="001D01FB"/>
    <w:rsid w:val="001D1BD2"/>
    <w:rsid w:val="001D3815"/>
    <w:rsid w:val="001D3F72"/>
    <w:rsid w:val="001D479E"/>
    <w:rsid w:val="001D6172"/>
    <w:rsid w:val="001D79F0"/>
    <w:rsid w:val="001E00D1"/>
    <w:rsid w:val="001E0CEE"/>
    <w:rsid w:val="001E56FD"/>
    <w:rsid w:val="001E5DC9"/>
    <w:rsid w:val="001E6C8B"/>
    <w:rsid w:val="001E7DEC"/>
    <w:rsid w:val="001F12EF"/>
    <w:rsid w:val="001F20F0"/>
    <w:rsid w:val="001F3720"/>
    <w:rsid w:val="001F3D7C"/>
    <w:rsid w:val="001F4A1C"/>
    <w:rsid w:val="001F6844"/>
    <w:rsid w:val="001F7530"/>
    <w:rsid w:val="0020192A"/>
    <w:rsid w:val="00204B9A"/>
    <w:rsid w:val="00206429"/>
    <w:rsid w:val="0020664A"/>
    <w:rsid w:val="00206BE1"/>
    <w:rsid w:val="00206C53"/>
    <w:rsid w:val="002076D5"/>
    <w:rsid w:val="00207AD9"/>
    <w:rsid w:val="00211968"/>
    <w:rsid w:val="00214DBF"/>
    <w:rsid w:val="00216CEF"/>
    <w:rsid w:val="00216E38"/>
    <w:rsid w:val="00222026"/>
    <w:rsid w:val="002223DC"/>
    <w:rsid w:val="0022276A"/>
    <w:rsid w:val="00222854"/>
    <w:rsid w:val="00223202"/>
    <w:rsid w:val="00225AC2"/>
    <w:rsid w:val="00226561"/>
    <w:rsid w:val="0022773B"/>
    <w:rsid w:val="00230712"/>
    <w:rsid w:val="002308C1"/>
    <w:rsid w:val="00230BE0"/>
    <w:rsid w:val="00231800"/>
    <w:rsid w:val="002409F5"/>
    <w:rsid w:val="00241F68"/>
    <w:rsid w:val="0024241D"/>
    <w:rsid w:val="002430BF"/>
    <w:rsid w:val="00244048"/>
    <w:rsid w:val="00244AA6"/>
    <w:rsid w:val="00245F35"/>
    <w:rsid w:val="002533C5"/>
    <w:rsid w:val="0025376C"/>
    <w:rsid w:val="00253DE6"/>
    <w:rsid w:val="002547F5"/>
    <w:rsid w:val="00254E42"/>
    <w:rsid w:val="00256CE6"/>
    <w:rsid w:val="002605B1"/>
    <w:rsid w:val="00261B3A"/>
    <w:rsid w:val="002643A2"/>
    <w:rsid w:val="0026482E"/>
    <w:rsid w:val="00266CA1"/>
    <w:rsid w:val="00270ABF"/>
    <w:rsid w:val="0027113E"/>
    <w:rsid w:val="002719F5"/>
    <w:rsid w:val="00272CDE"/>
    <w:rsid w:val="002731CB"/>
    <w:rsid w:val="00276FB0"/>
    <w:rsid w:val="00281605"/>
    <w:rsid w:val="002818A7"/>
    <w:rsid w:val="002819A6"/>
    <w:rsid w:val="00284952"/>
    <w:rsid w:val="00284BF5"/>
    <w:rsid w:val="0028581F"/>
    <w:rsid w:val="0028789C"/>
    <w:rsid w:val="002912F4"/>
    <w:rsid w:val="002939F3"/>
    <w:rsid w:val="002A0778"/>
    <w:rsid w:val="002A093F"/>
    <w:rsid w:val="002A2712"/>
    <w:rsid w:val="002A3036"/>
    <w:rsid w:val="002A5476"/>
    <w:rsid w:val="002A5D31"/>
    <w:rsid w:val="002A68E2"/>
    <w:rsid w:val="002B001B"/>
    <w:rsid w:val="002B0904"/>
    <w:rsid w:val="002B2111"/>
    <w:rsid w:val="002B2827"/>
    <w:rsid w:val="002B44A6"/>
    <w:rsid w:val="002B47B8"/>
    <w:rsid w:val="002B7A39"/>
    <w:rsid w:val="002C1A7D"/>
    <w:rsid w:val="002C1B2C"/>
    <w:rsid w:val="002C392A"/>
    <w:rsid w:val="002C3A2A"/>
    <w:rsid w:val="002C4874"/>
    <w:rsid w:val="002C4E10"/>
    <w:rsid w:val="002C4EE8"/>
    <w:rsid w:val="002C5B0D"/>
    <w:rsid w:val="002C65FA"/>
    <w:rsid w:val="002D47FA"/>
    <w:rsid w:val="002D4C56"/>
    <w:rsid w:val="002D643D"/>
    <w:rsid w:val="002E6634"/>
    <w:rsid w:val="002E710B"/>
    <w:rsid w:val="002F34BF"/>
    <w:rsid w:val="002F35FD"/>
    <w:rsid w:val="002F3860"/>
    <w:rsid w:val="002F3C1E"/>
    <w:rsid w:val="002F5029"/>
    <w:rsid w:val="002F56E0"/>
    <w:rsid w:val="003033AD"/>
    <w:rsid w:val="0030472C"/>
    <w:rsid w:val="00304A4D"/>
    <w:rsid w:val="0030664A"/>
    <w:rsid w:val="003107FB"/>
    <w:rsid w:val="00310BE3"/>
    <w:rsid w:val="00310EFC"/>
    <w:rsid w:val="00310F66"/>
    <w:rsid w:val="00321C69"/>
    <w:rsid w:val="00322E28"/>
    <w:rsid w:val="0032381C"/>
    <w:rsid w:val="00323D1E"/>
    <w:rsid w:val="0033174C"/>
    <w:rsid w:val="003317B0"/>
    <w:rsid w:val="003335C2"/>
    <w:rsid w:val="00333CCE"/>
    <w:rsid w:val="00334CD8"/>
    <w:rsid w:val="00335693"/>
    <w:rsid w:val="003422FB"/>
    <w:rsid w:val="00343EF7"/>
    <w:rsid w:val="003468DC"/>
    <w:rsid w:val="0035117F"/>
    <w:rsid w:val="0035155A"/>
    <w:rsid w:val="00351782"/>
    <w:rsid w:val="003622B3"/>
    <w:rsid w:val="00362500"/>
    <w:rsid w:val="003654F5"/>
    <w:rsid w:val="00365C81"/>
    <w:rsid w:val="00366F0D"/>
    <w:rsid w:val="00370B91"/>
    <w:rsid w:val="00380885"/>
    <w:rsid w:val="00381CEC"/>
    <w:rsid w:val="00382829"/>
    <w:rsid w:val="00385FD7"/>
    <w:rsid w:val="003864F8"/>
    <w:rsid w:val="00386D70"/>
    <w:rsid w:val="00387EF0"/>
    <w:rsid w:val="00393DC0"/>
    <w:rsid w:val="003957FB"/>
    <w:rsid w:val="00395B63"/>
    <w:rsid w:val="003976AC"/>
    <w:rsid w:val="00397EEE"/>
    <w:rsid w:val="003A1D4F"/>
    <w:rsid w:val="003A2038"/>
    <w:rsid w:val="003A56EF"/>
    <w:rsid w:val="003A7453"/>
    <w:rsid w:val="003A764C"/>
    <w:rsid w:val="003B0A59"/>
    <w:rsid w:val="003B365F"/>
    <w:rsid w:val="003B4CDA"/>
    <w:rsid w:val="003B5B47"/>
    <w:rsid w:val="003B719D"/>
    <w:rsid w:val="003B7AA9"/>
    <w:rsid w:val="003C011D"/>
    <w:rsid w:val="003C0A5B"/>
    <w:rsid w:val="003C21EC"/>
    <w:rsid w:val="003C2D7C"/>
    <w:rsid w:val="003C30BC"/>
    <w:rsid w:val="003C4199"/>
    <w:rsid w:val="003C46EC"/>
    <w:rsid w:val="003C4E2E"/>
    <w:rsid w:val="003D1DE0"/>
    <w:rsid w:val="003D2932"/>
    <w:rsid w:val="003D2C07"/>
    <w:rsid w:val="003D318E"/>
    <w:rsid w:val="003D4AE8"/>
    <w:rsid w:val="003D6F65"/>
    <w:rsid w:val="003E0662"/>
    <w:rsid w:val="003E0B6C"/>
    <w:rsid w:val="003E2C06"/>
    <w:rsid w:val="003F0F20"/>
    <w:rsid w:val="003F289F"/>
    <w:rsid w:val="003F5ED3"/>
    <w:rsid w:val="004005FA"/>
    <w:rsid w:val="00400AF2"/>
    <w:rsid w:val="00400FD1"/>
    <w:rsid w:val="00402A17"/>
    <w:rsid w:val="00402E78"/>
    <w:rsid w:val="0040303B"/>
    <w:rsid w:val="00406E6D"/>
    <w:rsid w:val="00407649"/>
    <w:rsid w:val="00411760"/>
    <w:rsid w:val="0041297B"/>
    <w:rsid w:val="004147DD"/>
    <w:rsid w:val="00415888"/>
    <w:rsid w:val="00415930"/>
    <w:rsid w:val="00422437"/>
    <w:rsid w:val="00422756"/>
    <w:rsid w:val="0042778F"/>
    <w:rsid w:val="0043112B"/>
    <w:rsid w:val="00431590"/>
    <w:rsid w:val="00433A55"/>
    <w:rsid w:val="00433CD8"/>
    <w:rsid w:val="00434007"/>
    <w:rsid w:val="00440E38"/>
    <w:rsid w:val="004422AE"/>
    <w:rsid w:val="00443046"/>
    <w:rsid w:val="0044422A"/>
    <w:rsid w:val="00444933"/>
    <w:rsid w:val="00445E81"/>
    <w:rsid w:val="004477AF"/>
    <w:rsid w:val="00450077"/>
    <w:rsid w:val="0045218A"/>
    <w:rsid w:val="004561E1"/>
    <w:rsid w:val="004568C7"/>
    <w:rsid w:val="0045699E"/>
    <w:rsid w:val="004574E5"/>
    <w:rsid w:val="0045767E"/>
    <w:rsid w:val="00461A1E"/>
    <w:rsid w:val="00463D31"/>
    <w:rsid w:val="00464EAB"/>
    <w:rsid w:val="00465220"/>
    <w:rsid w:val="004656D5"/>
    <w:rsid w:val="0047005B"/>
    <w:rsid w:val="00472353"/>
    <w:rsid w:val="00472426"/>
    <w:rsid w:val="00472612"/>
    <w:rsid w:val="00473B37"/>
    <w:rsid w:val="004741CB"/>
    <w:rsid w:val="00477568"/>
    <w:rsid w:val="004776CD"/>
    <w:rsid w:val="004805E5"/>
    <w:rsid w:val="00481DDD"/>
    <w:rsid w:val="0048457F"/>
    <w:rsid w:val="00487DFA"/>
    <w:rsid w:val="004913E8"/>
    <w:rsid w:val="004915CD"/>
    <w:rsid w:val="00492200"/>
    <w:rsid w:val="004930A3"/>
    <w:rsid w:val="0049382C"/>
    <w:rsid w:val="004960D9"/>
    <w:rsid w:val="00497FB0"/>
    <w:rsid w:val="004A0A07"/>
    <w:rsid w:val="004A0F9A"/>
    <w:rsid w:val="004A3566"/>
    <w:rsid w:val="004A35BB"/>
    <w:rsid w:val="004A6645"/>
    <w:rsid w:val="004A73A3"/>
    <w:rsid w:val="004A7E4F"/>
    <w:rsid w:val="004B014F"/>
    <w:rsid w:val="004B10CA"/>
    <w:rsid w:val="004B2EEC"/>
    <w:rsid w:val="004B4B6E"/>
    <w:rsid w:val="004B4E9D"/>
    <w:rsid w:val="004B6BDD"/>
    <w:rsid w:val="004B700E"/>
    <w:rsid w:val="004B7EA6"/>
    <w:rsid w:val="004C0F37"/>
    <w:rsid w:val="004C1625"/>
    <w:rsid w:val="004C1A3F"/>
    <w:rsid w:val="004C3E11"/>
    <w:rsid w:val="004C5EC1"/>
    <w:rsid w:val="004D15C6"/>
    <w:rsid w:val="004D1BDE"/>
    <w:rsid w:val="004D2E74"/>
    <w:rsid w:val="004D434C"/>
    <w:rsid w:val="004D55D9"/>
    <w:rsid w:val="004E1E9E"/>
    <w:rsid w:val="004E2274"/>
    <w:rsid w:val="004E57D2"/>
    <w:rsid w:val="004E68FF"/>
    <w:rsid w:val="004E7001"/>
    <w:rsid w:val="004E7298"/>
    <w:rsid w:val="004E7B88"/>
    <w:rsid w:val="004E7EFA"/>
    <w:rsid w:val="004F00D7"/>
    <w:rsid w:val="004F0D40"/>
    <w:rsid w:val="004F1EA9"/>
    <w:rsid w:val="004F3B9D"/>
    <w:rsid w:val="004F7882"/>
    <w:rsid w:val="00501554"/>
    <w:rsid w:val="00501934"/>
    <w:rsid w:val="00502A6B"/>
    <w:rsid w:val="005032CB"/>
    <w:rsid w:val="00504462"/>
    <w:rsid w:val="00505106"/>
    <w:rsid w:val="005057D2"/>
    <w:rsid w:val="00505B2B"/>
    <w:rsid w:val="00511132"/>
    <w:rsid w:val="00511AAB"/>
    <w:rsid w:val="00512BBA"/>
    <w:rsid w:val="00512F00"/>
    <w:rsid w:val="005169DB"/>
    <w:rsid w:val="00521039"/>
    <w:rsid w:val="00524049"/>
    <w:rsid w:val="005245B7"/>
    <w:rsid w:val="00525558"/>
    <w:rsid w:val="00525B32"/>
    <w:rsid w:val="00525EA6"/>
    <w:rsid w:val="00526382"/>
    <w:rsid w:val="00531D15"/>
    <w:rsid w:val="00533E80"/>
    <w:rsid w:val="0053401F"/>
    <w:rsid w:val="0053642E"/>
    <w:rsid w:val="00536D3D"/>
    <w:rsid w:val="00537615"/>
    <w:rsid w:val="00545C62"/>
    <w:rsid w:val="00550C41"/>
    <w:rsid w:val="00551A7A"/>
    <w:rsid w:val="0055244B"/>
    <w:rsid w:val="00554676"/>
    <w:rsid w:val="0055482E"/>
    <w:rsid w:val="00556BB1"/>
    <w:rsid w:val="0055719F"/>
    <w:rsid w:val="00557DC5"/>
    <w:rsid w:val="005605D5"/>
    <w:rsid w:val="005644AC"/>
    <w:rsid w:val="00564B89"/>
    <w:rsid w:val="00566378"/>
    <w:rsid w:val="00570C0A"/>
    <w:rsid w:val="00570E72"/>
    <w:rsid w:val="00571035"/>
    <w:rsid w:val="005711C7"/>
    <w:rsid w:val="00571941"/>
    <w:rsid w:val="005733ED"/>
    <w:rsid w:val="00574545"/>
    <w:rsid w:val="005750D7"/>
    <w:rsid w:val="005763D3"/>
    <w:rsid w:val="00577042"/>
    <w:rsid w:val="0058187A"/>
    <w:rsid w:val="0058600B"/>
    <w:rsid w:val="005868B4"/>
    <w:rsid w:val="00587F40"/>
    <w:rsid w:val="00590A63"/>
    <w:rsid w:val="00590CAF"/>
    <w:rsid w:val="0059201C"/>
    <w:rsid w:val="00592F9B"/>
    <w:rsid w:val="005931E1"/>
    <w:rsid w:val="0059584F"/>
    <w:rsid w:val="005A122D"/>
    <w:rsid w:val="005A1946"/>
    <w:rsid w:val="005A28BA"/>
    <w:rsid w:val="005A2BC8"/>
    <w:rsid w:val="005A322C"/>
    <w:rsid w:val="005A32EF"/>
    <w:rsid w:val="005A35C4"/>
    <w:rsid w:val="005A3B90"/>
    <w:rsid w:val="005A6BAA"/>
    <w:rsid w:val="005B06F6"/>
    <w:rsid w:val="005B2F58"/>
    <w:rsid w:val="005B2FA1"/>
    <w:rsid w:val="005B3BFA"/>
    <w:rsid w:val="005B45A7"/>
    <w:rsid w:val="005B4A46"/>
    <w:rsid w:val="005B76EF"/>
    <w:rsid w:val="005C05E6"/>
    <w:rsid w:val="005C1684"/>
    <w:rsid w:val="005C3C7A"/>
    <w:rsid w:val="005C61C9"/>
    <w:rsid w:val="005D068B"/>
    <w:rsid w:val="005D0808"/>
    <w:rsid w:val="005D0AE6"/>
    <w:rsid w:val="005D24D4"/>
    <w:rsid w:val="005D4548"/>
    <w:rsid w:val="005D4FF3"/>
    <w:rsid w:val="005D79D1"/>
    <w:rsid w:val="005E08F2"/>
    <w:rsid w:val="005E1D28"/>
    <w:rsid w:val="005E3D0E"/>
    <w:rsid w:val="005E59EE"/>
    <w:rsid w:val="005F0396"/>
    <w:rsid w:val="005F160C"/>
    <w:rsid w:val="005F3975"/>
    <w:rsid w:val="005F3C4A"/>
    <w:rsid w:val="005F43E9"/>
    <w:rsid w:val="005F53D1"/>
    <w:rsid w:val="005F62E9"/>
    <w:rsid w:val="005F6D3F"/>
    <w:rsid w:val="005F75AE"/>
    <w:rsid w:val="0060121A"/>
    <w:rsid w:val="006016B4"/>
    <w:rsid w:val="00607A28"/>
    <w:rsid w:val="00607BA0"/>
    <w:rsid w:val="0061062A"/>
    <w:rsid w:val="00610937"/>
    <w:rsid w:val="00611964"/>
    <w:rsid w:val="0061198D"/>
    <w:rsid w:val="00612783"/>
    <w:rsid w:val="0061425A"/>
    <w:rsid w:val="0061464E"/>
    <w:rsid w:val="0061505B"/>
    <w:rsid w:val="00615BE2"/>
    <w:rsid w:val="00616614"/>
    <w:rsid w:val="00616783"/>
    <w:rsid w:val="006225C5"/>
    <w:rsid w:val="00623D77"/>
    <w:rsid w:val="00624535"/>
    <w:rsid w:val="006245F7"/>
    <w:rsid w:val="00624DF4"/>
    <w:rsid w:val="006252C8"/>
    <w:rsid w:val="00625EE9"/>
    <w:rsid w:val="00626DE1"/>
    <w:rsid w:val="00627BC7"/>
    <w:rsid w:val="00633234"/>
    <w:rsid w:val="00634656"/>
    <w:rsid w:val="00635565"/>
    <w:rsid w:val="00641F9A"/>
    <w:rsid w:val="00642DED"/>
    <w:rsid w:val="006446E4"/>
    <w:rsid w:val="00644883"/>
    <w:rsid w:val="00645C62"/>
    <w:rsid w:val="0064751D"/>
    <w:rsid w:val="00652133"/>
    <w:rsid w:val="006577E3"/>
    <w:rsid w:val="00661614"/>
    <w:rsid w:val="00663F72"/>
    <w:rsid w:val="00664609"/>
    <w:rsid w:val="0066599B"/>
    <w:rsid w:val="00670BE5"/>
    <w:rsid w:val="00671016"/>
    <w:rsid w:val="00673DC1"/>
    <w:rsid w:val="00674CE0"/>
    <w:rsid w:val="006760AA"/>
    <w:rsid w:val="0067635A"/>
    <w:rsid w:val="00676EE9"/>
    <w:rsid w:val="006803D9"/>
    <w:rsid w:val="0068065F"/>
    <w:rsid w:val="00680CE4"/>
    <w:rsid w:val="006815AC"/>
    <w:rsid w:val="00681A6E"/>
    <w:rsid w:val="006820B7"/>
    <w:rsid w:val="00694D68"/>
    <w:rsid w:val="006A0779"/>
    <w:rsid w:val="006A0B19"/>
    <w:rsid w:val="006A0C42"/>
    <w:rsid w:val="006A223E"/>
    <w:rsid w:val="006A390B"/>
    <w:rsid w:val="006A42CD"/>
    <w:rsid w:val="006A4BA9"/>
    <w:rsid w:val="006A5061"/>
    <w:rsid w:val="006A5D6C"/>
    <w:rsid w:val="006B4ABF"/>
    <w:rsid w:val="006B52F8"/>
    <w:rsid w:val="006C04FC"/>
    <w:rsid w:val="006C072B"/>
    <w:rsid w:val="006C4C35"/>
    <w:rsid w:val="006C6485"/>
    <w:rsid w:val="006C7442"/>
    <w:rsid w:val="006D1A72"/>
    <w:rsid w:val="006D26F0"/>
    <w:rsid w:val="006D2BCC"/>
    <w:rsid w:val="006D2D6E"/>
    <w:rsid w:val="006D2F12"/>
    <w:rsid w:val="006D3746"/>
    <w:rsid w:val="006D4F1E"/>
    <w:rsid w:val="006D5362"/>
    <w:rsid w:val="006D563E"/>
    <w:rsid w:val="006D6FDD"/>
    <w:rsid w:val="006E0518"/>
    <w:rsid w:val="006E118E"/>
    <w:rsid w:val="006E2C35"/>
    <w:rsid w:val="006E6A79"/>
    <w:rsid w:val="006F1D9F"/>
    <w:rsid w:val="006F6F5A"/>
    <w:rsid w:val="0070011C"/>
    <w:rsid w:val="0070044E"/>
    <w:rsid w:val="007007CE"/>
    <w:rsid w:val="00701CFA"/>
    <w:rsid w:val="0070240E"/>
    <w:rsid w:val="00702FEB"/>
    <w:rsid w:val="007037F2"/>
    <w:rsid w:val="007046DF"/>
    <w:rsid w:val="007050F5"/>
    <w:rsid w:val="00710051"/>
    <w:rsid w:val="0071052D"/>
    <w:rsid w:val="00711EFC"/>
    <w:rsid w:val="007132E0"/>
    <w:rsid w:val="00714179"/>
    <w:rsid w:val="00714ACB"/>
    <w:rsid w:val="007160BF"/>
    <w:rsid w:val="00717112"/>
    <w:rsid w:val="007176AB"/>
    <w:rsid w:val="00717C93"/>
    <w:rsid w:val="00721BEE"/>
    <w:rsid w:val="00723BE4"/>
    <w:rsid w:val="00724785"/>
    <w:rsid w:val="00724D2B"/>
    <w:rsid w:val="00725A06"/>
    <w:rsid w:val="00727F70"/>
    <w:rsid w:val="0073097E"/>
    <w:rsid w:val="00731768"/>
    <w:rsid w:val="00732B19"/>
    <w:rsid w:val="00732DC9"/>
    <w:rsid w:val="00732E99"/>
    <w:rsid w:val="007333F4"/>
    <w:rsid w:val="00733724"/>
    <w:rsid w:val="0073388A"/>
    <w:rsid w:val="00733AF4"/>
    <w:rsid w:val="00736B83"/>
    <w:rsid w:val="007406C8"/>
    <w:rsid w:val="00742B1F"/>
    <w:rsid w:val="00743270"/>
    <w:rsid w:val="00746FB4"/>
    <w:rsid w:val="00747B39"/>
    <w:rsid w:val="00750460"/>
    <w:rsid w:val="007539CC"/>
    <w:rsid w:val="00753FDB"/>
    <w:rsid w:val="0075545B"/>
    <w:rsid w:val="00755975"/>
    <w:rsid w:val="007623E4"/>
    <w:rsid w:val="00765166"/>
    <w:rsid w:val="00765AEB"/>
    <w:rsid w:val="00770140"/>
    <w:rsid w:val="00773CBC"/>
    <w:rsid w:val="007748E6"/>
    <w:rsid w:val="00775A7F"/>
    <w:rsid w:val="007764B7"/>
    <w:rsid w:val="00776A45"/>
    <w:rsid w:val="007811D1"/>
    <w:rsid w:val="00782470"/>
    <w:rsid w:val="00786779"/>
    <w:rsid w:val="00786A31"/>
    <w:rsid w:val="00787959"/>
    <w:rsid w:val="00791C5B"/>
    <w:rsid w:val="00794169"/>
    <w:rsid w:val="00796114"/>
    <w:rsid w:val="00796BD1"/>
    <w:rsid w:val="00796DEE"/>
    <w:rsid w:val="00797C56"/>
    <w:rsid w:val="007A037C"/>
    <w:rsid w:val="007A27BD"/>
    <w:rsid w:val="007A463E"/>
    <w:rsid w:val="007A60A5"/>
    <w:rsid w:val="007B091E"/>
    <w:rsid w:val="007B1FD9"/>
    <w:rsid w:val="007B4093"/>
    <w:rsid w:val="007B5397"/>
    <w:rsid w:val="007C0C57"/>
    <w:rsid w:val="007C2D67"/>
    <w:rsid w:val="007C33BA"/>
    <w:rsid w:val="007C3DF7"/>
    <w:rsid w:val="007C45BE"/>
    <w:rsid w:val="007C6484"/>
    <w:rsid w:val="007D0996"/>
    <w:rsid w:val="007D1FF8"/>
    <w:rsid w:val="007D3025"/>
    <w:rsid w:val="007D4C60"/>
    <w:rsid w:val="007D7515"/>
    <w:rsid w:val="007E3421"/>
    <w:rsid w:val="007E381E"/>
    <w:rsid w:val="007E5103"/>
    <w:rsid w:val="007E75CF"/>
    <w:rsid w:val="007F1C8D"/>
    <w:rsid w:val="007F2AE1"/>
    <w:rsid w:val="007F2CBB"/>
    <w:rsid w:val="007F4AFC"/>
    <w:rsid w:val="007F5B3B"/>
    <w:rsid w:val="007F6C64"/>
    <w:rsid w:val="007F6DF9"/>
    <w:rsid w:val="007F735F"/>
    <w:rsid w:val="007F7F0E"/>
    <w:rsid w:val="00800AD6"/>
    <w:rsid w:val="00800B78"/>
    <w:rsid w:val="00801990"/>
    <w:rsid w:val="00802379"/>
    <w:rsid w:val="008030EE"/>
    <w:rsid w:val="008055AC"/>
    <w:rsid w:val="00807A14"/>
    <w:rsid w:val="00811637"/>
    <w:rsid w:val="00820FA1"/>
    <w:rsid w:val="00821953"/>
    <w:rsid w:val="008219E8"/>
    <w:rsid w:val="00821C10"/>
    <w:rsid w:val="0082322C"/>
    <w:rsid w:val="00823B0E"/>
    <w:rsid w:val="00826B90"/>
    <w:rsid w:val="00827E52"/>
    <w:rsid w:val="008310B7"/>
    <w:rsid w:val="0083239F"/>
    <w:rsid w:val="008332DA"/>
    <w:rsid w:val="00833609"/>
    <w:rsid w:val="0083484A"/>
    <w:rsid w:val="00835D52"/>
    <w:rsid w:val="008366E6"/>
    <w:rsid w:val="00836848"/>
    <w:rsid w:val="00840653"/>
    <w:rsid w:val="00841671"/>
    <w:rsid w:val="00841934"/>
    <w:rsid w:val="00843032"/>
    <w:rsid w:val="0084315F"/>
    <w:rsid w:val="008451B0"/>
    <w:rsid w:val="00845EDA"/>
    <w:rsid w:val="0085194F"/>
    <w:rsid w:val="00861271"/>
    <w:rsid w:val="008633EA"/>
    <w:rsid w:val="00871106"/>
    <w:rsid w:val="0087285E"/>
    <w:rsid w:val="00872FC7"/>
    <w:rsid w:val="008763EE"/>
    <w:rsid w:val="00877404"/>
    <w:rsid w:val="00880573"/>
    <w:rsid w:val="00881102"/>
    <w:rsid w:val="00881B4A"/>
    <w:rsid w:val="00882370"/>
    <w:rsid w:val="008829ED"/>
    <w:rsid w:val="00884C03"/>
    <w:rsid w:val="00884DF9"/>
    <w:rsid w:val="00886084"/>
    <w:rsid w:val="008864C4"/>
    <w:rsid w:val="00886585"/>
    <w:rsid w:val="00892307"/>
    <w:rsid w:val="008924AF"/>
    <w:rsid w:val="00892958"/>
    <w:rsid w:val="00896093"/>
    <w:rsid w:val="008968E6"/>
    <w:rsid w:val="008A3297"/>
    <w:rsid w:val="008A36B3"/>
    <w:rsid w:val="008A3844"/>
    <w:rsid w:val="008A6425"/>
    <w:rsid w:val="008B0CC9"/>
    <w:rsid w:val="008B4871"/>
    <w:rsid w:val="008B5292"/>
    <w:rsid w:val="008B55F8"/>
    <w:rsid w:val="008B6471"/>
    <w:rsid w:val="008B7185"/>
    <w:rsid w:val="008B7C9C"/>
    <w:rsid w:val="008B7DC1"/>
    <w:rsid w:val="008C08C9"/>
    <w:rsid w:val="008C164E"/>
    <w:rsid w:val="008C1651"/>
    <w:rsid w:val="008C2A13"/>
    <w:rsid w:val="008C557A"/>
    <w:rsid w:val="008C5A79"/>
    <w:rsid w:val="008D1F19"/>
    <w:rsid w:val="008D27AC"/>
    <w:rsid w:val="008D5BCA"/>
    <w:rsid w:val="008D5EE7"/>
    <w:rsid w:val="008D647A"/>
    <w:rsid w:val="008D6CEA"/>
    <w:rsid w:val="008D7246"/>
    <w:rsid w:val="008D799B"/>
    <w:rsid w:val="008E071E"/>
    <w:rsid w:val="008E2ADF"/>
    <w:rsid w:val="008E2C5B"/>
    <w:rsid w:val="008E3921"/>
    <w:rsid w:val="008E4483"/>
    <w:rsid w:val="008E5EEB"/>
    <w:rsid w:val="008E5F11"/>
    <w:rsid w:val="008F22D5"/>
    <w:rsid w:val="008F240A"/>
    <w:rsid w:val="008F3172"/>
    <w:rsid w:val="008F31EF"/>
    <w:rsid w:val="008F367D"/>
    <w:rsid w:val="008F4CB4"/>
    <w:rsid w:val="008F5E5E"/>
    <w:rsid w:val="009000A8"/>
    <w:rsid w:val="009019E7"/>
    <w:rsid w:val="00901A4C"/>
    <w:rsid w:val="00902D6E"/>
    <w:rsid w:val="009049EF"/>
    <w:rsid w:val="00905933"/>
    <w:rsid w:val="00905A53"/>
    <w:rsid w:val="009141ED"/>
    <w:rsid w:val="00914AC8"/>
    <w:rsid w:val="00917C83"/>
    <w:rsid w:val="0092133B"/>
    <w:rsid w:val="00921854"/>
    <w:rsid w:val="009232E8"/>
    <w:rsid w:val="00925323"/>
    <w:rsid w:val="00925855"/>
    <w:rsid w:val="009264E7"/>
    <w:rsid w:val="0092737A"/>
    <w:rsid w:val="009275A3"/>
    <w:rsid w:val="00927DD6"/>
    <w:rsid w:val="0093075F"/>
    <w:rsid w:val="009311DE"/>
    <w:rsid w:val="00933513"/>
    <w:rsid w:val="00936030"/>
    <w:rsid w:val="009371B4"/>
    <w:rsid w:val="00937250"/>
    <w:rsid w:val="00940CB5"/>
    <w:rsid w:val="009421DD"/>
    <w:rsid w:val="00943189"/>
    <w:rsid w:val="009439EA"/>
    <w:rsid w:val="009446A0"/>
    <w:rsid w:val="0094482A"/>
    <w:rsid w:val="00945614"/>
    <w:rsid w:val="00945EDC"/>
    <w:rsid w:val="0095069E"/>
    <w:rsid w:val="00951323"/>
    <w:rsid w:val="009516BB"/>
    <w:rsid w:val="00951B6D"/>
    <w:rsid w:val="009537ED"/>
    <w:rsid w:val="00954AA6"/>
    <w:rsid w:val="00961520"/>
    <w:rsid w:val="00961705"/>
    <w:rsid w:val="00962302"/>
    <w:rsid w:val="009623BD"/>
    <w:rsid w:val="009627C2"/>
    <w:rsid w:val="0096311B"/>
    <w:rsid w:val="00963AB5"/>
    <w:rsid w:val="00966D8B"/>
    <w:rsid w:val="00966F69"/>
    <w:rsid w:val="009672BE"/>
    <w:rsid w:val="00967BB9"/>
    <w:rsid w:val="009718C2"/>
    <w:rsid w:val="00971CA7"/>
    <w:rsid w:val="00971E39"/>
    <w:rsid w:val="009739CC"/>
    <w:rsid w:val="009745DE"/>
    <w:rsid w:val="00974752"/>
    <w:rsid w:val="009754FD"/>
    <w:rsid w:val="0097583D"/>
    <w:rsid w:val="009774D5"/>
    <w:rsid w:val="00977696"/>
    <w:rsid w:val="009804AC"/>
    <w:rsid w:val="009806A7"/>
    <w:rsid w:val="00982EB4"/>
    <w:rsid w:val="00984C80"/>
    <w:rsid w:val="00986094"/>
    <w:rsid w:val="00995B58"/>
    <w:rsid w:val="009963CE"/>
    <w:rsid w:val="009971FB"/>
    <w:rsid w:val="00997FC4"/>
    <w:rsid w:val="009A1B35"/>
    <w:rsid w:val="009A3439"/>
    <w:rsid w:val="009A3EAD"/>
    <w:rsid w:val="009A61AC"/>
    <w:rsid w:val="009A7E93"/>
    <w:rsid w:val="009B00C6"/>
    <w:rsid w:val="009B0839"/>
    <w:rsid w:val="009B1D9D"/>
    <w:rsid w:val="009B3D39"/>
    <w:rsid w:val="009B43DD"/>
    <w:rsid w:val="009B6824"/>
    <w:rsid w:val="009C1ECD"/>
    <w:rsid w:val="009C4155"/>
    <w:rsid w:val="009C4517"/>
    <w:rsid w:val="009C5CCA"/>
    <w:rsid w:val="009C5E57"/>
    <w:rsid w:val="009C694D"/>
    <w:rsid w:val="009C6991"/>
    <w:rsid w:val="009C7579"/>
    <w:rsid w:val="009D12D6"/>
    <w:rsid w:val="009D2F24"/>
    <w:rsid w:val="009D3A26"/>
    <w:rsid w:val="009D3B7F"/>
    <w:rsid w:val="009D3DAE"/>
    <w:rsid w:val="009D4222"/>
    <w:rsid w:val="009D5ABB"/>
    <w:rsid w:val="009D6AF9"/>
    <w:rsid w:val="009D6C0D"/>
    <w:rsid w:val="009D725E"/>
    <w:rsid w:val="009F0F3F"/>
    <w:rsid w:val="009F3100"/>
    <w:rsid w:val="009F39F0"/>
    <w:rsid w:val="009F3DFB"/>
    <w:rsid w:val="009F4926"/>
    <w:rsid w:val="00A01A79"/>
    <w:rsid w:val="00A02560"/>
    <w:rsid w:val="00A03B5C"/>
    <w:rsid w:val="00A06A2F"/>
    <w:rsid w:val="00A075B4"/>
    <w:rsid w:val="00A115CE"/>
    <w:rsid w:val="00A1679E"/>
    <w:rsid w:val="00A1710B"/>
    <w:rsid w:val="00A177CB"/>
    <w:rsid w:val="00A17F77"/>
    <w:rsid w:val="00A21217"/>
    <w:rsid w:val="00A22B91"/>
    <w:rsid w:val="00A24C57"/>
    <w:rsid w:val="00A25BAD"/>
    <w:rsid w:val="00A25FF0"/>
    <w:rsid w:val="00A263B6"/>
    <w:rsid w:val="00A2686B"/>
    <w:rsid w:val="00A273E1"/>
    <w:rsid w:val="00A2785D"/>
    <w:rsid w:val="00A311A2"/>
    <w:rsid w:val="00A340B3"/>
    <w:rsid w:val="00A34421"/>
    <w:rsid w:val="00A36736"/>
    <w:rsid w:val="00A36B97"/>
    <w:rsid w:val="00A37F51"/>
    <w:rsid w:val="00A42454"/>
    <w:rsid w:val="00A426AD"/>
    <w:rsid w:val="00A42E87"/>
    <w:rsid w:val="00A43FAF"/>
    <w:rsid w:val="00A44C2A"/>
    <w:rsid w:val="00A4674E"/>
    <w:rsid w:val="00A50C94"/>
    <w:rsid w:val="00A52A99"/>
    <w:rsid w:val="00A5323D"/>
    <w:rsid w:val="00A532B4"/>
    <w:rsid w:val="00A54014"/>
    <w:rsid w:val="00A545FB"/>
    <w:rsid w:val="00A56B1B"/>
    <w:rsid w:val="00A6253C"/>
    <w:rsid w:val="00A63335"/>
    <w:rsid w:val="00A64CD8"/>
    <w:rsid w:val="00A67B16"/>
    <w:rsid w:val="00A7096D"/>
    <w:rsid w:val="00A7295D"/>
    <w:rsid w:val="00A72D9E"/>
    <w:rsid w:val="00A734ED"/>
    <w:rsid w:val="00A7356A"/>
    <w:rsid w:val="00A75296"/>
    <w:rsid w:val="00A76DCF"/>
    <w:rsid w:val="00A7732C"/>
    <w:rsid w:val="00A83A9B"/>
    <w:rsid w:val="00A849AD"/>
    <w:rsid w:val="00A91C07"/>
    <w:rsid w:val="00A93324"/>
    <w:rsid w:val="00A93DBB"/>
    <w:rsid w:val="00A952A5"/>
    <w:rsid w:val="00A95920"/>
    <w:rsid w:val="00A95F99"/>
    <w:rsid w:val="00A9609D"/>
    <w:rsid w:val="00A96C1C"/>
    <w:rsid w:val="00AA3AA5"/>
    <w:rsid w:val="00AA58A4"/>
    <w:rsid w:val="00AA5B88"/>
    <w:rsid w:val="00AA7BB3"/>
    <w:rsid w:val="00AB000D"/>
    <w:rsid w:val="00AB0670"/>
    <w:rsid w:val="00AB1D6E"/>
    <w:rsid w:val="00AB2B17"/>
    <w:rsid w:val="00AB3388"/>
    <w:rsid w:val="00AB3798"/>
    <w:rsid w:val="00AB4D0C"/>
    <w:rsid w:val="00AB4D3D"/>
    <w:rsid w:val="00AB5C28"/>
    <w:rsid w:val="00AB629F"/>
    <w:rsid w:val="00AB70E3"/>
    <w:rsid w:val="00AC0873"/>
    <w:rsid w:val="00AC2855"/>
    <w:rsid w:val="00AC4070"/>
    <w:rsid w:val="00AC4A02"/>
    <w:rsid w:val="00AD049A"/>
    <w:rsid w:val="00AD0EF6"/>
    <w:rsid w:val="00AD3278"/>
    <w:rsid w:val="00AD3358"/>
    <w:rsid w:val="00AD4937"/>
    <w:rsid w:val="00AD4F68"/>
    <w:rsid w:val="00AD5FD4"/>
    <w:rsid w:val="00AD66BE"/>
    <w:rsid w:val="00AE360D"/>
    <w:rsid w:val="00AE3FEA"/>
    <w:rsid w:val="00AE766B"/>
    <w:rsid w:val="00AF1C7B"/>
    <w:rsid w:val="00AF3B7E"/>
    <w:rsid w:val="00AF4CB2"/>
    <w:rsid w:val="00AF5CF0"/>
    <w:rsid w:val="00AF6EEF"/>
    <w:rsid w:val="00AF7A7A"/>
    <w:rsid w:val="00B016E3"/>
    <w:rsid w:val="00B03BAA"/>
    <w:rsid w:val="00B052C9"/>
    <w:rsid w:val="00B054DD"/>
    <w:rsid w:val="00B0609B"/>
    <w:rsid w:val="00B061C1"/>
    <w:rsid w:val="00B10957"/>
    <w:rsid w:val="00B121EC"/>
    <w:rsid w:val="00B122EC"/>
    <w:rsid w:val="00B12CC1"/>
    <w:rsid w:val="00B13CF2"/>
    <w:rsid w:val="00B15507"/>
    <w:rsid w:val="00B16B6C"/>
    <w:rsid w:val="00B261FD"/>
    <w:rsid w:val="00B30053"/>
    <w:rsid w:val="00B307BC"/>
    <w:rsid w:val="00B30CAB"/>
    <w:rsid w:val="00B33AD0"/>
    <w:rsid w:val="00B35016"/>
    <w:rsid w:val="00B36C37"/>
    <w:rsid w:val="00B37FD2"/>
    <w:rsid w:val="00B40F06"/>
    <w:rsid w:val="00B42C80"/>
    <w:rsid w:val="00B43289"/>
    <w:rsid w:val="00B43473"/>
    <w:rsid w:val="00B43474"/>
    <w:rsid w:val="00B45827"/>
    <w:rsid w:val="00B518CE"/>
    <w:rsid w:val="00B53819"/>
    <w:rsid w:val="00B5397F"/>
    <w:rsid w:val="00B53B87"/>
    <w:rsid w:val="00B5405F"/>
    <w:rsid w:val="00B54A87"/>
    <w:rsid w:val="00B54B1D"/>
    <w:rsid w:val="00B56E86"/>
    <w:rsid w:val="00B57416"/>
    <w:rsid w:val="00B61D02"/>
    <w:rsid w:val="00B652AC"/>
    <w:rsid w:val="00B655E0"/>
    <w:rsid w:val="00B74A29"/>
    <w:rsid w:val="00B75160"/>
    <w:rsid w:val="00B75289"/>
    <w:rsid w:val="00B768DF"/>
    <w:rsid w:val="00B76AF6"/>
    <w:rsid w:val="00B80205"/>
    <w:rsid w:val="00B8033C"/>
    <w:rsid w:val="00B8083F"/>
    <w:rsid w:val="00B8127F"/>
    <w:rsid w:val="00B82E99"/>
    <w:rsid w:val="00B839BA"/>
    <w:rsid w:val="00B8439A"/>
    <w:rsid w:val="00B848C7"/>
    <w:rsid w:val="00B84ECD"/>
    <w:rsid w:val="00B86E24"/>
    <w:rsid w:val="00B87BA7"/>
    <w:rsid w:val="00B9029E"/>
    <w:rsid w:val="00B92315"/>
    <w:rsid w:val="00B92CFA"/>
    <w:rsid w:val="00B93778"/>
    <w:rsid w:val="00B94706"/>
    <w:rsid w:val="00B969F5"/>
    <w:rsid w:val="00B96F76"/>
    <w:rsid w:val="00BA0499"/>
    <w:rsid w:val="00BA24FF"/>
    <w:rsid w:val="00BA4871"/>
    <w:rsid w:val="00BA5747"/>
    <w:rsid w:val="00BB14A6"/>
    <w:rsid w:val="00BB3A27"/>
    <w:rsid w:val="00BB4606"/>
    <w:rsid w:val="00BB5F68"/>
    <w:rsid w:val="00BC0B00"/>
    <w:rsid w:val="00BC0FE9"/>
    <w:rsid w:val="00BC151E"/>
    <w:rsid w:val="00BC20F4"/>
    <w:rsid w:val="00BC341C"/>
    <w:rsid w:val="00BD0A44"/>
    <w:rsid w:val="00BD3B8E"/>
    <w:rsid w:val="00BD4EAB"/>
    <w:rsid w:val="00BD587D"/>
    <w:rsid w:val="00BD68AE"/>
    <w:rsid w:val="00BD7505"/>
    <w:rsid w:val="00BE4EE3"/>
    <w:rsid w:val="00BE5226"/>
    <w:rsid w:val="00BE5380"/>
    <w:rsid w:val="00BE64E6"/>
    <w:rsid w:val="00BF0B54"/>
    <w:rsid w:val="00BF2E66"/>
    <w:rsid w:val="00BF314A"/>
    <w:rsid w:val="00BF3B36"/>
    <w:rsid w:val="00BF53A7"/>
    <w:rsid w:val="00BF690B"/>
    <w:rsid w:val="00C000DD"/>
    <w:rsid w:val="00C0072F"/>
    <w:rsid w:val="00C007DB"/>
    <w:rsid w:val="00C01742"/>
    <w:rsid w:val="00C01E92"/>
    <w:rsid w:val="00C01EA1"/>
    <w:rsid w:val="00C02EE9"/>
    <w:rsid w:val="00C037DB"/>
    <w:rsid w:val="00C062A6"/>
    <w:rsid w:val="00C06D1F"/>
    <w:rsid w:val="00C0765E"/>
    <w:rsid w:val="00C10988"/>
    <w:rsid w:val="00C12284"/>
    <w:rsid w:val="00C13CC8"/>
    <w:rsid w:val="00C14D21"/>
    <w:rsid w:val="00C17CD3"/>
    <w:rsid w:val="00C212BF"/>
    <w:rsid w:val="00C2194D"/>
    <w:rsid w:val="00C21F9C"/>
    <w:rsid w:val="00C242CF"/>
    <w:rsid w:val="00C27896"/>
    <w:rsid w:val="00C3002D"/>
    <w:rsid w:val="00C31F37"/>
    <w:rsid w:val="00C332AA"/>
    <w:rsid w:val="00C3378D"/>
    <w:rsid w:val="00C3549A"/>
    <w:rsid w:val="00C35642"/>
    <w:rsid w:val="00C365D8"/>
    <w:rsid w:val="00C36FD4"/>
    <w:rsid w:val="00C373DB"/>
    <w:rsid w:val="00C3791E"/>
    <w:rsid w:val="00C417CC"/>
    <w:rsid w:val="00C43253"/>
    <w:rsid w:val="00C43FC8"/>
    <w:rsid w:val="00C451A1"/>
    <w:rsid w:val="00C47328"/>
    <w:rsid w:val="00C51555"/>
    <w:rsid w:val="00C5227C"/>
    <w:rsid w:val="00C54630"/>
    <w:rsid w:val="00C55345"/>
    <w:rsid w:val="00C5537D"/>
    <w:rsid w:val="00C55C9F"/>
    <w:rsid w:val="00C568C5"/>
    <w:rsid w:val="00C60727"/>
    <w:rsid w:val="00C60AA5"/>
    <w:rsid w:val="00C6114C"/>
    <w:rsid w:val="00C656B4"/>
    <w:rsid w:val="00C7352F"/>
    <w:rsid w:val="00C743FC"/>
    <w:rsid w:val="00C81773"/>
    <w:rsid w:val="00C82D19"/>
    <w:rsid w:val="00C83693"/>
    <w:rsid w:val="00C86E36"/>
    <w:rsid w:val="00C9195D"/>
    <w:rsid w:val="00C927CB"/>
    <w:rsid w:val="00C930A5"/>
    <w:rsid w:val="00C94BA5"/>
    <w:rsid w:val="00C95204"/>
    <w:rsid w:val="00C952EC"/>
    <w:rsid w:val="00C964AF"/>
    <w:rsid w:val="00C96DD9"/>
    <w:rsid w:val="00CA2071"/>
    <w:rsid w:val="00CA2C4B"/>
    <w:rsid w:val="00CA6A89"/>
    <w:rsid w:val="00CA7423"/>
    <w:rsid w:val="00CB153F"/>
    <w:rsid w:val="00CB1A60"/>
    <w:rsid w:val="00CB2BFD"/>
    <w:rsid w:val="00CB41E2"/>
    <w:rsid w:val="00CB496D"/>
    <w:rsid w:val="00CB6C01"/>
    <w:rsid w:val="00CB711A"/>
    <w:rsid w:val="00CB7203"/>
    <w:rsid w:val="00CB7705"/>
    <w:rsid w:val="00CB7B83"/>
    <w:rsid w:val="00CC03B2"/>
    <w:rsid w:val="00CC1458"/>
    <w:rsid w:val="00CC2779"/>
    <w:rsid w:val="00CC2E01"/>
    <w:rsid w:val="00CC3BB0"/>
    <w:rsid w:val="00CC48F6"/>
    <w:rsid w:val="00CC4EB6"/>
    <w:rsid w:val="00CC5C09"/>
    <w:rsid w:val="00CC5DBF"/>
    <w:rsid w:val="00CC6484"/>
    <w:rsid w:val="00CC72A8"/>
    <w:rsid w:val="00CD006A"/>
    <w:rsid w:val="00CD199D"/>
    <w:rsid w:val="00CD468A"/>
    <w:rsid w:val="00CE0895"/>
    <w:rsid w:val="00CE1716"/>
    <w:rsid w:val="00CE20ED"/>
    <w:rsid w:val="00CE322C"/>
    <w:rsid w:val="00CE5437"/>
    <w:rsid w:val="00CE7A7E"/>
    <w:rsid w:val="00CF012D"/>
    <w:rsid w:val="00CF07F4"/>
    <w:rsid w:val="00CF13B0"/>
    <w:rsid w:val="00CF1DF4"/>
    <w:rsid w:val="00CF55E1"/>
    <w:rsid w:val="00D0076A"/>
    <w:rsid w:val="00D0252F"/>
    <w:rsid w:val="00D02A83"/>
    <w:rsid w:val="00D05A33"/>
    <w:rsid w:val="00D06EE2"/>
    <w:rsid w:val="00D10130"/>
    <w:rsid w:val="00D11F1E"/>
    <w:rsid w:val="00D17B78"/>
    <w:rsid w:val="00D17F1E"/>
    <w:rsid w:val="00D2009E"/>
    <w:rsid w:val="00D21E06"/>
    <w:rsid w:val="00D22CFF"/>
    <w:rsid w:val="00D2362C"/>
    <w:rsid w:val="00D24329"/>
    <w:rsid w:val="00D243A6"/>
    <w:rsid w:val="00D24EB7"/>
    <w:rsid w:val="00D26989"/>
    <w:rsid w:val="00D271E9"/>
    <w:rsid w:val="00D30995"/>
    <w:rsid w:val="00D3130B"/>
    <w:rsid w:val="00D3210A"/>
    <w:rsid w:val="00D3411B"/>
    <w:rsid w:val="00D34A54"/>
    <w:rsid w:val="00D40F20"/>
    <w:rsid w:val="00D414C3"/>
    <w:rsid w:val="00D41B02"/>
    <w:rsid w:val="00D4267B"/>
    <w:rsid w:val="00D42A7A"/>
    <w:rsid w:val="00D42D08"/>
    <w:rsid w:val="00D4417E"/>
    <w:rsid w:val="00D44FC3"/>
    <w:rsid w:val="00D50430"/>
    <w:rsid w:val="00D52AEE"/>
    <w:rsid w:val="00D558FC"/>
    <w:rsid w:val="00D56EF5"/>
    <w:rsid w:val="00D604F1"/>
    <w:rsid w:val="00D60EA2"/>
    <w:rsid w:val="00D61C01"/>
    <w:rsid w:val="00D75DAD"/>
    <w:rsid w:val="00D76769"/>
    <w:rsid w:val="00D76BB9"/>
    <w:rsid w:val="00D76C44"/>
    <w:rsid w:val="00D77433"/>
    <w:rsid w:val="00D82B90"/>
    <w:rsid w:val="00D82E5A"/>
    <w:rsid w:val="00D83E63"/>
    <w:rsid w:val="00D90394"/>
    <w:rsid w:val="00D914DC"/>
    <w:rsid w:val="00D9189D"/>
    <w:rsid w:val="00D926AF"/>
    <w:rsid w:val="00D947EF"/>
    <w:rsid w:val="00D95C75"/>
    <w:rsid w:val="00D97DEB"/>
    <w:rsid w:val="00D97E9E"/>
    <w:rsid w:val="00DA0BFE"/>
    <w:rsid w:val="00DA0CCB"/>
    <w:rsid w:val="00DA17A6"/>
    <w:rsid w:val="00DA1CFB"/>
    <w:rsid w:val="00DA1F6D"/>
    <w:rsid w:val="00DA3A9C"/>
    <w:rsid w:val="00DA3E9D"/>
    <w:rsid w:val="00DA542D"/>
    <w:rsid w:val="00DA5C7B"/>
    <w:rsid w:val="00DA7FFE"/>
    <w:rsid w:val="00DB0DAB"/>
    <w:rsid w:val="00DB0EE0"/>
    <w:rsid w:val="00DB3BB2"/>
    <w:rsid w:val="00DB5D05"/>
    <w:rsid w:val="00DC04A8"/>
    <w:rsid w:val="00DC0D68"/>
    <w:rsid w:val="00DC127B"/>
    <w:rsid w:val="00DC3C84"/>
    <w:rsid w:val="00DC76AF"/>
    <w:rsid w:val="00DD1467"/>
    <w:rsid w:val="00DD3616"/>
    <w:rsid w:val="00DD38FC"/>
    <w:rsid w:val="00DD46F1"/>
    <w:rsid w:val="00DE0CBD"/>
    <w:rsid w:val="00DE0F05"/>
    <w:rsid w:val="00DE13C3"/>
    <w:rsid w:val="00DE19C1"/>
    <w:rsid w:val="00DE29DF"/>
    <w:rsid w:val="00DE2C84"/>
    <w:rsid w:val="00DE333B"/>
    <w:rsid w:val="00DE3D13"/>
    <w:rsid w:val="00DE4C11"/>
    <w:rsid w:val="00DE56CE"/>
    <w:rsid w:val="00DE56D1"/>
    <w:rsid w:val="00DE7BD6"/>
    <w:rsid w:val="00DF018C"/>
    <w:rsid w:val="00DF3859"/>
    <w:rsid w:val="00DF5DB8"/>
    <w:rsid w:val="00DF65DE"/>
    <w:rsid w:val="00DF66D2"/>
    <w:rsid w:val="00DF7E66"/>
    <w:rsid w:val="00E03AE0"/>
    <w:rsid w:val="00E04366"/>
    <w:rsid w:val="00E048CA"/>
    <w:rsid w:val="00E078A7"/>
    <w:rsid w:val="00E11364"/>
    <w:rsid w:val="00E113E5"/>
    <w:rsid w:val="00E124F0"/>
    <w:rsid w:val="00E12DCD"/>
    <w:rsid w:val="00E143C2"/>
    <w:rsid w:val="00E14F71"/>
    <w:rsid w:val="00E16619"/>
    <w:rsid w:val="00E178E7"/>
    <w:rsid w:val="00E2315A"/>
    <w:rsid w:val="00E2578C"/>
    <w:rsid w:val="00E25AAB"/>
    <w:rsid w:val="00E2628B"/>
    <w:rsid w:val="00E26ED8"/>
    <w:rsid w:val="00E3007B"/>
    <w:rsid w:val="00E309AA"/>
    <w:rsid w:val="00E344B7"/>
    <w:rsid w:val="00E34C43"/>
    <w:rsid w:val="00E35EE0"/>
    <w:rsid w:val="00E362AC"/>
    <w:rsid w:val="00E41387"/>
    <w:rsid w:val="00E451C9"/>
    <w:rsid w:val="00E45274"/>
    <w:rsid w:val="00E45D4F"/>
    <w:rsid w:val="00E4662A"/>
    <w:rsid w:val="00E46F20"/>
    <w:rsid w:val="00E51C23"/>
    <w:rsid w:val="00E51C64"/>
    <w:rsid w:val="00E52756"/>
    <w:rsid w:val="00E53B22"/>
    <w:rsid w:val="00E54C4E"/>
    <w:rsid w:val="00E54FC1"/>
    <w:rsid w:val="00E5589C"/>
    <w:rsid w:val="00E569C2"/>
    <w:rsid w:val="00E61CE7"/>
    <w:rsid w:val="00E646F4"/>
    <w:rsid w:val="00E663B5"/>
    <w:rsid w:val="00E6698A"/>
    <w:rsid w:val="00E669E8"/>
    <w:rsid w:val="00E70136"/>
    <w:rsid w:val="00E732B2"/>
    <w:rsid w:val="00E739B4"/>
    <w:rsid w:val="00E753A0"/>
    <w:rsid w:val="00E76267"/>
    <w:rsid w:val="00E76399"/>
    <w:rsid w:val="00E76EC9"/>
    <w:rsid w:val="00E775F5"/>
    <w:rsid w:val="00E77741"/>
    <w:rsid w:val="00E80FA6"/>
    <w:rsid w:val="00E81A91"/>
    <w:rsid w:val="00E827F5"/>
    <w:rsid w:val="00E846AC"/>
    <w:rsid w:val="00E851A2"/>
    <w:rsid w:val="00E85397"/>
    <w:rsid w:val="00E87AE9"/>
    <w:rsid w:val="00E904BE"/>
    <w:rsid w:val="00E91390"/>
    <w:rsid w:val="00E943AE"/>
    <w:rsid w:val="00E94CE7"/>
    <w:rsid w:val="00E951C5"/>
    <w:rsid w:val="00EA2416"/>
    <w:rsid w:val="00EA37B1"/>
    <w:rsid w:val="00EA3F18"/>
    <w:rsid w:val="00EA4373"/>
    <w:rsid w:val="00EA495C"/>
    <w:rsid w:val="00EB2554"/>
    <w:rsid w:val="00EB40B4"/>
    <w:rsid w:val="00EB4312"/>
    <w:rsid w:val="00EB6E76"/>
    <w:rsid w:val="00EB7C9F"/>
    <w:rsid w:val="00EB7E97"/>
    <w:rsid w:val="00EC37B1"/>
    <w:rsid w:val="00EC54D4"/>
    <w:rsid w:val="00EC55CD"/>
    <w:rsid w:val="00EC61A3"/>
    <w:rsid w:val="00EC6EF5"/>
    <w:rsid w:val="00EC739B"/>
    <w:rsid w:val="00EC787C"/>
    <w:rsid w:val="00ED0EAE"/>
    <w:rsid w:val="00ED165F"/>
    <w:rsid w:val="00ED2639"/>
    <w:rsid w:val="00ED3A18"/>
    <w:rsid w:val="00ED467C"/>
    <w:rsid w:val="00ED5160"/>
    <w:rsid w:val="00ED73AE"/>
    <w:rsid w:val="00EE0094"/>
    <w:rsid w:val="00EE07F3"/>
    <w:rsid w:val="00EE1B5F"/>
    <w:rsid w:val="00EE1F5C"/>
    <w:rsid w:val="00EE4CC6"/>
    <w:rsid w:val="00EE5DCA"/>
    <w:rsid w:val="00EF054A"/>
    <w:rsid w:val="00EF17E6"/>
    <w:rsid w:val="00EF1936"/>
    <w:rsid w:val="00EF1AEC"/>
    <w:rsid w:val="00EF2322"/>
    <w:rsid w:val="00EF4878"/>
    <w:rsid w:val="00EF4A1D"/>
    <w:rsid w:val="00EF6F71"/>
    <w:rsid w:val="00F026A9"/>
    <w:rsid w:val="00F04269"/>
    <w:rsid w:val="00F04738"/>
    <w:rsid w:val="00F04952"/>
    <w:rsid w:val="00F04F31"/>
    <w:rsid w:val="00F06669"/>
    <w:rsid w:val="00F07ACF"/>
    <w:rsid w:val="00F07F1F"/>
    <w:rsid w:val="00F1416D"/>
    <w:rsid w:val="00F14712"/>
    <w:rsid w:val="00F21084"/>
    <w:rsid w:val="00F21CC0"/>
    <w:rsid w:val="00F225C3"/>
    <w:rsid w:val="00F2494B"/>
    <w:rsid w:val="00F24A4B"/>
    <w:rsid w:val="00F24D97"/>
    <w:rsid w:val="00F24F27"/>
    <w:rsid w:val="00F263F3"/>
    <w:rsid w:val="00F30544"/>
    <w:rsid w:val="00F30586"/>
    <w:rsid w:val="00F326EC"/>
    <w:rsid w:val="00F33E82"/>
    <w:rsid w:val="00F34A69"/>
    <w:rsid w:val="00F36D91"/>
    <w:rsid w:val="00F40687"/>
    <w:rsid w:val="00F40D5D"/>
    <w:rsid w:val="00F4141E"/>
    <w:rsid w:val="00F43025"/>
    <w:rsid w:val="00F4346B"/>
    <w:rsid w:val="00F44EA3"/>
    <w:rsid w:val="00F45928"/>
    <w:rsid w:val="00F51F44"/>
    <w:rsid w:val="00F5209D"/>
    <w:rsid w:val="00F5365B"/>
    <w:rsid w:val="00F54D4E"/>
    <w:rsid w:val="00F54EBD"/>
    <w:rsid w:val="00F60802"/>
    <w:rsid w:val="00F60E09"/>
    <w:rsid w:val="00F63470"/>
    <w:rsid w:val="00F63A2F"/>
    <w:rsid w:val="00F64009"/>
    <w:rsid w:val="00F662D9"/>
    <w:rsid w:val="00F67AF1"/>
    <w:rsid w:val="00F70B42"/>
    <w:rsid w:val="00F70F16"/>
    <w:rsid w:val="00F716CE"/>
    <w:rsid w:val="00F72019"/>
    <w:rsid w:val="00F74E48"/>
    <w:rsid w:val="00F75A46"/>
    <w:rsid w:val="00F766B0"/>
    <w:rsid w:val="00F83787"/>
    <w:rsid w:val="00F84C45"/>
    <w:rsid w:val="00F90268"/>
    <w:rsid w:val="00F93046"/>
    <w:rsid w:val="00F93A28"/>
    <w:rsid w:val="00F93FAB"/>
    <w:rsid w:val="00F97C42"/>
    <w:rsid w:val="00FA0D3C"/>
    <w:rsid w:val="00FA455D"/>
    <w:rsid w:val="00FA7553"/>
    <w:rsid w:val="00FB1780"/>
    <w:rsid w:val="00FB18AA"/>
    <w:rsid w:val="00FB23EB"/>
    <w:rsid w:val="00FB4312"/>
    <w:rsid w:val="00FB4AB3"/>
    <w:rsid w:val="00FB5060"/>
    <w:rsid w:val="00FB5BCA"/>
    <w:rsid w:val="00FB6F53"/>
    <w:rsid w:val="00FC0926"/>
    <w:rsid w:val="00FC1508"/>
    <w:rsid w:val="00FC2D1C"/>
    <w:rsid w:val="00FC3EB2"/>
    <w:rsid w:val="00FC3EDF"/>
    <w:rsid w:val="00FC46FB"/>
    <w:rsid w:val="00FC534D"/>
    <w:rsid w:val="00FC6F92"/>
    <w:rsid w:val="00FD040B"/>
    <w:rsid w:val="00FD21B7"/>
    <w:rsid w:val="00FD2885"/>
    <w:rsid w:val="00FD6164"/>
    <w:rsid w:val="00FD6173"/>
    <w:rsid w:val="00FD67BB"/>
    <w:rsid w:val="00FE0494"/>
    <w:rsid w:val="00FE18F0"/>
    <w:rsid w:val="00FE19D0"/>
    <w:rsid w:val="00FE2B0B"/>
    <w:rsid w:val="00FE488D"/>
    <w:rsid w:val="00FE6C77"/>
    <w:rsid w:val="00FE7EB4"/>
    <w:rsid w:val="00FF19B2"/>
    <w:rsid w:val="00FF1FD3"/>
    <w:rsid w:val="00FF26BB"/>
    <w:rsid w:val="00FF32CC"/>
    <w:rsid w:val="00FF3F02"/>
    <w:rsid w:val="00FF3FCF"/>
    <w:rsid w:val="00FF483B"/>
    <w:rsid w:val="00FF4901"/>
    <w:rsid w:val="00FF5A81"/>
    <w:rsid w:val="00FF5F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5A9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4B1D"/>
    <w:pPr>
      <w:tabs>
        <w:tab w:val="center" w:pos="4320"/>
        <w:tab w:val="right" w:pos="8640"/>
      </w:tabs>
    </w:pPr>
  </w:style>
  <w:style w:type="character" w:customStyle="1" w:styleId="FooterChar">
    <w:name w:val="Footer Char"/>
    <w:basedOn w:val="DefaultParagraphFont"/>
    <w:link w:val="Footer"/>
    <w:uiPriority w:val="99"/>
    <w:rsid w:val="00B54B1D"/>
  </w:style>
  <w:style w:type="character" w:styleId="PageNumber">
    <w:name w:val="page number"/>
    <w:basedOn w:val="DefaultParagraphFont"/>
    <w:uiPriority w:val="99"/>
    <w:semiHidden/>
    <w:unhideWhenUsed/>
    <w:rsid w:val="00B54B1D"/>
  </w:style>
  <w:style w:type="paragraph" w:customStyle="1" w:styleId="EndNoteBibliographyTitle">
    <w:name w:val="EndNote Bibliography Title"/>
    <w:basedOn w:val="Normal"/>
    <w:rsid w:val="00F67AF1"/>
    <w:pPr>
      <w:jc w:val="center"/>
    </w:pPr>
    <w:rPr>
      <w:rFonts w:ascii="Cambria" w:hAnsi="Cambria"/>
      <w:lang w:val="en-US"/>
    </w:rPr>
  </w:style>
  <w:style w:type="paragraph" w:customStyle="1" w:styleId="EndNoteBibliography">
    <w:name w:val="EndNote Bibliography"/>
    <w:basedOn w:val="Normal"/>
    <w:rsid w:val="00F67AF1"/>
    <w:rPr>
      <w:rFonts w:ascii="Cambria" w:hAnsi="Cambria"/>
      <w:lang w:val="en-US"/>
    </w:rPr>
  </w:style>
  <w:style w:type="character" w:styleId="Hyperlink">
    <w:name w:val="Hyperlink"/>
    <w:basedOn w:val="DefaultParagraphFont"/>
    <w:uiPriority w:val="99"/>
    <w:unhideWhenUsed/>
    <w:rsid w:val="00680CE4"/>
    <w:rPr>
      <w:color w:val="0000FF" w:themeColor="hyperlink"/>
      <w:u w:val="single"/>
    </w:rPr>
  </w:style>
  <w:style w:type="character" w:styleId="CommentReference">
    <w:name w:val="annotation reference"/>
    <w:basedOn w:val="DefaultParagraphFont"/>
    <w:uiPriority w:val="99"/>
    <w:semiHidden/>
    <w:unhideWhenUsed/>
    <w:rsid w:val="004C1625"/>
    <w:rPr>
      <w:sz w:val="18"/>
      <w:szCs w:val="18"/>
    </w:rPr>
  </w:style>
  <w:style w:type="paragraph" w:styleId="CommentText">
    <w:name w:val="annotation text"/>
    <w:basedOn w:val="Normal"/>
    <w:link w:val="CommentTextChar"/>
    <w:uiPriority w:val="99"/>
    <w:unhideWhenUsed/>
    <w:rsid w:val="004C1625"/>
  </w:style>
  <w:style w:type="character" w:customStyle="1" w:styleId="CommentTextChar">
    <w:name w:val="Comment Text Char"/>
    <w:basedOn w:val="DefaultParagraphFont"/>
    <w:link w:val="CommentText"/>
    <w:uiPriority w:val="99"/>
    <w:rsid w:val="004C1625"/>
  </w:style>
  <w:style w:type="paragraph" w:styleId="CommentSubject">
    <w:name w:val="annotation subject"/>
    <w:basedOn w:val="CommentText"/>
    <w:next w:val="CommentText"/>
    <w:link w:val="CommentSubjectChar"/>
    <w:uiPriority w:val="99"/>
    <w:semiHidden/>
    <w:unhideWhenUsed/>
    <w:rsid w:val="004C1625"/>
    <w:rPr>
      <w:b/>
      <w:bCs/>
      <w:sz w:val="20"/>
      <w:szCs w:val="20"/>
    </w:rPr>
  </w:style>
  <w:style w:type="character" w:customStyle="1" w:styleId="CommentSubjectChar">
    <w:name w:val="Comment Subject Char"/>
    <w:basedOn w:val="CommentTextChar"/>
    <w:link w:val="CommentSubject"/>
    <w:uiPriority w:val="99"/>
    <w:semiHidden/>
    <w:rsid w:val="004C1625"/>
    <w:rPr>
      <w:b/>
      <w:bCs/>
      <w:sz w:val="20"/>
      <w:szCs w:val="20"/>
    </w:rPr>
  </w:style>
  <w:style w:type="paragraph" w:styleId="BalloonText">
    <w:name w:val="Balloon Text"/>
    <w:basedOn w:val="Normal"/>
    <w:link w:val="BalloonTextChar"/>
    <w:uiPriority w:val="99"/>
    <w:semiHidden/>
    <w:unhideWhenUsed/>
    <w:rsid w:val="004C16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1625"/>
    <w:rPr>
      <w:rFonts w:ascii="Lucida Grande" w:hAnsi="Lucida Grande" w:cs="Lucida Grande"/>
      <w:sz w:val="18"/>
      <w:szCs w:val="18"/>
    </w:rPr>
  </w:style>
  <w:style w:type="character" w:customStyle="1" w:styleId="apple-converted-space">
    <w:name w:val="apple-converted-space"/>
    <w:basedOn w:val="DefaultParagraphFont"/>
    <w:rsid w:val="006A0779"/>
  </w:style>
  <w:style w:type="character" w:styleId="LineNumber">
    <w:name w:val="line number"/>
    <w:basedOn w:val="DefaultParagraphFont"/>
    <w:uiPriority w:val="99"/>
    <w:semiHidden/>
    <w:unhideWhenUsed/>
    <w:rsid w:val="00D06EE2"/>
  </w:style>
  <w:style w:type="character" w:styleId="Strong">
    <w:name w:val="Strong"/>
    <w:basedOn w:val="DefaultParagraphFont"/>
    <w:uiPriority w:val="22"/>
    <w:qFormat/>
    <w:rsid w:val="003317B0"/>
    <w:rPr>
      <w:b/>
      <w:bCs/>
    </w:rPr>
  </w:style>
  <w:style w:type="character" w:styleId="Emphasis">
    <w:name w:val="Emphasis"/>
    <w:basedOn w:val="DefaultParagraphFont"/>
    <w:uiPriority w:val="20"/>
    <w:qFormat/>
    <w:rsid w:val="00CA2071"/>
    <w:rPr>
      <w:i/>
      <w:iCs/>
    </w:rPr>
  </w:style>
  <w:style w:type="table" w:styleId="TableGrid">
    <w:name w:val="Table Grid"/>
    <w:basedOn w:val="TableNormal"/>
    <w:uiPriority w:val="59"/>
    <w:rsid w:val="000340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5EC1"/>
    <w:pPr>
      <w:tabs>
        <w:tab w:val="center" w:pos="4320"/>
        <w:tab w:val="right" w:pos="8640"/>
      </w:tabs>
    </w:pPr>
  </w:style>
  <w:style w:type="character" w:customStyle="1" w:styleId="HeaderChar">
    <w:name w:val="Header Char"/>
    <w:basedOn w:val="DefaultParagraphFont"/>
    <w:link w:val="Header"/>
    <w:uiPriority w:val="99"/>
    <w:rsid w:val="004C5EC1"/>
  </w:style>
  <w:style w:type="paragraph" w:styleId="Revision">
    <w:name w:val="Revision"/>
    <w:hidden/>
    <w:uiPriority w:val="99"/>
    <w:semiHidden/>
    <w:rsid w:val="001F4A1C"/>
  </w:style>
  <w:style w:type="paragraph" w:styleId="NormalWeb">
    <w:name w:val="Normal (Web)"/>
    <w:basedOn w:val="Normal"/>
    <w:uiPriority w:val="99"/>
    <w:unhideWhenUsed/>
    <w:rsid w:val="0098609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4B1D"/>
    <w:pPr>
      <w:tabs>
        <w:tab w:val="center" w:pos="4320"/>
        <w:tab w:val="right" w:pos="8640"/>
      </w:tabs>
    </w:pPr>
  </w:style>
  <w:style w:type="character" w:customStyle="1" w:styleId="FooterChar">
    <w:name w:val="Footer Char"/>
    <w:basedOn w:val="DefaultParagraphFont"/>
    <w:link w:val="Footer"/>
    <w:uiPriority w:val="99"/>
    <w:rsid w:val="00B54B1D"/>
  </w:style>
  <w:style w:type="character" w:styleId="PageNumber">
    <w:name w:val="page number"/>
    <w:basedOn w:val="DefaultParagraphFont"/>
    <w:uiPriority w:val="99"/>
    <w:semiHidden/>
    <w:unhideWhenUsed/>
    <w:rsid w:val="00B54B1D"/>
  </w:style>
  <w:style w:type="paragraph" w:customStyle="1" w:styleId="EndNoteBibliographyTitle">
    <w:name w:val="EndNote Bibliography Title"/>
    <w:basedOn w:val="Normal"/>
    <w:rsid w:val="00F67AF1"/>
    <w:pPr>
      <w:jc w:val="center"/>
    </w:pPr>
    <w:rPr>
      <w:rFonts w:ascii="Cambria" w:hAnsi="Cambria"/>
      <w:lang w:val="en-US"/>
    </w:rPr>
  </w:style>
  <w:style w:type="paragraph" w:customStyle="1" w:styleId="EndNoteBibliography">
    <w:name w:val="EndNote Bibliography"/>
    <w:basedOn w:val="Normal"/>
    <w:rsid w:val="00F67AF1"/>
    <w:rPr>
      <w:rFonts w:ascii="Cambria" w:hAnsi="Cambria"/>
      <w:lang w:val="en-US"/>
    </w:rPr>
  </w:style>
  <w:style w:type="character" w:styleId="Hyperlink">
    <w:name w:val="Hyperlink"/>
    <w:basedOn w:val="DefaultParagraphFont"/>
    <w:uiPriority w:val="99"/>
    <w:unhideWhenUsed/>
    <w:rsid w:val="00680CE4"/>
    <w:rPr>
      <w:color w:val="0000FF" w:themeColor="hyperlink"/>
      <w:u w:val="single"/>
    </w:rPr>
  </w:style>
  <w:style w:type="character" w:styleId="CommentReference">
    <w:name w:val="annotation reference"/>
    <w:basedOn w:val="DefaultParagraphFont"/>
    <w:uiPriority w:val="99"/>
    <w:semiHidden/>
    <w:unhideWhenUsed/>
    <w:rsid w:val="004C1625"/>
    <w:rPr>
      <w:sz w:val="18"/>
      <w:szCs w:val="18"/>
    </w:rPr>
  </w:style>
  <w:style w:type="paragraph" w:styleId="CommentText">
    <w:name w:val="annotation text"/>
    <w:basedOn w:val="Normal"/>
    <w:link w:val="CommentTextChar"/>
    <w:uiPriority w:val="99"/>
    <w:unhideWhenUsed/>
    <w:rsid w:val="004C1625"/>
  </w:style>
  <w:style w:type="character" w:customStyle="1" w:styleId="CommentTextChar">
    <w:name w:val="Comment Text Char"/>
    <w:basedOn w:val="DefaultParagraphFont"/>
    <w:link w:val="CommentText"/>
    <w:uiPriority w:val="99"/>
    <w:rsid w:val="004C1625"/>
  </w:style>
  <w:style w:type="paragraph" w:styleId="CommentSubject">
    <w:name w:val="annotation subject"/>
    <w:basedOn w:val="CommentText"/>
    <w:next w:val="CommentText"/>
    <w:link w:val="CommentSubjectChar"/>
    <w:uiPriority w:val="99"/>
    <w:semiHidden/>
    <w:unhideWhenUsed/>
    <w:rsid w:val="004C1625"/>
    <w:rPr>
      <w:b/>
      <w:bCs/>
      <w:sz w:val="20"/>
      <w:szCs w:val="20"/>
    </w:rPr>
  </w:style>
  <w:style w:type="character" w:customStyle="1" w:styleId="CommentSubjectChar">
    <w:name w:val="Comment Subject Char"/>
    <w:basedOn w:val="CommentTextChar"/>
    <w:link w:val="CommentSubject"/>
    <w:uiPriority w:val="99"/>
    <w:semiHidden/>
    <w:rsid w:val="004C1625"/>
    <w:rPr>
      <w:b/>
      <w:bCs/>
      <w:sz w:val="20"/>
      <w:szCs w:val="20"/>
    </w:rPr>
  </w:style>
  <w:style w:type="paragraph" w:styleId="BalloonText">
    <w:name w:val="Balloon Text"/>
    <w:basedOn w:val="Normal"/>
    <w:link w:val="BalloonTextChar"/>
    <w:uiPriority w:val="99"/>
    <w:semiHidden/>
    <w:unhideWhenUsed/>
    <w:rsid w:val="004C16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1625"/>
    <w:rPr>
      <w:rFonts w:ascii="Lucida Grande" w:hAnsi="Lucida Grande" w:cs="Lucida Grande"/>
      <w:sz w:val="18"/>
      <w:szCs w:val="18"/>
    </w:rPr>
  </w:style>
  <w:style w:type="character" w:customStyle="1" w:styleId="apple-converted-space">
    <w:name w:val="apple-converted-space"/>
    <w:basedOn w:val="DefaultParagraphFont"/>
    <w:rsid w:val="006A0779"/>
  </w:style>
  <w:style w:type="character" w:styleId="LineNumber">
    <w:name w:val="line number"/>
    <w:basedOn w:val="DefaultParagraphFont"/>
    <w:uiPriority w:val="99"/>
    <w:semiHidden/>
    <w:unhideWhenUsed/>
    <w:rsid w:val="00D06EE2"/>
  </w:style>
  <w:style w:type="character" w:styleId="Strong">
    <w:name w:val="Strong"/>
    <w:basedOn w:val="DefaultParagraphFont"/>
    <w:uiPriority w:val="22"/>
    <w:qFormat/>
    <w:rsid w:val="003317B0"/>
    <w:rPr>
      <w:b/>
      <w:bCs/>
    </w:rPr>
  </w:style>
  <w:style w:type="character" w:styleId="Emphasis">
    <w:name w:val="Emphasis"/>
    <w:basedOn w:val="DefaultParagraphFont"/>
    <w:uiPriority w:val="20"/>
    <w:qFormat/>
    <w:rsid w:val="00CA2071"/>
    <w:rPr>
      <w:i/>
      <w:iCs/>
    </w:rPr>
  </w:style>
  <w:style w:type="table" w:styleId="TableGrid">
    <w:name w:val="Table Grid"/>
    <w:basedOn w:val="TableNormal"/>
    <w:uiPriority w:val="59"/>
    <w:rsid w:val="000340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5EC1"/>
    <w:pPr>
      <w:tabs>
        <w:tab w:val="center" w:pos="4320"/>
        <w:tab w:val="right" w:pos="8640"/>
      </w:tabs>
    </w:pPr>
  </w:style>
  <w:style w:type="character" w:customStyle="1" w:styleId="HeaderChar">
    <w:name w:val="Header Char"/>
    <w:basedOn w:val="DefaultParagraphFont"/>
    <w:link w:val="Header"/>
    <w:uiPriority w:val="99"/>
    <w:rsid w:val="004C5EC1"/>
  </w:style>
  <w:style w:type="paragraph" w:styleId="Revision">
    <w:name w:val="Revision"/>
    <w:hidden/>
    <w:uiPriority w:val="99"/>
    <w:semiHidden/>
    <w:rsid w:val="001F4A1C"/>
  </w:style>
  <w:style w:type="paragraph" w:styleId="NormalWeb">
    <w:name w:val="Normal (Web)"/>
    <w:basedOn w:val="Normal"/>
    <w:uiPriority w:val="99"/>
    <w:unhideWhenUsed/>
    <w:rsid w:val="0098609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49882">
      <w:bodyDiv w:val="1"/>
      <w:marLeft w:val="0"/>
      <w:marRight w:val="0"/>
      <w:marTop w:val="0"/>
      <w:marBottom w:val="0"/>
      <w:divBdr>
        <w:top w:val="none" w:sz="0" w:space="0" w:color="auto"/>
        <w:left w:val="none" w:sz="0" w:space="0" w:color="auto"/>
        <w:bottom w:val="none" w:sz="0" w:space="0" w:color="auto"/>
        <w:right w:val="none" w:sz="0" w:space="0" w:color="auto"/>
      </w:divBdr>
    </w:div>
    <w:div w:id="109590437">
      <w:bodyDiv w:val="1"/>
      <w:marLeft w:val="0"/>
      <w:marRight w:val="0"/>
      <w:marTop w:val="0"/>
      <w:marBottom w:val="0"/>
      <w:divBdr>
        <w:top w:val="none" w:sz="0" w:space="0" w:color="auto"/>
        <w:left w:val="none" w:sz="0" w:space="0" w:color="auto"/>
        <w:bottom w:val="none" w:sz="0" w:space="0" w:color="auto"/>
        <w:right w:val="none" w:sz="0" w:space="0" w:color="auto"/>
      </w:divBdr>
      <w:divsChild>
        <w:div w:id="17675059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8248210">
              <w:marLeft w:val="0"/>
              <w:marRight w:val="0"/>
              <w:marTop w:val="0"/>
              <w:marBottom w:val="0"/>
              <w:divBdr>
                <w:top w:val="none" w:sz="0" w:space="0" w:color="auto"/>
                <w:left w:val="none" w:sz="0" w:space="0" w:color="auto"/>
                <w:bottom w:val="none" w:sz="0" w:space="0" w:color="auto"/>
                <w:right w:val="none" w:sz="0" w:space="0" w:color="auto"/>
              </w:divBdr>
              <w:divsChild>
                <w:div w:id="705445777">
                  <w:marLeft w:val="0"/>
                  <w:marRight w:val="0"/>
                  <w:marTop w:val="0"/>
                  <w:marBottom w:val="0"/>
                  <w:divBdr>
                    <w:top w:val="none" w:sz="0" w:space="0" w:color="auto"/>
                    <w:left w:val="none" w:sz="0" w:space="0" w:color="auto"/>
                    <w:bottom w:val="none" w:sz="0" w:space="0" w:color="auto"/>
                    <w:right w:val="none" w:sz="0" w:space="0" w:color="auto"/>
                  </w:divBdr>
                  <w:divsChild>
                    <w:div w:id="10601283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7316180">
                          <w:marLeft w:val="0"/>
                          <w:marRight w:val="0"/>
                          <w:marTop w:val="0"/>
                          <w:marBottom w:val="0"/>
                          <w:divBdr>
                            <w:top w:val="none" w:sz="0" w:space="0" w:color="auto"/>
                            <w:left w:val="none" w:sz="0" w:space="0" w:color="auto"/>
                            <w:bottom w:val="none" w:sz="0" w:space="0" w:color="auto"/>
                            <w:right w:val="none" w:sz="0" w:space="0" w:color="auto"/>
                          </w:divBdr>
                          <w:divsChild>
                            <w:div w:id="19974145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8154376">
                                  <w:marLeft w:val="0"/>
                                  <w:marRight w:val="0"/>
                                  <w:marTop w:val="0"/>
                                  <w:marBottom w:val="0"/>
                                  <w:divBdr>
                                    <w:top w:val="none" w:sz="0" w:space="0" w:color="auto"/>
                                    <w:left w:val="none" w:sz="0" w:space="0" w:color="auto"/>
                                    <w:bottom w:val="none" w:sz="0" w:space="0" w:color="auto"/>
                                    <w:right w:val="none" w:sz="0" w:space="0" w:color="auto"/>
                                  </w:divBdr>
                                  <w:divsChild>
                                    <w:div w:id="2058891905">
                                      <w:marLeft w:val="0"/>
                                      <w:marRight w:val="0"/>
                                      <w:marTop w:val="0"/>
                                      <w:marBottom w:val="0"/>
                                      <w:divBdr>
                                        <w:top w:val="none" w:sz="0" w:space="0" w:color="auto"/>
                                        <w:left w:val="none" w:sz="0" w:space="0" w:color="auto"/>
                                        <w:bottom w:val="none" w:sz="0" w:space="0" w:color="auto"/>
                                        <w:right w:val="none" w:sz="0" w:space="0" w:color="auto"/>
                                      </w:divBdr>
                                      <w:divsChild>
                                        <w:div w:id="416051394">
                                          <w:marLeft w:val="0"/>
                                          <w:marRight w:val="0"/>
                                          <w:marTop w:val="0"/>
                                          <w:marBottom w:val="0"/>
                                          <w:divBdr>
                                            <w:top w:val="none" w:sz="0" w:space="0" w:color="auto"/>
                                            <w:left w:val="none" w:sz="0" w:space="0" w:color="auto"/>
                                            <w:bottom w:val="none" w:sz="0" w:space="0" w:color="auto"/>
                                            <w:right w:val="none" w:sz="0" w:space="0" w:color="auto"/>
                                          </w:divBdr>
                                          <w:divsChild>
                                            <w:div w:id="8472113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3105824">
                                                  <w:marLeft w:val="0"/>
                                                  <w:marRight w:val="0"/>
                                                  <w:marTop w:val="0"/>
                                                  <w:marBottom w:val="0"/>
                                                  <w:divBdr>
                                                    <w:top w:val="none" w:sz="0" w:space="0" w:color="auto"/>
                                                    <w:left w:val="none" w:sz="0" w:space="0" w:color="auto"/>
                                                    <w:bottom w:val="none" w:sz="0" w:space="0" w:color="auto"/>
                                                    <w:right w:val="none" w:sz="0" w:space="0" w:color="auto"/>
                                                  </w:divBdr>
                                                  <w:divsChild>
                                                    <w:div w:id="185991572">
                                                      <w:marLeft w:val="0"/>
                                                      <w:marRight w:val="0"/>
                                                      <w:marTop w:val="0"/>
                                                      <w:marBottom w:val="0"/>
                                                      <w:divBdr>
                                                        <w:top w:val="none" w:sz="0" w:space="0" w:color="auto"/>
                                                        <w:left w:val="none" w:sz="0" w:space="0" w:color="auto"/>
                                                        <w:bottom w:val="none" w:sz="0" w:space="0" w:color="auto"/>
                                                        <w:right w:val="none" w:sz="0" w:space="0" w:color="auto"/>
                                                      </w:divBdr>
                                                      <w:divsChild>
                                                        <w:div w:id="10457628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0479561">
                                                              <w:marLeft w:val="0"/>
                                                              <w:marRight w:val="0"/>
                                                              <w:marTop w:val="0"/>
                                                              <w:marBottom w:val="0"/>
                                                              <w:divBdr>
                                                                <w:top w:val="none" w:sz="0" w:space="0" w:color="auto"/>
                                                                <w:left w:val="none" w:sz="0" w:space="0" w:color="auto"/>
                                                                <w:bottom w:val="none" w:sz="0" w:space="0" w:color="auto"/>
                                                                <w:right w:val="none" w:sz="0" w:space="0" w:color="auto"/>
                                                              </w:divBdr>
                                                              <w:divsChild>
                                                                <w:div w:id="181390714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90654109">
                                                                      <w:marLeft w:val="0"/>
                                                                      <w:marRight w:val="0"/>
                                                                      <w:marTop w:val="0"/>
                                                                      <w:marBottom w:val="0"/>
                                                                      <w:divBdr>
                                                                        <w:top w:val="none" w:sz="0" w:space="0" w:color="auto"/>
                                                                        <w:left w:val="none" w:sz="0" w:space="0" w:color="auto"/>
                                                                        <w:bottom w:val="none" w:sz="0" w:space="0" w:color="auto"/>
                                                                        <w:right w:val="none" w:sz="0" w:space="0" w:color="auto"/>
                                                                      </w:divBdr>
                                                                      <w:divsChild>
                                                                        <w:div w:id="2106680487">
                                                                          <w:marLeft w:val="0"/>
                                                                          <w:marRight w:val="0"/>
                                                                          <w:marTop w:val="0"/>
                                                                          <w:marBottom w:val="0"/>
                                                                          <w:divBdr>
                                                                            <w:top w:val="none" w:sz="0" w:space="0" w:color="auto"/>
                                                                            <w:left w:val="none" w:sz="0" w:space="0" w:color="auto"/>
                                                                            <w:bottom w:val="none" w:sz="0" w:space="0" w:color="auto"/>
                                                                            <w:right w:val="none" w:sz="0" w:space="0" w:color="auto"/>
                                                                          </w:divBdr>
                                                                          <w:divsChild>
                                                                            <w:div w:id="485097575">
                                                                              <w:marLeft w:val="0"/>
                                                                              <w:marRight w:val="0"/>
                                                                              <w:marTop w:val="0"/>
                                                                              <w:marBottom w:val="0"/>
                                                                              <w:divBdr>
                                                                                <w:top w:val="none" w:sz="0" w:space="0" w:color="auto"/>
                                                                                <w:left w:val="none" w:sz="0" w:space="0" w:color="auto"/>
                                                                                <w:bottom w:val="none" w:sz="0" w:space="0" w:color="auto"/>
                                                                                <w:right w:val="none" w:sz="0" w:space="0" w:color="auto"/>
                                                                              </w:divBdr>
                                                                              <w:divsChild>
                                                                                <w:div w:id="1413157430">
                                                                                  <w:marLeft w:val="0"/>
                                                                                  <w:marRight w:val="0"/>
                                                                                  <w:marTop w:val="0"/>
                                                                                  <w:marBottom w:val="0"/>
                                                                                  <w:divBdr>
                                                                                    <w:top w:val="none" w:sz="0" w:space="0" w:color="auto"/>
                                                                                    <w:left w:val="none" w:sz="0" w:space="0" w:color="auto"/>
                                                                                    <w:bottom w:val="none" w:sz="0" w:space="0" w:color="auto"/>
                                                                                    <w:right w:val="none" w:sz="0" w:space="0" w:color="auto"/>
                                                                                  </w:divBdr>
                                                                                  <w:divsChild>
                                                                                    <w:div w:id="9901374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5496599">
                                                                                          <w:marLeft w:val="0"/>
                                                                                          <w:marRight w:val="0"/>
                                                                                          <w:marTop w:val="0"/>
                                                                                          <w:marBottom w:val="0"/>
                                                                                          <w:divBdr>
                                                                                            <w:top w:val="none" w:sz="0" w:space="0" w:color="auto"/>
                                                                                            <w:left w:val="none" w:sz="0" w:space="0" w:color="auto"/>
                                                                                            <w:bottom w:val="none" w:sz="0" w:space="0" w:color="auto"/>
                                                                                            <w:right w:val="none" w:sz="0" w:space="0" w:color="auto"/>
                                                                                          </w:divBdr>
                                                                                          <w:divsChild>
                                                                                            <w:div w:id="1113935393">
                                                                                              <w:marLeft w:val="0"/>
                                                                                              <w:marRight w:val="0"/>
                                                                                              <w:marTop w:val="0"/>
                                                                                              <w:marBottom w:val="0"/>
                                                                                              <w:divBdr>
                                                                                                <w:top w:val="none" w:sz="0" w:space="0" w:color="auto"/>
                                                                                                <w:left w:val="none" w:sz="0" w:space="0" w:color="auto"/>
                                                                                                <w:bottom w:val="none" w:sz="0" w:space="0" w:color="auto"/>
                                                                                                <w:right w:val="none" w:sz="0" w:space="0" w:color="auto"/>
                                                                                              </w:divBdr>
                                                                                              <w:divsChild>
                                                                                                <w:div w:id="548692393">
                                                                                                  <w:marLeft w:val="0"/>
                                                                                                  <w:marRight w:val="0"/>
                                                                                                  <w:marTop w:val="0"/>
                                                                                                  <w:marBottom w:val="0"/>
                                                                                                  <w:divBdr>
                                                                                                    <w:top w:val="none" w:sz="0" w:space="0" w:color="auto"/>
                                                                                                    <w:left w:val="none" w:sz="0" w:space="0" w:color="auto"/>
                                                                                                    <w:bottom w:val="none" w:sz="0" w:space="0" w:color="auto"/>
                                                                                                    <w:right w:val="none" w:sz="0" w:space="0" w:color="auto"/>
                                                                                                  </w:divBdr>
                                                                                                  <w:divsChild>
                                                                                                    <w:div w:id="1558010437">
                                                                                                      <w:marLeft w:val="0"/>
                                                                                                      <w:marRight w:val="0"/>
                                                                                                      <w:marTop w:val="0"/>
                                                                                                      <w:marBottom w:val="0"/>
                                                                                                      <w:divBdr>
                                                                                                        <w:top w:val="none" w:sz="0" w:space="0" w:color="auto"/>
                                                                                                        <w:left w:val="none" w:sz="0" w:space="0" w:color="auto"/>
                                                                                                        <w:bottom w:val="none" w:sz="0" w:space="0" w:color="auto"/>
                                                                                                        <w:right w:val="none" w:sz="0" w:space="0" w:color="auto"/>
                                                                                                      </w:divBdr>
                                                                                                      <w:divsChild>
                                                                                                        <w:div w:id="1890914094">
                                                                                                          <w:marLeft w:val="0"/>
                                                                                                          <w:marRight w:val="0"/>
                                                                                                          <w:marTop w:val="0"/>
                                                                                                          <w:marBottom w:val="0"/>
                                                                                                          <w:divBdr>
                                                                                                            <w:top w:val="none" w:sz="0" w:space="0" w:color="auto"/>
                                                                                                            <w:left w:val="none" w:sz="0" w:space="0" w:color="auto"/>
                                                                                                            <w:bottom w:val="none" w:sz="0" w:space="0" w:color="auto"/>
                                                                                                            <w:right w:val="none" w:sz="0" w:space="0" w:color="auto"/>
                                                                                                          </w:divBdr>
                                                                                                          <w:divsChild>
                                                                                                            <w:div w:id="18771653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5928840">
                                                                                                                  <w:marLeft w:val="0"/>
                                                                                                                  <w:marRight w:val="0"/>
                                                                                                                  <w:marTop w:val="0"/>
                                                                                                                  <w:marBottom w:val="0"/>
                                                                                                                  <w:divBdr>
                                                                                                                    <w:top w:val="none" w:sz="0" w:space="0" w:color="auto"/>
                                                                                                                    <w:left w:val="none" w:sz="0" w:space="0" w:color="auto"/>
                                                                                                                    <w:bottom w:val="none" w:sz="0" w:space="0" w:color="auto"/>
                                                                                                                    <w:right w:val="none" w:sz="0" w:space="0" w:color="auto"/>
                                                                                                                  </w:divBdr>
                                                                                                                  <w:divsChild>
                                                                                                                    <w:div w:id="1351683543">
                                                                                                                      <w:marLeft w:val="0"/>
                                                                                                                      <w:marRight w:val="0"/>
                                                                                                                      <w:marTop w:val="0"/>
                                                                                                                      <w:marBottom w:val="0"/>
                                                                                                                      <w:divBdr>
                                                                                                                        <w:top w:val="none" w:sz="0" w:space="0" w:color="auto"/>
                                                                                                                        <w:left w:val="none" w:sz="0" w:space="0" w:color="auto"/>
                                                                                                                        <w:bottom w:val="none" w:sz="0" w:space="0" w:color="auto"/>
                                                                                                                        <w:right w:val="none" w:sz="0" w:space="0" w:color="auto"/>
                                                                                                                      </w:divBdr>
                                                                                                                      <w:divsChild>
                                                                                                                        <w:div w:id="799685975">
                                                                                                                          <w:marLeft w:val="0"/>
                                                                                                                          <w:marRight w:val="0"/>
                                                                                                                          <w:marTop w:val="0"/>
                                                                                                                          <w:marBottom w:val="0"/>
                                                                                                                          <w:divBdr>
                                                                                                                            <w:top w:val="none" w:sz="0" w:space="0" w:color="auto"/>
                                                                                                                            <w:left w:val="none" w:sz="0" w:space="0" w:color="auto"/>
                                                                                                                            <w:bottom w:val="none" w:sz="0" w:space="0" w:color="auto"/>
                                                                                                                            <w:right w:val="none" w:sz="0" w:space="0" w:color="auto"/>
                                                                                                                          </w:divBdr>
                                                                                                                          <w:divsChild>
                                                                                                                            <w:div w:id="12533174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9419938">
                                                                                                                                  <w:marLeft w:val="0"/>
                                                                                                                                  <w:marRight w:val="0"/>
                                                                                                                                  <w:marTop w:val="0"/>
                                                                                                                                  <w:marBottom w:val="0"/>
                                                                                                                                  <w:divBdr>
                                                                                                                                    <w:top w:val="none" w:sz="0" w:space="0" w:color="auto"/>
                                                                                                                                    <w:left w:val="none" w:sz="0" w:space="0" w:color="auto"/>
                                                                                                                                    <w:bottom w:val="none" w:sz="0" w:space="0" w:color="auto"/>
                                                                                                                                    <w:right w:val="none" w:sz="0" w:space="0" w:color="auto"/>
                                                                                                                                  </w:divBdr>
                                                                                                                                  <w:divsChild>
                                                                                                                                    <w:div w:id="749273587">
                                                                                                                                      <w:marLeft w:val="0"/>
                                                                                                                                      <w:marRight w:val="0"/>
                                                                                                                                      <w:marTop w:val="0"/>
                                                                                                                                      <w:marBottom w:val="0"/>
                                                                                                                                      <w:divBdr>
                                                                                                                                        <w:top w:val="none" w:sz="0" w:space="0" w:color="auto"/>
                                                                                                                                        <w:left w:val="none" w:sz="0" w:space="0" w:color="auto"/>
                                                                                                                                        <w:bottom w:val="none" w:sz="0" w:space="0" w:color="auto"/>
                                                                                                                                        <w:right w:val="none" w:sz="0" w:space="0" w:color="auto"/>
                                                                                                                                      </w:divBdr>
                                                                                                                                      <w:divsChild>
                                                                                                                                        <w:div w:id="1260137967">
                                                                                                                                          <w:marLeft w:val="0"/>
                                                                                                                                          <w:marRight w:val="0"/>
                                                                                                                                          <w:marTop w:val="0"/>
                                                                                                                                          <w:marBottom w:val="0"/>
                                                                                                                                          <w:divBdr>
                                                                                                                                            <w:top w:val="none" w:sz="0" w:space="0" w:color="auto"/>
                                                                                                                                            <w:left w:val="none" w:sz="0" w:space="0" w:color="auto"/>
                                                                                                                                            <w:bottom w:val="none" w:sz="0" w:space="0" w:color="auto"/>
                                                                                                                                            <w:right w:val="none" w:sz="0" w:space="0" w:color="auto"/>
                                                                                                                                          </w:divBdr>
                                                                                                                                          <w:divsChild>
                                                                                                                                            <w:div w:id="373121940">
                                                                                                                                              <w:marLeft w:val="0"/>
                                                                                                                                              <w:marRight w:val="0"/>
                                                                                                                                              <w:marTop w:val="0"/>
                                                                                                                                              <w:marBottom w:val="0"/>
                                                                                                                                              <w:divBdr>
                                                                                                                                                <w:top w:val="none" w:sz="0" w:space="0" w:color="auto"/>
                                                                                                                                                <w:left w:val="none" w:sz="0" w:space="0" w:color="auto"/>
                                                                                                                                                <w:bottom w:val="none" w:sz="0" w:space="0" w:color="auto"/>
                                                                                                                                                <w:right w:val="none" w:sz="0" w:space="0" w:color="auto"/>
                                                                                                                                              </w:divBdr>
                                                                                                                                              <w:divsChild>
                                                                                                                                                <w:div w:id="2092462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124238">
                                                                                                                                                      <w:marLeft w:val="0"/>
                                                                                                                                                      <w:marRight w:val="0"/>
                                                                                                                                                      <w:marTop w:val="0"/>
                                                                                                                                                      <w:marBottom w:val="0"/>
                                                                                                                                                      <w:divBdr>
                                                                                                                                                        <w:top w:val="none" w:sz="0" w:space="0" w:color="auto"/>
                                                                                                                                                        <w:left w:val="none" w:sz="0" w:space="0" w:color="auto"/>
                                                                                                                                                        <w:bottom w:val="none" w:sz="0" w:space="0" w:color="auto"/>
                                                                                                                                                        <w:right w:val="none" w:sz="0" w:space="0" w:color="auto"/>
                                                                                                                                                      </w:divBdr>
                                                                                                                                                      <w:divsChild>
                                                                                                                                                        <w:div w:id="1932465580">
                                                                                                                                                          <w:marLeft w:val="0"/>
                                                                                                                                                          <w:marRight w:val="0"/>
                                                                                                                                                          <w:marTop w:val="0"/>
                                                                                                                                                          <w:marBottom w:val="0"/>
                                                                                                                                                          <w:divBdr>
                                                                                                                                                            <w:top w:val="none" w:sz="0" w:space="0" w:color="auto"/>
                                                                                                                                                            <w:left w:val="none" w:sz="0" w:space="0" w:color="auto"/>
                                                                                                                                                            <w:bottom w:val="none" w:sz="0" w:space="0" w:color="auto"/>
                                                                                                                                                            <w:right w:val="none" w:sz="0" w:space="0" w:color="auto"/>
                                                                                                                                                          </w:divBdr>
                                                                                                                                                          <w:divsChild>
                                                                                                                                                            <w:div w:id="18325225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48375063">
                                                                                                                                                                  <w:marLeft w:val="0"/>
                                                                                                                                                                  <w:marRight w:val="0"/>
                                                                                                                                                                  <w:marTop w:val="0"/>
                                                                                                                                                                  <w:marBottom w:val="0"/>
                                                                                                                                                                  <w:divBdr>
                                                                                                                                                                    <w:top w:val="none" w:sz="0" w:space="0" w:color="auto"/>
                                                                                                                                                                    <w:left w:val="none" w:sz="0" w:space="0" w:color="auto"/>
                                                                                                                                                                    <w:bottom w:val="none" w:sz="0" w:space="0" w:color="auto"/>
                                                                                                                                                                    <w:right w:val="none" w:sz="0" w:space="0" w:color="auto"/>
                                                                                                                                                                  </w:divBdr>
                                                                                                                                                                  <w:divsChild>
                                                                                                                                                                    <w:div w:id="325979455">
                                                                                                                                                                      <w:marLeft w:val="0"/>
                                                                                                                                                                      <w:marRight w:val="0"/>
                                                                                                                                                                      <w:marTop w:val="0"/>
                                                                                                                                                                      <w:marBottom w:val="0"/>
                                                                                                                                                                      <w:divBdr>
                                                                                                                                                                        <w:top w:val="none" w:sz="0" w:space="0" w:color="auto"/>
                                                                                                                                                                        <w:left w:val="none" w:sz="0" w:space="0" w:color="auto"/>
                                                                                                                                                                        <w:bottom w:val="none" w:sz="0" w:space="0" w:color="auto"/>
                                                                                                                                                                        <w:right w:val="none" w:sz="0" w:space="0" w:color="auto"/>
                                                                                                                                                                      </w:divBdr>
                                                                                                                                                                      <w:divsChild>
                                                                                                                                                                        <w:div w:id="1900288089">
                                                                                                                                                                          <w:marLeft w:val="0"/>
                                                                                                                                                                          <w:marRight w:val="0"/>
                                                                                                                                                                          <w:marTop w:val="0"/>
                                                                                                                                                                          <w:marBottom w:val="0"/>
                                                                                                                                                                          <w:divBdr>
                                                                                                                                                                            <w:top w:val="none" w:sz="0" w:space="0" w:color="auto"/>
                                                                                                                                                                            <w:left w:val="none" w:sz="0" w:space="0" w:color="auto"/>
                                                                                                                                                                            <w:bottom w:val="none" w:sz="0" w:space="0" w:color="auto"/>
                                                                                                                                                                            <w:right w:val="none" w:sz="0" w:space="0" w:color="auto"/>
                                                                                                                                                                          </w:divBdr>
                                                                                                                                                                          <w:divsChild>
                                                                                                                                                                            <w:div w:id="809204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699068">
                                                                                                                                                                                  <w:marLeft w:val="0"/>
                                                                                                                                                                                  <w:marRight w:val="0"/>
                                                                                                                                                                                  <w:marTop w:val="0"/>
                                                                                                                                                                                  <w:marBottom w:val="0"/>
                                                                                                                                                                                  <w:divBdr>
                                                                                                                                                                                    <w:top w:val="none" w:sz="0" w:space="0" w:color="auto"/>
                                                                                                                                                                                    <w:left w:val="none" w:sz="0" w:space="0" w:color="auto"/>
                                                                                                                                                                                    <w:bottom w:val="none" w:sz="0" w:space="0" w:color="auto"/>
                                                                                                                                                                                    <w:right w:val="none" w:sz="0" w:space="0" w:color="auto"/>
                                                                                                                                                                                  </w:divBdr>
                                                                                                                                                                                  <w:divsChild>
                                                                                                                                                                                    <w:div w:id="1530100176">
                                                                                                                                                                                      <w:marLeft w:val="0"/>
                                                                                                                                                                                      <w:marRight w:val="0"/>
                                                                                                                                                                                      <w:marTop w:val="0"/>
                                                                                                                                                                                      <w:marBottom w:val="0"/>
                                                                                                                                                                                      <w:divBdr>
                                                                                                                                                                                        <w:top w:val="none" w:sz="0" w:space="0" w:color="auto"/>
                                                                                                                                                                                        <w:left w:val="none" w:sz="0" w:space="0" w:color="auto"/>
                                                                                                                                                                                        <w:bottom w:val="none" w:sz="0" w:space="0" w:color="auto"/>
                                                                                                                                                                                        <w:right w:val="none" w:sz="0" w:space="0" w:color="auto"/>
                                                                                                                                                                                      </w:divBdr>
                                                                                                                                                                                      <w:divsChild>
                                                                                                                                                                                        <w:div w:id="6747695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81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639479">
      <w:bodyDiv w:val="1"/>
      <w:marLeft w:val="0"/>
      <w:marRight w:val="0"/>
      <w:marTop w:val="0"/>
      <w:marBottom w:val="0"/>
      <w:divBdr>
        <w:top w:val="none" w:sz="0" w:space="0" w:color="auto"/>
        <w:left w:val="none" w:sz="0" w:space="0" w:color="auto"/>
        <w:bottom w:val="none" w:sz="0" w:space="0" w:color="auto"/>
        <w:right w:val="none" w:sz="0" w:space="0" w:color="auto"/>
      </w:divBdr>
    </w:div>
    <w:div w:id="391272081">
      <w:bodyDiv w:val="1"/>
      <w:marLeft w:val="0"/>
      <w:marRight w:val="0"/>
      <w:marTop w:val="0"/>
      <w:marBottom w:val="0"/>
      <w:divBdr>
        <w:top w:val="none" w:sz="0" w:space="0" w:color="auto"/>
        <w:left w:val="none" w:sz="0" w:space="0" w:color="auto"/>
        <w:bottom w:val="none" w:sz="0" w:space="0" w:color="auto"/>
        <w:right w:val="none" w:sz="0" w:space="0" w:color="auto"/>
      </w:divBdr>
    </w:div>
    <w:div w:id="474302557">
      <w:bodyDiv w:val="1"/>
      <w:marLeft w:val="0"/>
      <w:marRight w:val="0"/>
      <w:marTop w:val="0"/>
      <w:marBottom w:val="0"/>
      <w:divBdr>
        <w:top w:val="none" w:sz="0" w:space="0" w:color="auto"/>
        <w:left w:val="none" w:sz="0" w:space="0" w:color="auto"/>
        <w:bottom w:val="none" w:sz="0" w:space="0" w:color="auto"/>
        <w:right w:val="none" w:sz="0" w:space="0" w:color="auto"/>
      </w:divBdr>
      <w:divsChild>
        <w:div w:id="537594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3471794">
              <w:marLeft w:val="0"/>
              <w:marRight w:val="0"/>
              <w:marTop w:val="0"/>
              <w:marBottom w:val="0"/>
              <w:divBdr>
                <w:top w:val="none" w:sz="0" w:space="0" w:color="auto"/>
                <w:left w:val="none" w:sz="0" w:space="0" w:color="auto"/>
                <w:bottom w:val="none" w:sz="0" w:space="0" w:color="auto"/>
                <w:right w:val="none" w:sz="0" w:space="0" w:color="auto"/>
              </w:divBdr>
              <w:divsChild>
                <w:div w:id="856388929">
                  <w:marLeft w:val="0"/>
                  <w:marRight w:val="0"/>
                  <w:marTop w:val="0"/>
                  <w:marBottom w:val="0"/>
                  <w:divBdr>
                    <w:top w:val="none" w:sz="0" w:space="0" w:color="auto"/>
                    <w:left w:val="none" w:sz="0" w:space="0" w:color="auto"/>
                    <w:bottom w:val="none" w:sz="0" w:space="0" w:color="auto"/>
                    <w:right w:val="none" w:sz="0" w:space="0" w:color="auto"/>
                  </w:divBdr>
                  <w:divsChild>
                    <w:div w:id="327103600">
                      <w:marLeft w:val="0"/>
                      <w:marRight w:val="0"/>
                      <w:marTop w:val="0"/>
                      <w:marBottom w:val="0"/>
                      <w:divBdr>
                        <w:top w:val="none" w:sz="0" w:space="0" w:color="auto"/>
                        <w:left w:val="none" w:sz="0" w:space="0" w:color="auto"/>
                        <w:bottom w:val="none" w:sz="0" w:space="0" w:color="auto"/>
                        <w:right w:val="none" w:sz="0" w:space="0" w:color="auto"/>
                      </w:divBdr>
                      <w:divsChild>
                        <w:div w:id="1018048863">
                          <w:marLeft w:val="0"/>
                          <w:marRight w:val="0"/>
                          <w:marTop w:val="0"/>
                          <w:marBottom w:val="0"/>
                          <w:divBdr>
                            <w:top w:val="none" w:sz="0" w:space="0" w:color="auto"/>
                            <w:left w:val="none" w:sz="0" w:space="0" w:color="auto"/>
                            <w:bottom w:val="none" w:sz="0" w:space="0" w:color="auto"/>
                            <w:right w:val="none" w:sz="0" w:space="0" w:color="auto"/>
                          </w:divBdr>
                          <w:divsChild>
                            <w:div w:id="108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3469018">
      <w:bodyDiv w:val="1"/>
      <w:marLeft w:val="0"/>
      <w:marRight w:val="0"/>
      <w:marTop w:val="0"/>
      <w:marBottom w:val="0"/>
      <w:divBdr>
        <w:top w:val="none" w:sz="0" w:space="0" w:color="auto"/>
        <w:left w:val="none" w:sz="0" w:space="0" w:color="auto"/>
        <w:bottom w:val="none" w:sz="0" w:space="0" w:color="auto"/>
        <w:right w:val="none" w:sz="0" w:space="0" w:color="auto"/>
      </w:divBdr>
      <w:divsChild>
        <w:div w:id="1512991827">
          <w:marLeft w:val="0"/>
          <w:marRight w:val="0"/>
          <w:marTop w:val="0"/>
          <w:marBottom w:val="0"/>
          <w:divBdr>
            <w:top w:val="none" w:sz="0" w:space="0" w:color="auto"/>
            <w:left w:val="none" w:sz="0" w:space="0" w:color="auto"/>
            <w:bottom w:val="none" w:sz="0" w:space="0" w:color="auto"/>
            <w:right w:val="none" w:sz="0" w:space="0" w:color="auto"/>
          </w:divBdr>
        </w:div>
        <w:div w:id="1237517333">
          <w:marLeft w:val="0"/>
          <w:marRight w:val="0"/>
          <w:marTop w:val="0"/>
          <w:marBottom w:val="0"/>
          <w:divBdr>
            <w:top w:val="none" w:sz="0" w:space="0" w:color="auto"/>
            <w:left w:val="none" w:sz="0" w:space="0" w:color="auto"/>
            <w:bottom w:val="none" w:sz="0" w:space="0" w:color="auto"/>
            <w:right w:val="none" w:sz="0" w:space="0" w:color="auto"/>
          </w:divBdr>
        </w:div>
      </w:divsChild>
    </w:div>
    <w:div w:id="619148351">
      <w:bodyDiv w:val="1"/>
      <w:marLeft w:val="0"/>
      <w:marRight w:val="0"/>
      <w:marTop w:val="0"/>
      <w:marBottom w:val="0"/>
      <w:divBdr>
        <w:top w:val="none" w:sz="0" w:space="0" w:color="auto"/>
        <w:left w:val="none" w:sz="0" w:space="0" w:color="auto"/>
        <w:bottom w:val="none" w:sz="0" w:space="0" w:color="auto"/>
        <w:right w:val="none" w:sz="0" w:space="0" w:color="auto"/>
      </w:divBdr>
      <w:divsChild>
        <w:div w:id="12658450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528290">
              <w:marLeft w:val="0"/>
              <w:marRight w:val="0"/>
              <w:marTop w:val="0"/>
              <w:marBottom w:val="0"/>
              <w:divBdr>
                <w:top w:val="none" w:sz="0" w:space="0" w:color="auto"/>
                <w:left w:val="none" w:sz="0" w:space="0" w:color="auto"/>
                <w:bottom w:val="none" w:sz="0" w:space="0" w:color="auto"/>
                <w:right w:val="none" w:sz="0" w:space="0" w:color="auto"/>
              </w:divBdr>
              <w:divsChild>
                <w:div w:id="1167473620">
                  <w:marLeft w:val="0"/>
                  <w:marRight w:val="0"/>
                  <w:marTop w:val="0"/>
                  <w:marBottom w:val="0"/>
                  <w:divBdr>
                    <w:top w:val="none" w:sz="0" w:space="0" w:color="auto"/>
                    <w:left w:val="none" w:sz="0" w:space="0" w:color="auto"/>
                    <w:bottom w:val="none" w:sz="0" w:space="0" w:color="auto"/>
                    <w:right w:val="none" w:sz="0" w:space="0" w:color="auto"/>
                  </w:divBdr>
                  <w:divsChild>
                    <w:div w:id="1447132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28710230">
                          <w:marLeft w:val="0"/>
                          <w:marRight w:val="0"/>
                          <w:marTop w:val="0"/>
                          <w:marBottom w:val="0"/>
                          <w:divBdr>
                            <w:top w:val="none" w:sz="0" w:space="0" w:color="auto"/>
                            <w:left w:val="none" w:sz="0" w:space="0" w:color="auto"/>
                            <w:bottom w:val="none" w:sz="0" w:space="0" w:color="auto"/>
                            <w:right w:val="none" w:sz="0" w:space="0" w:color="auto"/>
                          </w:divBdr>
                          <w:divsChild>
                            <w:div w:id="176923613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6464356">
                                  <w:marLeft w:val="0"/>
                                  <w:marRight w:val="0"/>
                                  <w:marTop w:val="0"/>
                                  <w:marBottom w:val="0"/>
                                  <w:divBdr>
                                    <w:top w:val="none" w:sz="0" w:space="0" w:color="auto"/>
                                    <w:left w:val="none" w:sz="0" w:space="0" w:color="auto"/>
                                    <w:bottom w:val="none" w:sz="0" w:space="0" w:color="auto"/>
                                    <w:right w:val="none" w:sz="0" w:space="0" w:color="auto"/>
                                  </w:divBdr>
                                  <w:divsChild>
                                    <w:div w:id="1024020756">
                                      <w:marLeft w:val="0"/>
                                      <w:marRight w:val="0"/>
                                      <w:marTop w:val="0"/>
                                      <w:marBottom w:val="0"/>
                                      <w:divBdr>
                                        <w:top w:val="none" w:sz="0" w:space="0" w:color="auto"/>
                                        <w:left w:val="none" w:sz="0" w:space="0" w:color="auto"/>
                                        <w:bottom w:val="none" w:sz="0" w:space="0" w:color="auto"/>
                                        <w:right w:val="none" w:sz="0" w:space="0" w:color="auto"/>
                                      </w:divBdr>
                                      <w:divsChild>
                                        <w:div w:id="707727406">
                                          <w:marLeft w:val="0"/>
                                          <w:marRight w:val="0"/>
                                          <w:marTop w:val="0"/>
                                          <w:marBottom w:val="0"/>
                                          <w:divBdr>
                                            <w:top w:val="none" w:sz="0" w:space="0" w:color="auto"/>
                                            <w:left w:val="none" w:sz="0" w:space="0" w:color="auto"/>
                                            <w:bottom w:val="none" w:sz="0" w:space="0" w:color="auto"/>
                                            <w:right w:val="none" w:sz="0" w:space="0" w:color="auto"/>
                                          </w:divBdr>
                                          <w:divsChild>
                                            <w:div w:id="24405677">
                                              <w:marLeft w:val="0"/>
                                              <w:marRight w:val="0"/>
                                              <w:marTop w:val="0"/>
                                              <w:marBottom w:val="0"/>
                                              <w:divBdr>
                                                <w:top w:val="none" w:sz="0" w:space="0" w:color="auto"/>
                                                <w:left w:val="none" w:sz="0" w:space="0" w:color="auto"/>
                                                <w:bottom w:val="none" w:sz="0" w:space="0" w:color="auto"/>
                                                <w:right w:val="none" w:sz="0" w:space="0" w:color="auto"/>
                                              </w:divBdr>
                                              <w:divsChild>
                                                <w:div w:id="9175925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8083089">
                                                      <w:marLeft w:val="0"/>
                                                      <w:marRight w:val="0"/>
                                                      <w:marTop w:val="0"/>
                                                      <w:marBottom w:val="0"/>
                                                      <w:divBdr>
                                                        <w:top w:val="none" w:sz="0" w:space="0" w:color="auto"/>
                                                        <w:left w:val="none" w:sz="0" w:space="0" w:color="auto"/>
                                                        <w:bottom w:val="none" w:sz="0" w:space="0" w:color="auto"/>
                                                        <w:right w:val="none" w:sz="0" w:space="0" w:color="auto"/>
                                                      </w:divBdr>
                                                      <w:divsChild>
                                                        <w:div w:id="1962420651">
                                                          <w:marLeft w:val="0"/>
                                                          <w:marRight w:val="0"/>
                                                          <w:marTop w:val="0"/>
                                                          <w:marBottom w:val="0"/>
                                                          <w:divBdr>
                                                            <w:top w:val="none" w:sz="0" w:space="0" w:color="auto"/>
                                                            <w:left w:val="none" w:sz="0" w:space="0" w:color="auto"/>
                                                            <w:bottom w:val="none" w:sz="0" w:space="0" w:color="auto"/>
                                                            <w:right w:val="none" w:sz="0" w:space="0" w:color="auto"/>
                                                          </w:divBdr>
                                                          <w:divsChild>
                                                            <w:div w:id="1017580207">
                                                              <w:marLeft w:val="0"/>
                                                              <w:marRight w:val="0"/>
                                                              <w:marTop w:val="0"/>
                                                              <w:marBottom w:val="0"/>
                                                              <w:divBdr>
                                                                <w:top w:val="none" w:sz="0" w:space="0" w:color="auto"/>
                                                                <w:left w:val="none" w:sz="0" w:space="0" w:color="auto"/>
                                                                <w:bottom w:val="none" w:sz="0" w:space="0" w:color="auto"/>
                                                                <w:right w:val="none" w:sz="0" w:space="0" w:color="auto"/>
                                                              </w:divBdr>
                                                              <w:divsChild>
                                                                <w:div w:id="51736182">
                                                                  <w:marLeft w:val="0"/>
                                                                  <w:marRight w:val="0"/>
                                                                  <w:marTop w:val="0"/>
                                                                  <w:marBottom w:val="0"/>
                                                                  <w:divBdr>
                                                                    <w:top w:val="none" w:sz="0" w:space="0" w:color="auto"/>
                                                                    <w:left w:val="none" w:sz="0" w:space="0" w:color="auto"/>
                                                                    <w:bottom w:val="none" w:sz="0" w:space="0" w:color="auto"/>
                                                                    <w:right w:val="none" w:sz="0" w:space="0" w:color="auto"/>
                                                                  </w:divBdr>
                                                                  <w:divsChild>
                                                                    <w:div w:id="1117336466">
                                                                      <w:marLeft w:val="0"/>
                                                                      <w:marRight w:val="0"/>
                                                                      <w:marTop w:val="0"/>
                                                                      <w:marBottom w:val="0"/>
                                                                      <w:divBdr>
                                                                        <w:top w:val="none" w:sz="0" w:space="0" w:color="auto"/>
                                                                        <w:left w:val="none" w:sz="0" w:space="0" w:color="auto"/>
                                                                        <w:bottom w:val="none" w:sz="0" w:space="0" w:color="auto"/>
                                                                        <w:right w:val="none" w:sz="0" w:space="0" w:color="auto"/>
                                                                      </w:divBdr>
                                                                      <w:divsChild>
                                                                        <w:div w:id="7158568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7694979">
                                                                              <w:marLeft w:val="0"/>
                                                                              <w:marRight w:val="0"/>
                                                                              <w:marTop w:val="0"/>
                                                                              <w:marBottom w:val="0"/>
                                                                              <w:divBdr>
                                                                                <w:top w:val="none" w:sz="0" w:space="0" w:color="auto"/>
                                                                                <w:left w:val="none" w:sz="0" w:space="0" w:color="auto"/>
                                                                                <w:bottom w:val="none" w:sz="0" w:space="0" w:color="auto"/>
                                                                                <w:right w:val="none" w:sz="0" w:space="0" w:color="auto"/>
                                                                              </w:divBdr>
                                                                              <w:divsChild>
                                                                                <w:div w:id="220799628">
                                                                                  <w:marLeft w:val="0"/>
                                                                                  <w:marRight w:val="0"/>
                                                                                  <w:marTop w:val="0"/>
                                                                                  <w:marBottom w:val="0"/>
                                                                                  <w:divBdr>
                                                                                    <w:top w:val="none" w:sz="0" w:space="0" w:color="auto"/>
                                                                                    <w:left w:val="none" w:sz="0" w:space="0" w:color="auto"/>
                                                                                    <w:bottom w:val="none" w:sz="0" w:space="0" w:color="auto"/>
                                                                                    <w:right w:val="none" w:sz="0" w:space="0" w:color="auto"/>
                                                                                  </w:divBdr>
                                                                                  <w:divsChild>
                                                                                    <w:div w:id="1163592898">
                                                                                      <w:marLeft w:val="0"/>
                                                                                      <w:marRight w:val="0"/>
                                                                                      <w:marTop w:val="0"/>
                                                                                      <w:marBottom w:val="0"/>
                                                                                      <w:divBdr>
                                                                                        <w:top w:val="none" w:sz="0" w:space="0" w:color="auto"/>
                                                                                        <w:left w:val="none" w:sz="0" w:space="0" w:color="auto"/>
                                                                                        <w:bottom w:val="none" w:sz="0" w:space="0" w:color="auto"/>
                                                                                        <w:right w:val="none" w:sz="0" w:space="0" w:color="auto"/>
                                                                                      </w:divBdr>
                                                                                      <w:divsChild>
                                                                                        <w:div w:id="420761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3595928">
                                                                                              <w:marLeft w:val="0"/>
                                                                                              <w:marRight w:val="0"/>
                                                                                              <w:marTop w:val="0"/>
                                                                                              <w:marBottom w:val="0"/>
                                                                                              <w:divBdr>
                                                                                                <w:top w:val="none" w:sz="0" w:space="0" w:color="auto"/>
                                                                                                <w:left w:val="none" w:sz="0" w:space="0" w:color="auto"/>
                                                                                                <w:bottom w:val="none" w:sz="0" w:space="0" w:color="auto"/>
                                                                                                <w:right w:val="none" w:sz="0" w:space="0" w:color="auto"/>
                                                                                              </w:divBdr>
                                                                                              <w:divsChild>
                                                                                                <w:div w:id="2067486936">
                                                                                                  <w:marLeft w:val="0"/>
                                                                                                  <w:marRight w:val="0"/>
                                                                                                  <w:marTop w:val="0"/>
                                                                                                  <w:marBottom w:val="0"/>
                                                                                                  <w:divBdr>
                                                                                                    <w:top w:val="none" w:sz="0" w:space="0" w:color="auto"/>
                                                                                                    <w:left w:val="none" w:sz="0" w:space="0" w:color="auto"/>
                                                                                                    <w:bottom w:val="none" w:sz="0" w:space="0" w:color="auto"/>
                                                                                                    <w:right w:val="none" w:sz="0" w:space="0" w:color="auto"/>
                                                                                                  </w:divBdr>
                                                                                                  <w:divsChild>
                                                                                                    <w:div w:id="602495886">
                                                                                                      <w:marLeft w:val="0"/>
                                                                                                      <w:marRight w:val="0"/>
                                                                                                      <w:marTop w:val="0"/>
                                                                                                      <w:marBottom w:val="0"/>
                                                                                                      <w:divBdr>
                                                                                                        <w:top w:val="none" w:sz="0" w:space="0" w:color="auto"/>
                                                                                                        <w:left w:val="none" w:sz="0" w:space="0" w:color="auto"/>
                                                                                                        <w:bottom w:val="none" w:sz="0" w:space="0" w:color="auto"/>
                                                                                                        <w:right w:val="none" w:sz="0" w:space="0" w:color="auto"/>
                                                                                                      </w:divBdr>
                                                                                                      <w:divsChild>
                                                                                                        <w:div w:id="607392570">
                                                                                                          <w:marLeft w:val="0"/>
                                                                                                          <w:marRight w:val="0"/>
                                                                                                          <w:marTop w:val="0"/>
                                                                                                          <w:marBottom w:val="0"/>
                                                                                                          <w:divBdr>
                                                                                                            <w:top w:val="none" w:sz="0" w:space="0" w:color="auto"/>
                                                                                                            <w:left w:val="none" w:sz="0" w:space="0" w:color="auto"/>
                                                                                                            <w:bottom w:val="none" w:sz="0" w:space="0" w:color="auto"/>
                                                                                                            <w:right w:val="none" w:sz="0" w:space="0" w:color="auto"/>
                                                                                                          </w:divBdr>
                                                                                                          <w:divsChild>
                                                                                                            <w:div w:id="386710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036777">
                                                                                                                  <w:marLeft w:val="0"/>
                                                                                                                  <w:marRight w:val="0"/>
                                                                                                                  <w:marTop w:val="0"/>
                                                                                                                  <w:marBottom w:val="0"/>
                                                                                                                  <w:divBdr>
                                                                                                                    <w:top w:val="none" w:sz="0" w:space="0" w:color="auto"/>
                                                                                                                    <w:left w:val="none" w:sz="0" w:space="0" w:color="auto"/>
                                                                                                                    <w:bottom w:val="none" w:sz="0" w:space="0" w:color="auto"/>
                                                                                                                    <w:right w:val="none" w:sz="0" w:space="0" w:color="auto"/>
                                                                                                                  </w:divBdr>
                                                                                                                  <w:divsChild>
                                                                                                                    <w:div w:id="445009853">
                                                                                                                      <w:marLeft w:val="0"/>
                                                                                                                      <w:marRight w:val="0"/>
                                                                                                                      <w:marTop w:val="0"/>
                                                                                                                      <w:marBottom w:val="0"/>
                                                                                                                      <w:divBdr>
                                                                                                                        <w:top w:val="none" w:sz="0" w:space="0" w:color="auto"/>
                                                                                                                        <w:left w:val="none" w:sz="0" w:space="0" w:color="auto"/>
                                                                                                                        <w:bottom w:val="none" w:sz="0" w:space="0" w:color="auto"/>
                                                                                                                        <w:right w:val="none" w:sz="0" w:space="0" w:color="auto"/>
                                                                                                                      </w:divBdr>
                                                                                                                      <w:divsChild>
                                                                                                                        <w:div w:id="8468233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48693658">
                                                                                                                              <w:marLeft w:val="0"/>
                                                                                                                              <w:marRight w:val="0"/>
                                                                                                                              <w:marTop w:val="0"/>
                                                                                                                              <w:marBottom w:val="0"/>
                                                                                                                              <w:divBdr>
                                                                                                                                <w:top w:val="none" w:sz="0" w:space="0" w:color="auto"/>
                                                                                                                                <w:left w:val="none" w:sz="0" w:space="0" w:color="auto"/>
                                                                                                                                <w:bottom w:val="none" w:sz="0" w:space="0" w:color="auto"/>
                                                                                                                                <w:right w:val="none" w:sz="0" w:space="0" w:color="auto"/>
                                                                                                                              </w:divBdr>
                                                                                                                              <w:divsChild>
                                                                                                                                <w:div w:id="2025130516">
                                                                                                                                  <w:marLeft w:val="0"/>
                                                                                                                                  <w:marRight w:val="0"/>
                                                                                                                                  <w:marTop w:val="0"/>
                                                                                                                                  <w:marBottom w:val="0"/>
                                                                                                                                  <w:divBdr>
                                                                                                                                    <w:top w:val="none" w:sz="0" w:space="0" w:color="auto"/>
                                                                                                                                    <w:left w:val="none" w:sz="0" w:space="0" w:color="auto"/>
                                                                                                                                    <w:bottom w:val="none" w:sz="0" w:space="0" w:color="auto"/>
                                                                                                                                    <w:right w:val="none" w:sz="0" w:space="0" w:color="auto"/>
                                                                                                                                  </w:divBdr>
                                                                                                                                  <w:divsChild>
                                                                                                                                    <w:div w:id="1912738380">
                                                                                                                                      <w:marLeft w:val="0"/>
                                                                                                                                      <w:marRight w:val="0"/>
                                                                                                                                      <w:marTop w:val="0"/>
                                                                                                                                      <w:marBottom w:val="0"/>
                                                                                                                                      <w:divBdr>
                                                                                                                                        <w:top w:val="none" w:sz="0" w:space="0" w:color="auto"/>
                                                                                                                                        <w:left w:val="none" w:sz="0" w:space="0" w:color="auto"/>
                                                                                                                                        <w:bottom w:val="none" w:sz="0" w:space="0" w:color="auto"/>
                                                                                                                                        <w:right w:val="none" w:sz="0" w:space="0" w:color="auto"/>
                                                                                                                                      </w:divBdr>
                                                                                                                                      <w:divsChild>
                                                                                                                                        <w:div w:id="1094597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205035">
                                                                                                                                              <w:marLeft w:val="0"/>
                                                                                                                                              <w:marRight w:val="0"/>
                                                                                                                                              <w:marTop w:val="0"/>
                                                                                                                                              <w:marBottom w:val="0"/>
                                                                                                                                              <w:divBdr>
                                                                                                                                                <w:top w:val="none" w:sz="0" w:space="0" w:color="auto"/>
                                                                                                                                                <w:left w:val="none" w:sz="0" w:space="0" w:color="auto"/>
                                                                                                                                                <w:bottom w:val="none" w:sz="0" w:space="0" w:color="auto"/>
                                                                                                                                                <w:right w:val="none" w:sz="0" w:space="0" w:color="auto"/>
                                                                                                                                              </w:divBdr>
                                                                                                                                              <w:divsChild>
                                                                                                                                                <w:div w:id="1490361059">
                                                                                                                                                  <w:marLeft w:val="0"/>
                                                                                                                                                  <w:marRight w:val="0"/>
                                                                                                                                                  <w:marTop w:val="0"/>
                                                                                                                                                  <w:marBottom w:val="0"/>
                                                                                                                                                  <w:divBdr>
                                                                                                                                                    <w:top w:val="none" w:sz="0" w:space="0" w:color="auto"/>
                                                                                                                                                    <w:left w:val="none" w:sz="0" w:space="0" w:color="auto"/>
                                                                                                                                                    <w:bottom w:val="none" w:sz="0" w:space="0" w:color="auto"/>
                                                                                                                                                    <w:right w:val="none" w:sz="0" w:space="0" w:color="auto"/>
                                                                                                                                                  </w:divBdr>
                                                                                                                                                  <w:divsChild>
                                                                                                                                                    <w:div w:id="128118588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464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813799">
      <w:bodyDiv w:val="1"/>
      <w:marLeft w:val="0"/>
      <w:marRight w:val="0"/>
      <w:marTop w:val="0"/>
      <w:marBottom w:val="0"/>
      <w:divBdr>
        <w:top w:val="none" w:sz="0" w:space="0" w:color="auto"/>
        <w:left w:val="none" w:sz="0" w:space="0" w:color="auto"/>
        <w:bottom w:val="none" w:sz="0" w:space="0" w:color="auto"/>
        <w:right w:val="none" w:sz="0" w:space="0" w:color="auto"/>
      </w:divBdr>
    </w:div>
    <w:div w:id="666520639">
      <w:bodyDiv w:val="1"/>
      <w:marLeft w:val="0"/>
      <w:marRight w:val="0"/>
      <w:marTop w:val="0"/>
      <w:marBottom w:val="0"/>
      <w:divBdr>
        <w:top w:val="none" w:sz="0" w:space="0" w:color="auto"/>
        <w:left w:val="none" w:sz="0" w:space="0" w:color="auto"/>
        <w:bottom w:val="none" w:sz="0" w:space="0" w:color="auto"/>
        <w:right w:val="none" w:sz="0" w:space="0" w:color="auto"/>
      </w:divBdr>
      <w:divsChild>
        <w:div w:id="191386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3377275">
              <w:marLeft w:val="0"/>
              <w:marRight w:val="0"/>
              <w:marTop w:val="0"/>
              <w:marBottom w:val="0"/>
              <w:divBdr>
                <w:top w:val="none" w:sz="0" w:space="0" w:color="auto"/>
                <w:left w:val="none" w:sz="0" w:space="0" w:color="auto"/>
                <w:bottom w:val="none" w:sz="0" w:space="0" w:color="auto"/>
                <w:right w:val="none" w:sz="0" w:space="0" w:color="auto"/>
              </w:divBdr>
              <w:divsChild>
                <w:div w:id="2123645680">
                  <w:marLeft w:val="0"/>
                  <w:marRight w:val="0"/>
                  <w:marTop w:val="0"/>
                  <w:marBottom w:val="0"/>
                  <w:divBdr>
                    <w:top w:val="none" w:sz="0" w:space="0" w:color="auto"/>
                    <w:left w:val="none" w:sz="0" w:space="0" w:color="auto"/>
                    <w:bottom w:val="none" w:sz="0" w:space="0" w:color="auto"/>
                    <w:right w:val="none" w:sz="0" w:space="0" w:color="auto"/>
                  </w:divBdr>
                  <w:divsChild>
                    <w:div w:id="20166867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99655805">
                          <w:marLeft w:val="0"/>
                          <w:marRight w:val="0"/>
                          <w:marTop w:val="0"/>
                          <w:marBottom w:val="0"/>
                          <w:divBdr>
                            <w:top w:val="none" w:sz="0" w:space="0" w:color="auto"/>
                            <w:left w:val="none" w:sz="0" w:space="0" w:color="auto"/>
                            <w:bottom w:val="none" w:sz="0" w:space="0" w:color="auto"/>
                            <w:right w:val="none" w:sz="0" w:space="0" w:color="auto"/>
                          </w:divBdr>
                          <w:divsChild>
                            <w:div w:id="142537192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82817754">
                                  <w:marLeft w:val="0"/>
                                  <w:marRight w:val="0"/>
                                  <w:marTop w:val="0"/>
                                  <w:marBottom w:val="0"/>
                                  <w:divBdr>
                                    <w:top w:val="none" w:sz="0" w:space="0" w:color="auto"/>
                                    <w:left w:val="none" w:sz="0" w:space="0" w:color="auto"/>
                                    <w:bottom w:val="none" w:sz="0" w:space="0" w:color="auto"/>
                                    <w:right w:val="none" w:sz="0" w:space="0" w:color="auto"/>
                                  </w:divBdr>
                                  <w:divsChild>
                                    <w:div w:id="1866676455">
                                      <w:marLeft w:val="0"/>
                                      <w:marRight w:val="0"/>
                                      <w:marTop w:val="0"/>
                                      <w:marBottom w:val="0"/>
                                      <w:divBdr>
                                        <w:top w:val="none" w:sz="0" w:space="0" w:color="auto"/>
                                        <w:left w:val="none" w:sz="0" w:space="0" w:color="auto"/>
                                        <w:bottom w:val="none" w:sz="0" w:space="0" w:color="auto"/>
                                        <w:right w:val="none" w:sz="0" w:space="0" w:color="auto"/>
                                      </w:divBdr>
                                      <w:divsChild>
                                        <w:div w:id="1762799732">
                                          <w:marLeft w:val="0"/>
                                          <w:marRight w:val="0"/>
                                          <w:marTop w:val="0"/>
                                          <w:marBottom w:val="0"/>
                                          <w:divBdr>
                                            <w:top w:val="none" w:sz="0" w:space="0" w:color="auto"/>
                                            <w:left w:val="none" w:sz="0" w:space="0" w:color="auto"/>
                                            <w:bottom w:val="none" w:sz="0" w:space="0" w:color="auto"/>
                                            <w:right w:val="none" w:sz="0" w:space="0" w:color="auto"/>
                                          </w:divBdr>
                                          <w:divsChild>
                                            <w:div w:id="1040520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4444506">
                                                  <w:marLeft w:val="0"/>
                                                  <w:marRight w:val="0"/>
                                                  <w:marTop w:val="0"/>
                                                  <w:marBottom w:val="0"/>
                                                  <w:divBdr>
                                                    <w:top w:val="none" w:sz="0" w:space="0" w:color="auto"/>
                                                    <w:left w:val="none" w:sz="0" w:space="0" w:color="auto"/>
                                                    <w:bottom w:val="none" w:sz="0" w:space="0" w:color="auto"/>
                                                    <w:right w:val="none" w:sz="0" w:space="0" w:color="auto"/>
                                                  </w:divBdr>
                                                  <w:divsChild>
                                                    <w:div w:id="1730029130">
                                                      <w:marLeft w:val="0"/>
                                                      <w:marRight w:val="0"/>
                                                      <w:marTop w:val="0"/>
                                                      <w:marBottom w:val="0"/>
                                                      <w:divBdr>
                                                        <w:top w:val="none" w:sz="0" w:space="0" w:color="auto"/>
                                                        <w:left w:val="none" w:sz="0" w:space="0" w:color="auto"/>
                                                        <w:bottom w:val="none" w:sz="0" w:space="0" w:color="auto"/>
                                                        <w:right w:val="none" w:sz="0" w:space="0" w:color="auto"/>
                                                      </w:divBdr>
                                                      <w:divsChild>
                                                        <w:div w:id="9312074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5897006">
                                                              <w:marLeft w:val="0"/>
                                                              <w:marRight w:val="0"/>
                                                              <w:marTop w:val="0"/>
                                                              <w:marBottom w:val="0"/>
                                                              <w:divBdr>
                                                                <w:top w:val="none" w:sz="0" w:space="0" w:color="auto"/>
                                                                <w:left w:val="none" w:sz="0" w:space="0" w:color="auto"/>
                                                                <w:bottom w:val="none" w:sz="0" w:space="0" w:color="auto"/>
                                                                <w:right w:val="none" w:sz="0" w:space="0" w:color="auto"/>
                                                              </w:divBdr>
                                                              <w:divsChild>
                                                                <w:div w:id="7788397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48739534">
                                                                      <w:marLeft w:val="0"/>
                                                                      <w:marRight w:val="0"/>
                                                                      <w:marTop w:val="0"/>
                                                                      <w:marBottom w:val="0"/>
                                                                      <w:divBdr>
                                                                        <w:top w:val="none" w:sz="0" w:space="0" w:color="auto"/>
                                                                        <w:left w:val="none" w:sz="0" w:space="0" w:color="auto"/>
                                                                        <w:bottom w:val="none" w:sz="0" w:space="0" w:color="auto"/>
                                                                        <w:right w:val="none" w:sz="0" w:space="0" w:color="auto"/>
                                                                      </w:divBdr>
                                                                      <w:divsChild>
                                                                        <w:div w:id="1445274318">
                                                                          <w:marLeft w:val="0"/>
                                                                          <w:marRight w:val="0"/>
                                                                          <w:marTop w:val="0"/>
                                                                          <w:marBottom w:val="0"/>
                                                                          <w:divBdr>
                                                                            <w:top w:val="none" w:sz="0" w:space="0" w:color="auto"/>
                                                                            <w:left w:val="none" w:sz="0" w:space="0" w:color="auto"/>
                                                                            <w:bottom w:val="none" w:sz="0" w:space="0" w:color="auto"/>
                                                                            <w:right w:val="none" w:sz="0" w:space="0" w:color="auto"/>
                                                                          </w:divBdr>
                                                                          <w:divsChild>
                                                                            <w:div w:id="922756835">
                                                                              <w:marLeft w:val="0"/>
                                                                              <w:marRight w:val="0"/>
                                                                              <w:marTop w:val="0"/>
                                                                              <w:marBottom w:val="0"/>
                                                                              <w:divBdr>
                                                                                <w:top w:val="none" w:sz="0" w:space="0" w:color="auto"/>
                                                                                <w:left w:val="none" w:sz="0" w:space="0" w:color="auto"/>
                                                                                <w:bottom w:val="none" w:sz="0" w:space="0" w:color="auto"/>
                                                                                <w:right w:val="none" w:sz="0" w:space="0" w:color="auto"/>
                                                                              </w:divBdr>
                                                                              <w:divsChild>
                                                                                <w:div w:id="218593500">
                                                                                  <w:marLeft w:val="0"/>
                                                                                  <w:marRight w:val="0"/>
                                                                                  <w:marTop w:val="0"/>
                                                                                  <w:marBottom w:val="0"/>
                                                                                  <w:divBdr>
                                                                                    <w:top w:val="none" w:sz="0" w:space="0" w:color="auto"/>
                                                                                    <w:left w:val="none" w:sz="0" w:space="0" w:color="auto"/>
                                                                                    <w:bottom w:val="none" w:sz="0" w:space="0" w:color="auto"/>
                                                                                    <w:right w:val="none" w:sz="0" w:space="0" w:color="auto"/>
                                                                                  </w:divBdr>
                                                                                  <w:divsChild>
                                                                                    <w:div w:id="164627366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9165276">
                                                                                          <w:marLeft w:val="0"/>
                                                                                          <w:marRight w:val="0"/>
                                                                                          <w:marTop w:val="0"/>
                                                                                          <w:marBottom w:val="0"/>
                                                                                          <w:divBdr>
                                                                                            <w:top w:val="none" w:sz="0" w:space="0" w:color="auto"/>
                                                                                            <w:left w:val="none" w:sz="0" w:space="0" w:color="auto"/>
                                                                                            <w:bottom w:val="none" w:sz="0" w:space="0" w:color="auto"/>
                                                                                            <w:right w:val="none" w:sz="0" w:space="0" w:color="auto"/>
                                                                                          </w:divBdr>
                                                                                          <w:divsChild>
                                                                                            <w:div w:id="556669282">
                                                                                              <w:marLeft w:val="0"/>
                                                                                              <w:marRight w:val="0"/>
                                                                                              <w:marTop w:val="0"/>
                                                                                              <w:marBottom w:val="0"/>
                                                                                              <w:divBdr>
                                                                                                <w:top w:val="none" w:sz="0" w:space="0" w:color="auto"/>
                                                                                                <w:left w:val="none" w:sz="0" w:space="0" w:color="auto"/>
                                                                                                <w:bottom w:val="none" w:sz="0" w:space="0" w:color="auto"/>
                                                                                                <w:right w:val="none" w:sz="0" w:space="0" w:color="auto"/>
                                                                                              </w:divBdr>
                                                                                              <w:divsChild>
                                                                                                <w:div w:id="526331851">
                                                                                                  <w:marLeft w:val="0"/>
                                                                                                  <w:marRight w:val="0"/>
                                                                                                  <w:marTop w:val="0"/>
                                                                                                  <w:marBottom w:val="0"/>
                                                                                                  <w:divBdr>
                                                                                                    <w:top w:val="none" w:sz="0" w:space="0" w:color="auto"/>
                                                                                                    <w:left w:val="none" w:sz="0" w:space="0" w:color="auto"/>
                                                                                                    <w:bottom w:val="none" w:sz="0" w:space="0" w:color="auto"/>
                                                                                                    <w:right w:val="none" w:sz="0" w:space="0" w:color="auto"/>
                                                                                                  </w:divBdr>
                                                                                                  <w:divsChild>
                                                                                                    <w:div w:id="754475212">
                                                                                                      <w:marLeft w:val="0"/>
                                                                                                      <w:marRight w:val="0"/>
                                                                                                      <w:marTop w:val="0"/>
                                                                                                      <w:marBottom w:val="0"/>
                                                                                                      <w:divBdr>
                                                                                                        <w:top w:val="none" w:sz="0" w:space="0" w:color="auto"/>
                                                                                                        <w:left w:val="none" w:sz="0" w:space="0" w:color="auto"/>
                                                                                                        <w:bottom w:val="none" w:sz="0" w:space="0" w:color="auto"/>
                                                                                                        <w:right w:val="none" w:sz="0" w:space="0" w:color="auto"/>
                                                                                                      </w:divBdr>
                                                                                                      <w:divsChild>
                                                                                                        <w:div w:id="338587550">
                                                                                                          <w:marLeft w:val="0"/>
                                                                                                          <w:marRight w:val="0"/>
                                                                                                          <w:marTop w:val="0"/>
                                                                                                          <w:marBottom w:val="0"/>
                                                                                                          <w:divBdr>
                                                                                                            <w:top w:val="none" w:sz="0" w:space="0" w:color="auto"/>
                                                                                                            <w:left w:val="none" w:sz="0" w:space="0" w:color="auto"/>
                                                                                                            <w:bottom w:val="none" w:sz="0" w:space="0" w:color="auto"/>
                                                                                                            <w:right w:val="none" w:sz="0" w:space="0" w:color="auto"/>
                                                                                                          </w:divBdr>
                                                                                                          <w:divsChild>
                                                                                                            <w:div w:id="2411391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2171789">
                                                                                                                  <w:marLeft w:val="0"/>
                                                                                                                  <w:marRight w:val="0"/>
                                                                                                                  <w:marTop w:val="0"/>
                                                                                                                  <w:marBottom w:val="0"/>
                                                                                                                  <w:divBdr>
                                                                                                                    <w:top w:val="none" w:sz="0" w:space="0" w:color="auto"/>
                                                                                                                    <w:left w:val="none" w:sz="0" w:space="0" w:color="auto"/>
                                                                                                                    <w:bottom w:val="none" w:sz="0" w:space="0" w:color="auto"/>
                                                                                                                    <w:right w:val="none" w:sz="0" w:space="0" w:color="auto"/>
                                                                                                                  </w:divBdr>
                                                                                                                  <w:divsChild>
                                                                                                                    <w:div w:id="1162544851">
                                                                                                                      <w:marLeft w:val="0"/>
                                                                                                                      <w:marRight w:val="0"/>
                                                                                                                      <w:marTop w:val="0"/>
                                                                                                                      <w:marBottom w:val="0"/>
                                                                                                                      <w:divBdr>
                                                                                                                        <w:top w:val="none" w:sz="0" w:space="0" w:color="auto"/>
                                                                                                                        <w:left w:val="none" w:sz="0" w:space="0" w:color="auto"/>
                                                                                                                        <w:bottom w:val="none" w:sz="0" w:space="0" w:color="auto"/>
                                                                                                                        <w:right w:val="none" w:sz="0" w:space="0" w:color="auto"/>
                                                                                                                      </w:divBdr>
                                                                                                                      <w:divsChild>
                                                                                                                        <w:div w:id="569778340">
                                                                                                                          <w:marLeft w:val="0"/>
                                                                                                                          <w:marRight w:val="0"/>
                                                                                                                          <w:marTop w:val="0"/>
                                                                                                                          <w:marBottom w:val="0"/>
                                                                                                                          <w:divBdr>
                                                                                                                            <w:top w:val="none" w:sz="0" w:space="0" w:color="auto"/>
                                                                                                                            <w:left w:val="none" w:sz="0" w:space="0" w:color="auto"/>
                                                                                                                            <w:bottom w:val="none" w:sz="0" w:space="0" w:color="auto"/>
                                                                                                                            <w:right w:val="none" w:sz="0" w:space="0" w:color="auto"/>
                                                                                                                          </w:divBdr>
                                                                                                                          <w:divsChild>
                                                                                                                            <w:div w:id="122128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5310360">
                                                                                                                                  <w:marLeft w:val="0"/>
                                                                                                                                  <w:marRight w:val="0"/>
                                                                                                                                  <w:marTop w:val="0"/>
                                                                                                                                  <w:marBottom w:val="0"/>
                                                                                                                                  <w:divBdr>
                                                                                                                                    <w:top w:val="none" w:sz="0" w:space="0" w:color="auto"/>
                                                                                                                                    <w:left w:val="none" w:sz="0" w:space="0" w:color="auto"/>
                                                                                                                                    <w:bottom w:val="none" w:sz="0" w:space="0" w:color="auto"/>
                                                                                                                                    <w:right w:val="none" w:sz="0" w:space="0" w:color="auto"/>
                                                                                                                                  </w:divBdr>
                                                                                                                                  <w:divsChild>
                                                                                                                                    <w:div w:id="1411001386">
                                                                                                                                      <w:marLeft w:val="0"/>
                                                                                                                                      <w:marRight w:val="0"/>
                                                                                                                                      <w:marTop w:val="0"/>
                                                                                                                                      <w:marBottom w:val="0"/>
                                                                                                                                      <w:divBdr>
                                                                                                                                        <w:top w:val="none" w:sz="0" w:space="0" w:color="auto"/>
                                                                                                                                        <w:left w:val="none" w:sz="0" w:space="0" w:color="auto"/>
                                                                                                                                        <w:bottom w:val="none" w:sz="0" w:space="0" w:color="auto"/>
                                                                                                                                        <w:right w:val="none" w:sz="0" w:space="0" w:color="auto"/>
                                                                                                                                      </w:divBdr>
                                                                                                                                      <w:divsChild>
                                                                                                                                        <w:div w:id="1910650566">
                                                                                                                                          <w:marLeft w:val="0"/>
                                                                                                                                          <w:marRight w:val="0"/>
                                                                                                                                          <w:marTop w:val="0"/>
                                                                                                                                          <w:marBottom w:val="0"/>
                                                                                                                                          <w:divBdr>
                                                                                                                                            <w:top w:val="none" w:sz="0" w:space="0" w:color="auto"/>
                                                                                                                                            <w:left w:val="none" w:sz="0" w:space="0" w:color="auto"/>
                                                                                                                                            <w:bottom w:val="none" w:sz="0" w:space="0" w:color="auto"/>
                                                                                                                                            <w:right w:val="none" w:sz="0" w:space="0" w:color="auto"/>
                                                                                                                                          </w:divBdr>
                                                                                                                                          <w:divsChild>
                                                                                                                                            <w:div w:id="2084256488">
                                                                                                                                              <w:marLeft w:val="0"/>
                                                                                                                                              <w:marRight w:val="0"/>
                                                                                                                                              <w:marTop w:val="0"/>
                                                                                                                                              <w:marBottom w:val="0"/>
                                                                                                                                              <w:divBdr>
                                                                                                                                                <w:top w:val="none" w:sz="0" w:space="0" w:color="auto"/>
                                                                                                                                                <w:left w:val="none" w:sz="0" w:space="0" w:color="auto"/>
                                                                                                                                                <w:bottom w:val="none" w:sz="0" w:space="0" w:color="auto"/>
                                                                                                                                                <w:right w:val="none" w:sz="0" w:space="0" w:color="auto"/>
                                                                                                                                              </w:divBdr>
                                                                                                                                              <w:divsChild>
                                                                                                                                                <w:div w:id="271715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5916622">
                                                                                                                                                      <w:marLeft w:val="0"/>
                                                                                                                                                      <w:marRight w:val="0"/>
                                                                                                                                                      <w:marTop w:val="0"/>
                                                                                                                                                      <w:marBottom w:val="0"/>
                                                                                                                                                      <w:divBdr>
                                                                                                                                                        <w:top w:val="none" w:sz="0" w:space="0" w:color="auto"/>
                                                                                                                                                        <w:left w:val="none" w:sz="0" w:space="0" w:color="auto"/>
                                                                                                                                                        <w:bottom w:val="none" w:sz="0" w:space="0" w:color="auto"/>
                                                                                                                                                        <w:right w:val="none" w:sz="0" w:space="0" w:color="auto"/>
                                                                                                                                                      </w:divBdr>
                                                                                                                                                      <w:divsChild>
                                                                                                                                                        <w:div w:id="1172528481">
                                                                                                                                                          <w:marLeft w:val="0"/>
                                                                                                                                                          <w:marRight w:val="0"/>
                                                                                                                                                          <w:marTop w:val="0"/>
                                                                                                                                                          <w:marBottom w:val="0"/>
                                                                                                                                                          <w:divBdr>
                                                                                                                                                            <w:top w:val="none" w:sz="0" w:space="0" w:color="auto"/>
                                                                                                                                                            <w:left w:val="none" w:sz="0" w:space="0" w:color="auto"/>
                                                                                                                                                            <w:bottom w:val="none" w:sz="0" w:space="0" w:color="auto"/>
                                                                                                                                                            <w:right w:val="none" w:sz="0" w:space="0" w:color="auto"/>
                                                                                                                                                          </w:divBdr>
                                                                                                                                                          <w:divsChild>
                                                                                                                                                            <w:div w:id="5021602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72192807">
                                                                                                                                                                  <w:marLeft w:val="0"/>
                                                                                                                                                                  <w:marRight w:val="0"/>
                                                                                                                                                                  <w:marTop w:val="0"/>
                                                                                                                                                                  <w:marBottom w:val="0"/>
                                                                                                                                                                  <w:divBdr>
                                                                                                                                                                    <w:top w:val="none" w:sz="0" w:space="0" w:color="auto"/>
                                                                                                                                                                    <w:left w:val="none" w:sz="0" w:space="0" w:color="auto"/>
                                                                                                                                                                    <w:bottom w:val="none" w:sz="0" w:space="0" w:color="auto"/>
                                                                                                                                                                    <w:right w:val="none" w:sz="0" w:space="0" w:color="auto"/>
                                                                                                                                                                  </w:divBdr>
                                                                                                                                                                  <w:divsChild>
                                                                                                                                                                    <w:div w:id="1330402940">
                                                                                                                                                                      <w:marLeft w:val="0"/>
                                                                                                                                                                      <w:marRight w:val="0"/>
                                                                                                                                                                      <w:marTop w:val="0"/>
                                                                                                                                                                      <w:marBottom w:val="0"/>
                                                                                                                                                                      <w:divBdr>
                                                                                                                                                                        <w:top w:val="none" w:sz="0" w:space="0" w:color="auto"/>
                                                                                                                                                                        <w:left w:val="none" w:sz="0" w:space="0" w:color="auto"/>
                                                                                                                                                                        <w:bottom w:val="none" w:sz="0" w:space="0" w:color="auto"/>
                                                                                                                                                                        <w:right w:val="none" w:sz="0" w:space="0" w:color="auto"/>
                                                                                                                                                                      </w:divBdr>
                                                                                                                                                                      <w:divsChild>
                                                                                                                                                                        <w:div w:id="620113351">
                                                                                                                                                                          <w:marLeft w:val="0"/>
                                                                                                                                                                          <w:marRight w:val="0"/>
                                                                                                                                                                          <w:marTop w:val="0"/>
                                                                                                                                                                          <w:marBottom w:val="0"/>
                                                                                                                                                                          <w:divBdr>
                                                                                                                                                                            <w:top w:val="none" w:sz="0" w:space="0" w:color="auto"/>
                                                                                                                                                                            <w:left w:val="none" w:sz="0" w:space="0" w:color="auto"/>
                                                                                                                                                                            <w:bottom w:val="none" w:sz="0" w:space="0" w:color="auto"/>
                                                                                                                                                                            <w:right w:val="none" w:sz="0" w:space="0" w:color="auto"/>
                                                                                                                                                                          </w:divBdr>
                                                                                                                                                                          <w:divsChild>
                                                                                                                                                                            <w:div w:id="1234655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1766859">
                                                                                                                                                                                  <w:marLeft w:val="0"/>
                                                                                                                                                                                  <w:marRight w:val="0"/>
                                                                                                                                                                                  <w:marTop w:val="0"/>
                                                                                                                                                                                  <w:marBottom w:val="0"/>
                                                                                                                                                                                  <w:divBdr>
                                                                                                                                                                                    <w:top w:val="none" w:sz="0" w:space="0" w:color="auto"/>
                                                                                                                                                                                    <w:left w:val="none" w:sz="0" w:space="0" w:color="auto"/>
                                                                                                                                                                                    <w:bottom w:val="none" w:sz="0" w:space="0" w:color="auto"/>
                                                                                                                                                                                    <w:right w:val="none" w:sz="0" w:space="0" w:color="auto"/>
                                                                                                                                                                                  </w:divBdr>
                                                                                                                                                                                  <w:divsChild>
                                                                                                                                                                                    <w:div w:id="909343952">
                                                                                                                                                                                      <w:marLeft w:val="0"/>
                                                                                                                                                                                      <w:marRight w:val="0"/>
                                                                                                                                                                                      <w:marTop w:val="0"/>
                                                                                                                                                                                      <w:marBottom w:val="0"/>
                                                                                                                                                                                      <w:divBdr>
                                                                                                                                                                                        <w:top w:val="none" w:sz="0" w:space="0" w:color="auto"/>
                                                                                                                                                                                        <w:left w:val="none" w:sz="0" w:space="0" w:color="auto"/>
                                                                                                                                                                                        <w:bottom w:val="none" w:sz="0" w:space="0" w:color="auto"/>
                                                                                                                                                                                        <w:right w:val="none" w:sz="0" w:space="0" w:color="auto"/>
                                                                                                                                                                                      </w:divBdr>
                                                                                                                                                                                      <w:divsChild>
                                                                                                                                                                                        <w:div w:id="11200332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18968897">
                                                                                                                                                                                              <w:marLeft w:val="0"/>
                                                                                                                                                                                              <w:marRight w:val="0"/>
                                                                                                                                                                                              <w:marTop w:val="0"/>
                                                                                                                                                                                              <w:marBottom w:val="0"/>
                                                                                                                                                                                              <w:divBdr>
                                                                                                                                                                                                <w:top w:val="none" w:sz="0" w:space="0" w:color="auto"/>
                                                                                                                                                                                                <w:left w:val="none" w:sz="0" w:space="0" w:color="auto"/>
                                                                                                                                                                                                <w:bottom w:val="none" w:sz="0" w:space="0" w:color="auto"/>
                                                                                                                                                                                                <w:right w:val="none" w:sz="0" w:space="0" w:color="auto"/>
                                                                                                                                                                                              </w:divBdr>
                                                                                                                                                                                              <w:divsChild>
                                                                                                                                                                                                <w:div w:id="1006178256">
                                                                                                                                                                                                  <w:marLeft w:val="0"/>
                                                                                                                                                                                                  <w:marRight w:val="0"/>
                                                                                                                                                                                                  <w:marTop w:val="0"/>
                                                                                                                                                                                                  <w:marBottom w:val="0"/>
                                                                                                                                                                                                  <w:divBdr>
                                                                                                                                                                                                    <w:top w:val="none" w:sz="0" w:space="0" w:color="auto"/>
                                                                                                                                                                                                    <w:left w:val="none" w:sz="0" w:space="0" w:color="auto"/>
                                                                                                                                                                                                    <w:bottom w:val="none" w:sz="0" w:space="0" w:color="auto"/>
                                                                                                                                                                                                    <w:right w:val="none" w:sz="0" w:space="0" w:color="auto"/>
                                                                                                                                                                                                  </w:divBdr>
                                                                                                                                                                                                  <w:divsChild>
                                                                                                                                                                                                    <w:div w:id="642002335">
                                                                                                                                                                                                      <w:marLeft w:val="0"/>
                                                                                                                                                                                                      <w:marRight w:val="0"/>
                                                                                                                                                                                                      <w:marTop w:val="0"/>
                                                                                                                                                                                                      <w:marBottom w:val="0"/>
                                                                                                                                                                                                      <w:divBdr>
                                                                                                                                                                                                        <w:top w:val="none" w:sz="0" w:space="0" w:color="auto"/>
                                                                                                                                                                                                        <w:left w:val="none" w:sz="0" w:space="0" w:color="auto"/>
                                                                                                                                                                                                        <w:bottom w:val="none" w:sz="0" w:space="0" w:color="auto"/>
                                                                                                                                                                                                        <w:right w:val="none" w:sz="0" w:space="0" w:color="auto"/>
                                                                                                                                                                                                      </w:divBdr>
                                                                                                                                                                                                      <w:divsChild>
                                                                                                                                                                                                        <w:div w:id="3870508">
                                                                                                                                                                                                          <w:marLeft w:val="0"/>
                                                                                                                                                                                                          <w:marRight w:val="0"/>
                                                                                                                                                                                                          <w:marTop w:val="0"/>
                                                                                                                                                                                                          <w:marBottom w:val="0"/>
                                                                                                                                                                                                          <w:divBdr>
                                                                                                                                                                                                            <w:top w:val="none" w:sz="0" w:space="0" w:color="auto"/>
                                                                                                                                                                                                            <w:left w:val="none" w:sz="0" w:space="0" w:color="auto"/>
                                                                                                                                                                                                            <w:bottom w:val="none" w:sz="0" w:space="0" w:color="auto"/>
                                                                                                                                                                                                            <w:right w:val="none" w:sz="0" w:space="0" w:color="auto"/>
                                                                                                                                                                                                          </w:divBdr>
                                                                                                                                                                                                          <w:divsChild>
                                                                                                                                                                                                            <w:div w:id="20078535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0815353">
                                                                                                                                                                                                                  <w:marLeft w:val="0"/>
                                                                                                                                                                                                                  <w:marRight w:val="0"/>
                                                                                                                                                                                                                  <w:marTop w:val="0"/>
                                                                                                                                                                                                                  <w:marBottom w:val="0"/>
                                                                                                                                                                                                                  <w:divBdr>
                                                                                                                                                                                                                    <w:top w:val="none" w:sz="0" w:space="0" w:color="auto"/>
                                                                                                                                                                                                                    <w:left w:val="none" w:sz="0" w:space="0" w:color="auto"/>
                                                                                                                                                                                                                    <w:bottom w:val="none" w:sz="0" w:space="0" w:color="auto"/>
                                                                                                                                                                                                                    <w:right w:val="none" w:sz="0" w:space="0" w:color="auto"/>
                                                                                                                                                                                                                  </w:divBdr>
                                                                                                                                                                                                                  <w:divsChild>
                                                                                                                                                                                                                    <w:div w:id="1275290961">
                                                                                                                                                                                                                      <w:marLeft w:val="0"/>
                                                                                                                                                                                                                      <w:marRight w:val="0"/>
                                                                                                                                                                                                                      <w:marTop w:val="0"/>
                                                                                                                                                                                                                      <w:marBottom w:val="0"/>
                                                                                                                                                                                                                      <w:divBdr>
                                                                                                                                                                                                                        <w:top w:val="none" w:sz="0" w:space="0" w:color="auto"/>
                                                                                                                                                                                                                        <w:left w:val="none" w:sz="0" w:space="0" w:color="auto"/>
                                                                                                                                                                                                                        <w:bottom w:val="none" w:sz="0" w:space="0" w:color="auto"/>
                                                                                                                                                                                                                        <w:right w:val="none" w:sz="0" w:space="0" w:color="auto"/>
                                                                                                                                                                                                                      </w:divBdr>
                                                                                                                                                                                                                      <w:divsChild>
                                                                                                                                                                                                                        <w:div w:id="1699702466">
                                                                                                                                                                                                                          <w:marLeft w:val="0"/>
                                                                                                                                                                                                                          <w:marRight w:val="0"/>
                                                                                                                                                                                                                          <w:marTop w:val="0"/>
                                                                                                                                                                                                                          <w:marBottom w:val="0"/>
                                                                                                                                                                                                                          <w:divBdr>
                                                                                                                                                                                                                            <w:top w:val="none" w:sz="0" w:space="0" w:color="auto"/>
                                                                                                                                                                                                                            <w:left w:val="none" w:sz="0" w:space="0" w:color="auto"/>
                                                                                                                                                                                                                            <w:bottom w:val="none" w:sz="0" w:space="0" w:color="auto"/>
                                                                                                                                                                                                                            <w:right w:val="none" w:sz="0" w:space="0" w:color="auto"/>
                                                                                                                                                                                                                          </w:divBdr>
                                                                                                                                                                                                                          <w:divsChild>
                                                                                                                                                                                                                            <w:div w:id="161971652">
                                                                                                                                                                                                                              <w:marLeft w:val="0"/>
                                                                                                                                                                                                                              <w:marRight w:val="0"/>
                                                                                                                                                                                                                              <w:marTop w:val="0"/>
                                                                                                                                                                                                                              <w:marBottom w:val="0"/>
                                                                                                                                                                                                                              <w:divBdr>
                                                                                                                                                                                                                                <w:top w:val="none" w:sz="0" w:space="0" w:color="auto"/>
                                                                                                                                                                                                                                <w:left w:val="none" w:sz="0" w:space="0" w:color="auto"/>
                                                                                                                                                                                                                                <w:bottom w:val="none" w:sz="0" w:space="0" w:color="auto"/>
                                                                                                                                                                                                                                <w:right w:val="none" w:sz="0" w:space="0" w:color="auto"/>
                                                                                                                                                                                                                              </w:divBdr>
                                                                                                                                                                                                                              <w:divsChild>
                                                                                                                                                                                                                                <w:div w:id="1634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5106394">
      <w:bodyDiv w:val="1"/>
      <w:marLeft w:val="0"/>
      <w:marRight w:val="0"/>
      <w:marTop w:val="0"/>
      <w:marBottom w:val="0"/>
      <w:divBdr>
        <w:top w:val="none" w:sz="0" w:space="0" w:color="auto"/>
        <w:left w:val="none" w:sz="0" w:space="0" w:color="auto"/>
        <w:bottom w:val="none" w:sz="0" w:space="0" w:color="auto"/>
        <w:right w:val="none" w:sz="0" w:space="0" w:color="auto"/>
      </w:divBdr>
      <w:divsChild>
        <w:div w:id="11730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9466072">
              <w:marLeft w:val="0"/>
              <w:marRight w:val="0"/>
              <w:marTop w:val="0"/>
              <w:marBottom w:val="0"/>
              <w:divBdr>
                <w:top w:val="none" w:sz="0" w:space="0" w:color="auto"/>
                <w:left w:val="none" w:sz="0" w:space="0" w:color="auto"/>
                <w:bottom w:val="none" w:sz="0" w:space="0" w:color="auto"/>
                <w:right w:val="none" w:sz="0" w:space="0" w:color="auto"/>
              </w:divBdr>
              <w:divsChild>
                <w:div w:id="687951717">
                  <w:marLeft w:val="0"/>
                  <w:marRight w:val="0"/>
                  <w:marTop w:val="0"/>
                  <w:marBottom w:val="0"/>
                  <w:divBdr>
                    <w:top w:val="none" w:sz="0" w:space="0" w:color="auto"/>
                    <w:left w:val="none" w:sz="0" w:space="0" w:color="auto"/>
                    <w:bottom w:val="none" w:sz="0" w:space="0" w:color="auto"/>
                    <w:right w:val="none" w:sz="0" w:space="0" w:color="auto"/>
                  </w:divBdr>
                  <w:divsChild>
                    <w:div w:id="8607675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6981621">
                          <w:marLeft w:val="0"/>
                          <w:marRight w:val="0"/>
                          <w:marTop w:val="0"/>
                          <w:marBottom w:val="0"/>
                          <w:divBdr>
                            <w:top w:val="none" w:sz="0" w:space="0" w:color="auto"/>
                            <w:left w:val="none" w:sz="0" w:space="0" w:color="auto"/>
                            <w:bottom w:val="none" w:sz="0" w:space="0" w:color="auto"/>
                            <w:right w:val="none" w:sz="0" w:space="0" w:color="auto"/>
                          </w:divBdr>
                          <w:divsChild>
                            <w:div w:id="15087837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1803009">
                                  <w:marLeft w:val="0"/>
                                  <w:marRight w:val="0"/>
                                  <w:marTop w:val="0"/>
                                  <w:marBottom w:val="0"/>
                                  <w:divBdr>
                                    <w:top w:val="none" w:sz="0" w:space="0" w:color="auto"/>
                                    <w:left w:val="none" w:sz="0" w:space="0" w:color="auto"/>
                                    <w:bottom w:val="none" w:sz="0" w:space="0" w:color="auto"/>
                                    <w:right w:val="none" w:sz="0" w:space="0" w:color="auto"/>
                                  </w:divBdr>
                                  <w:divsChild>
                                    <w:div w:id="475726745">
                                      <w:marLeft w:val="0"/>
                                      <w:marRight w:val="0"/>
                                      <w:marTop w:val="0"/>
                                      <w:marBottom w:val="0"/>
                                      <w:divBdr>
                                        <w:top w:val="none" w:sz="0" w:space="0" w:color="auto"/>
                                        <w:left w:val="none" w:sz="0" w:space="0" w:color="auto"/>
                                        <w:bottom w:val="none" w:sz="0" w:space="0" w:color="auto"/>
                                        <w:right w:val="none" w:sz="0" w:space="0" w:color="auto"/>
                                      </w:divBdr>
                                      <w:divsChild>
                                        <w:div w:id="1589188533">
                                          <w:marLeft w:val="0"/>
                                          <w:marRight w:val="0"/>
                                          <w:marTop w:val="0"/>
                                          <w:marBottom w:val="0"/>
                                          <w:divBdr>
                                            <w:top w:val="none" w:sz="0" w:space="0" w:color="auto"/>
                                            <w:left w:val="none" w:sz="0" w:space="0" w:color="auto"/>
                                            <w:bottom w:val="none" w:sz="0" w:space="0" w:color="auto"/>
                                            <w:right w:val="none" w:sz="0" w:space="0" w:color="auto"/>
                                          </w:divBdr>
                                          <w:divsChild>
                                            <w:div w:id="8154915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4816">
                                                  <w:marLeft w:val="0"/>
                                                  <w:marRight w:val="0"/>
                                                  <w:marTop w:val="0"/>
                                                  <w:marBottom w:val="0"/>
                                                  <w:divBdr>
                                                    <w:top w:val="none" w:sz="0" w:space="0" w:color="auto"/>
                                                    <w:left w:val="none" w:sz="0" w:space="0" w:color="auto"/>
                                                    <w:bottom w:val="none" w:sz="0" w:space="0" w:color="auto"/>
                                                    <w:right w:val="none" w:sz="0" w:space="0" w:color="auto"/>
                                                  </w:divBdr>
                                                  <w:divsChild>
                                                    <w:div w:id="1911118114">
                                                      <w:marLeft w:val="0"/>
                                                      <w:marRight w:val="0"/>
                                                      <w:marTop w:val="0"/>
                                                      <w:marBottom w:val="0"/>
                                                      <w:divBdr>
                                                        <w:top w:val="none" w:sz="0" w:space="0" w:color="auto"/>
                                                        <w:left w:val="none" w:sz="0" w:space="0" w:color="auto"/>
                                                        <w:bottom w:val="none" w:sz="0" w:space="0" w:color="auto"/>
                                                        <w:right w:val="none" w:sz="0" w:space="0" w:color="auto"/>
                                                      </w:divBdr>
                                                      <w:divsChild>
                                                        <w:div w:id="1646312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52620481">
                                                              <w:marLeft w:val="0"/>
                                                              <w:marRight w:val="0"/>
                                                              <w:marTop w:val="0"/>
                                                              <w:marBottom w:val="0"/>
                                                              <w:divBdr>
                                                                <w:top w:val="none" w:sz="0" w:space="0" w:color="auto"/>
                                                                <w:left w:val="none" w:sz="0" w:space="0" w:color="auto"/>
                                                                <w:bottom w:val="none" w:sz="0" w:space="0" w:color="auto"/>
                                                                <w:right w:val="none" w:sz="0" w:space="0" w:color="auto"/>
                                                              </w:divBdr>
                                                              <w:divsChild>
                                                                <w:div w:id="12928322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70889254">
                                                                      <w:marLeft w:val="0"/>
                                                                      <w:marRight w:val="0"/>
                                                                      <w:marTop w:val="0"/>
                                                                      <w:marBottom w:val="0"/>
                                                                      <w:divBdr>
                                                                        <w:top w:val="none" w:sz="0" w:space="0" w:color="auto"/>
                                                                        <w:left w:val="none" w:sz="0" w:space="0" w:color="auto"/>
                                                                        <w:bottom w:val="none" w:sz="0" w:space="0" w:color="auto"/>
                                                                        <w:right w:val="none" w:sz="0" w:space="0" w:color="auto"/>
                                                                      </w:divBdr>
                                                                      <w:divsChild>
                                                                        <w:div w:id="1936086090">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sChild>
                                                                                <w:div w:id="850025243">
                                                                                  <w:marLeft w:val="0"/>
                                                                                  <w:marRight w:val="0"/>
                                                                                  <w:marTop w:val="0"/>
                                                                                  <w:marBottom w:val="0"/>
                                                                                  <w:divBdr>
                                                                                    <w:top w:val="none" w:sz="0" w:space="0" w:color="auto"/>
                                                                                    <w:left w:val="none" w:sz="0" w:space="0" w:color="auto"/>
                                                                                    <w:bottom w:val="none" w:sz="0" w:space="0" w:color="auto"/>
                                                                                    <w:right w:val="none" w:sz="0" w:space="0" w:color="auto"/>
                                                                                  </w:divBdr>
                                                                                  <w:divsChild>
                                                                                    <w:div w:id="7676537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0572754">
                                                                                          <w:marLeft w:val="0"/>
                                                                                          <w:marRight w:val="0"/>
                                                                                          <w:marTop w:val="0"/>
                                                                                          <w:marBottom w:val="0"/>
                                                                                          <w:divBdr>
                                                                                            <w:top w:val="none" w:sz="0" w:space="0" w:color="auto"/>
                                                                                            <w:left w:val="none" w:sz="0" w:space="0" w:color="auto"/>
                                                                                            <w:bottom w:val="none" w:sz="0" w:space="0" w:color="auto"/>
                                                                                            <w:right w:val="none" w:sz="0" w:space="0" w:color="auto"/>
                                                                                          </w:divBdr>
                                                                                          <w:divsChild>
                                                                                            <w:div w:id="1903447864">
                                                                                              <w:marLeft w:val="0"/>
                                                                                              <w:marRight w:val="0"/>
                                                                                              <w:marTop w:val="0"/>
                                                                                              <w:marBottom w:val="0"/>
                                                                                              <w:divBdr>
                                                                                                <w:top w:val="none" w:sz="0" w:space="0" w:color="auto"/>
                                                                                                <w:left w:val="none" w:sz="0" w:space="0" w:color="auto"/>
                                                                                                <w:bottom w:val="none" w:sz="0" w:space="0" w:color="auto"/>
                                                                                                <w:right w:val="none" w:sz="0" w:space="0" w:color="auto"/>
                                                                                              </w:divBdr>
                                                                                              <w:divsChild>
                                                                                                <w:div w:id="773406610">
                                                                                                  <w:marLeft w:val="0"/>
                                                                                                  <w:marRight w:val="0"/>
                                                                                                  <w:marTop w:val="0"/>
                                                                                                  <w:marBottom w:val="0"/>
                                                                                                  <w:divBdr>
                                                                                                    <w:top w:val="none" w:sz="0" w:space="0" w:color="auto"/>
                                                                                                    <w:left w:val="none" w:sz="0" w:space="0" w:color="auto"/>
                                                                                                    <w:bottom w:val="none" w:sz="0" w:space="0" w:color="auto"/>
                                                                                                    <w:right w:val="none" w:sz="0" w:space="0" w:color="auto"/>
                                                                                                  </w:divBdr>
                                                                                                  <w:divsChild>
                                                                                                    <w:div w:id="1367024483">
                                                                                                      <w:marLeft w:val="0"/>
                                                                                                      <w:marRight w:val="0"/>
                                                                                                      <w:marTop w:val="0"/>
                                                                                                      <w:marBottom w:val="0"/>
                                                                                                      <w:divBdr>
                                                                                                        <w:top w:val="none" w:sz="0" w:space="0" w:color="auto"/>
                                                                                                        <w:left w:val="none" w:sz="0" w:space="0" w:color="auto"/>
                                                                                                        <w:bottom w:val="none" w:sz="0" w:space="0" w:color="auto"/>
                                                                                                        <w:right w:val="none" w:sz="0" w:space="0" w:color="auto"/>
                                                                                                      </w:divBdr>
                                                                                                      <w:divsChild>
                                                                                                        <w:div w:id="1380780755">
                                                                                                          <w:marLeft w:val="0"/>
                                                                                                          <w:marRight w:val="0"/>
                                                                                                          <w:marTop w:val="0"/>
                                                                                                          <w:marBottom w:val="0"/>
                                                                                                          <w:divBdr>
                                                                                                            <w:top w:val="none" w:sz="0" w:space="0" w:color="auto"/>
                                                                                                            <w:left w:val="none" w:sz="0" w:space="0" w:color="auto"/>
                                                                                                            <w:bottom w:val="none" w:sz="0" w:space="0" w:color="auto"/>
                                                                                                            <w:right w:val="none" w:sz="0" w:space="0" w:color="auto"/>
                                                                                                          </w:divBdr>
                                                                                                          <w:divsChild>
                                                                                                            <w:div w:id="12347548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9698776">
                                                                                                                  <w:marLeft w:val="0"/>
                                                                                                                  <w:marRight w:val="0"/>
                                                                                                                  <w:marTop w:val="0"/>
                                                                                                                  <w:marBottom w:val="0"/>
                                                                                                                  <w:divBdr>
                                                                                                                    <w:top w:val="none" w:sz="0" w:space="0" w:color="auto"/>
                                                                                                                    <w:left w:val="none" w:sz="0" w:space="0" w:color="auto"/>
                                                                                                                    <w:bottom w:val="none" w:sz="0" w:space="0" w:color="auto"/>
                                                                                                                    <w:right w:val="none" w:sz="0" w:space="0" w:color="auto"/>
                                                                                                                  </w:divBdr>
                                                                                                                  <w:divsChild>
                                                                                                                    <w:div w:id="1150250898">
                                                                                                                      <w:marLeft w:val="0"/>
                                                                                                                      <w:marRight w:val="0"/>
                                                                                                                      <w:marTop w:val="0"/>
                                                                                                                      <w:marBottom w:val="0"/>
                                                                                                                      <w:divBdr>
                                                                                                                        <w:top w:val="none" w:sz="0" w:space="0" w:color="auto"/>
                                                                                                                        <w:left w:val="none" w:sz="0" w:space="0" w:color="auto"/>
                                                                                                                        <w:bottom w:val="none" w:sz="0" w:space="0" w:color="auto"/>
                                                                                                                        <w:right w:val="none" w:sz="0" w:space="0" w:color="auto"/>
                                                                                                                      </w:divBdr>
                                                                                                                      <w:divsChild>
                                                                                                                        <w:div w:id="68424340">
                                                                                                                          <w:marLeft w:val="0"/>
                                                                                                                          <w:marRight w:val="0"/>
                                                                                                                          <w:marTop w:val="0"/>
                                                                                                                          <w:marBottom w:val="0"/>
                                                                                                                          <w:divBdr>
                                                                                                                            <w:top w:val="none" w:sz="0" w:space="0" w:color="auto"/>
                                                                                                                            <w:left w:val="none" w:sz="0" w:space="0" w:color="auto"/>
                                                                                                                            <w:bottom w:val="none" w:sz="0" w:space="0" w:color="auto"/>
                                                                                                                            <w:right w:val="none" w:sz="0" w:space="0" w:color="auto"/>
                                                                                                                          </w:divBdr>
                                                                                                                          <w:divsChild>
                                                                                                                            <w:div w:id="1914781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8799225">
                                                                                                                                  <w:marLeft w:val="0"/>
                                                                                                                                  <w:marRight w:val="0"/>
                                                                                                                                  <w:marTop w:val="0"/>
                                                                                                                                  <w:marBottom w:val="0"/>
                                                                                                                                  <w:divBdr>
                                                                                                                                    <w:top w:val="none" w:sz="0" w:space="0" w:color="auto"/>
                                                                                                                                    <w:left w:val="none" w:sz="0" w:space="0" w:color="auto"/>
                                                                                                                                    <w:bottom w:val="none" w:sz="0" w:space="0" w:color="auto"/>
                                                                                                                                    <w:right w:val="none" w:sz="0" w:space="0" w:color="auto"/>
                                                                                                                                  </w:divBdr>
                                                                                                                                  <w:divsChild>
                                                                                                                                    <w:div w:id="1758013995">
                                                                                                                                      <w:marLeft w:val="0"/>
                                                                                                                                      <w:marRight w:val="0"/>
                                                                                                                                      <w:marTop w:val="0"/>
                                                                                                                                      <w:marBottom w:val="0"/>
                                                                                                                                      <w:divBdr>
                                                                                                                                        <w:top w:val="none" w:sz="0" w:space="0" w:color="auto"/>
                                                                                                                                        <w:left w:val="none" w:sz="0" w:space="0" w:color="auto"/>
                                                                                                                                        <w:bottom w:val="none" w:sz="0" w:space="0" w:color="auto"/>
                                                                                                                                        <w:right w:val="none" w:sz="0" w:space="0" w:color="auto"/>
                                                                                                                                      </w:divBdr>
                                                                                                                                      <w:divsChild>
                                                                                                                                        <w:div w:id="49887012">
                                                                                                                                          <w:marLeft w:val="0"/>
                                                                                                                                          <w:marRight w:val="0"/>
                                                                                                                                          <w:marTop w:val="0"/>
                                                                                                                                          <w:marBottom w:val="0"/>
                                                                                                                                          <w:divBdr>
                                                                                                                                            <w:top w:val="none" w:sz="0" w:space="0" w:color="auto"/>
                                                                                                                                            <w:left w:val="none" w:sz="0" w:space="0" w:color="auto"/>
                                                                                                                                            <w:bottom w:val="none" w:sz="0" w:space="0" w:color="auto"/>
                                                                                                                                            <w:right w:val="none" w:sz="0" w:space="0" w:color="auto"/>
                                                                                                                                          </w:divBdr>
                                                                                                                                          <w:divsChild>
                                                                                                                                            <w:div w:id="1643464599">
                                                                                                                                              <w:marLeft w:val="0"/>
                                                                                                                                              <w:marRight w:val="0"/>
                                                                                                                                              <w:marTop w:val="0"/>
                                                                                                                                              <w:marBottom w:val="0"/>
                                                                                                                                              <w:divBdr>
                                                                                                                                                <w:top w:val="none" w:sz="0" w:space="0" w:color="auto"/>
                                                                                                                                                <w:left w:val="none" w:sz="0" w:space="0" w:color="auto"/>
                                                                                                                                                <w:bottom w:val="none" w:sz="0" w:space="0" w:color="auto"/>
                                                                                                                                                <w:right w:val="none" w:sz="0" w:space="0" w:color="auto"/>
                                                                                                                                              </w:divBdr>
                                                                                                                                              <w:divsChild>
                                                                                                                                                <w:div w:id="23215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128783">
                                                                                                                                                      <w:marLeft w:val="0"/>
                                                                                                                                                      <w:marRight w:val="0"/>
                                                                                                                                                      <w:marTop w:val="0"/>
                                                                                                                                                      <w:marBottom w:val="0"/>
                                                                                                                                                      <w:divBdr>
                                                                                                                                                        <w:top w:val="none" w:sz="0" w:space="0" w:color="auto"/>
                                                                                                                                                        <w:left w:val="none" w:sz="0" w:space="0" w:color="auto"/>
                                                                                                                                                        <w:bottom w:val="none" w:sz="0" w:space="0" w:color="auto"/>
                                                                                                                                                        <w:right w:val="none" w:sz="0" w:space="0" w:color="auto"/>
                                                                                                                                                      </w:divBdr>
                                                                                                                                                      <w:divsChild>
                                                                                                                                                        <w:div w:id="1240602367">
                                                                                                                                                          <w:marLeft w:val="0"/>
                                                                                                                                                          <w:marRight w:val="0"/>
                                                                                                                                                          <w:marTop w:val="0"/>
                                                                                                                                                          <w:marBottom w:val="0"/>
                                                                                                                                                          <w:divBdr>
                                                                                                                                                            <w:top w:val="none" w:sz="0" w:space="0" w:color="auto"/>
                                                                                                                                                            <w:left w:val="none" w:sz="0" w:space="0" w:color="auto"/>
                                                                                                                                                            <w:bottom w:val="none" w:sz="0" w:space="0" w:color="auto"/>
                                                                                                                                                            <w:right w:val="none" w:sz="0" w:space="0" w:color="auto"/>
                                                                                                                                                          </w:divBdr>
                                                                                                                                                          <w:divsChild>
                                                                                                                                                            <w:div w:id="56977526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36508535">
                                                                                                                                                                  <w:marLeft w:val="0"/>
                                                                                                                                                                  <w:marRight w:val="0"/>
                                                                                                                                                                  <w:marTop w:val="0"/>
                                                                                                                                                                  <w:marBottom w:val="0"/>
                                                                                                                                                                  <w:divBdr>
                                                                                                                                                                    <w:top w:val="none" w:sz="0" w:space="0" w:color="auto"/>
                                                                                                                                                                    <w:left w:val="none" w:sz="0" w:space="0" w:color="auto"/>
                                                                                                                                                                    <w:bottom w:val="none" w:sz="0" w:space="0" w:color="auto"/>
                                                                                                                                                                    <w:right w:val="none" w:sz="0" w:space="0" w:color="auto"/>
                                                                                                                                                                  </w:divBdr>
                                                                                                                                                                  <w:divsChild>
                                                                                                                                                                    <w:div w:id="1725442255">
                                                                                                                                                                      <w:marLeft w:val="0"/>
                                                                                                                                                                      <w:marRight w:val="0"/>
                                                                                                                                                                      <w:marTop w:val="0"/>
                                                                                                                                                                      <w:marBottom w:val="0"/>
                                                                                                                                                                      <w:divBdr>
                                                                                                                                                                        <w:top w:val="none" w:sz="0" w:space="0" w:color="auto"/>
                                                                                                                                                                        <w:left w:val="none" w:sz="0" w:space="0" w:color="auto"/>
                                                                                                                                                                        <w:bottom w:val="none" w:sz="0" w:space="0" w:color="auto"/>
                                                                                                                                                                        <w:right w:val="none" w:sz="0" w:space="0" w:color="auto"/>
                                                                                                                                                                      </w:divBdr>
                                                                                                                                                                      <w:divsChild>
                                                                                                                                                                        <w:div w:id="760176399">
                                                                                                                                                                          <w:marLeft w:val="0"/>
                                                                                                                                                                          <w:marRight w:val="0"/>
                                                                                                                                                                          <w:marTop w:val="0"/>
                                                                                                                                                                          <w:marBottom w:val="0"/>
                                                                                                                                                                          <w:divBdr>
                                                                                                                                                                            <w:top w:val="none" w:sz="0" w:space="0" w:color="auto"/>
                                                                                                                                                                            <w:left w:val="none" w:sz="0" w:space="0" w:color="auto"/>
                                                                                                                                                                            <w:bottom w:val="none" w:sz="0" w:space="0" w:color="auto"/>
                                                                                                                                                                            <w:right w:val="none" w:sz="0" w:space="0" w:color="auto"/>
                                                                                                                                                                          </w:divBdr>
                                                                                                                                                                          <w:divsChild>
                                                                                                                                                                            <w:div w:id="146022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2682684">
                                                                                                                                                                                  <w:marLeft w:val="0"/>
                                                                                                                                                                                  <w:marRight w:val="0"/>
                                                                                                                                                                                  <w:marTop w:val="0"/>
                                                                                                                                                                                  <w:marBottom w:val="0"/>
                                                                                                                                                                                  <w:divBdr>
                                                                                                                                                                                    <w:top w:val="none" w:sz="0" w:space="0" w:color="auto"/>
                                                                                                                                                                                    <w:left w:val="none" w:sz="0" w:space="0" w:color="auto"/>
                                                                                                                                                                                    <w:bottom w:val="none" w:sz="0" w:space="0" w:color="auto"/>
                                                                                                                                                                                    <w:right w:val="none" w:sz="0" w:space="0" w:color="auto"/>
                                                                                                                                                                                  </w:divBdr>
                                                                                                                                                                                  <w:divsChild>
                                                                                                                                                                                    <w:div w:id="2045060174">
                                                                                                                                                                                      <w:marLeft w:val="0"/>
                                                                                                                                                                                      <w:marRight w:val="0"/>
                                                                                                                                                                                      <w:marTop w:val="0"/>
                                                                                                                                                                                      <w:marBottom w:val="0"/>
                                                                                                                                                                                      <w:divBdr>
                                                                                                                                                                                        <w:top w:val="none" w:sz="0" w:space="0" w:color="auto"/>
                                                                                                                                                                                        <w:left w:val="none" w:sz="0" w:space="0" w:color="auto"/>
                                                                                                                                                                                        <w:bottom w:val="none" w:sz="0" w:space="0" w:color="auto"/>
                                                                                                                                                                                        <w:right w:val="none" w:sz="0" w:space="0" w:color="auto"/>
                                                                                                                                                                                      </w:divBdr>
                                                                                                                                                                                      <w:divsChild>
                                                                                                                                                                                        <w:div w:id="6947663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808612">
                                                                                                                                                                                              <w:marLeft w:val="0"/>
                                                                                                                                                                                              <w:marRight w:val="0"/>
                                                                                                                                                                                              <w:marTop w:val="0"/>
                                                                                                                                                                                              <w:marBottom w:val="0"/>
                                                                                                                                                                                              <w:divBdr>
                                                                                                                                                                                                <w:top w:val="none" w:sz="0" w:space="0" w:color="auto"/>
                                                                                                                                                                                                <w:left w:val="none" w:sz="0" w:space="0" w:color="auto"/>
                                                                                                                                                                                                <w:bottom w:val="none" w:sz="0" w:space="0" w:color="auto"/>
                                                                                                                                                                                                <w:right w:val="none" w:sz="0" w:space="0" w:color="auto"/>
                                                                                                                                                                                              </w:divBdr>
                                                                                                                                                                                              <w:divsChild>
                                                                                                                                                                                                <w:div w:id="927544844">
                                                                                                                                                                                                  <w:marLeft w:val="0"/>
                                                                                                                                                                                                  <w:marRight w:val="0"/>
                                                                                                                                                                                                  <w:marTop w:val="0"/>
                                                                                                                                                                                                  <w:marBottom w:val="0"/>
                                                                                                                                                                                                  <w:divBdr>
                                                                                                                                                                                                    <w:top w:val="none" w:sz="0" w:space="0" w:color="auto"/>
                                                                                                                                                                                                    <w:left w:val="none" w:sz="0" w:space="0" w:color="auto"/>
                                                                                                                                                                                                    <w:bottom w:val="none" w:sz="0" w:space="0" w:color="auto"/>
                                                                                                                                                                                                    <w:right w:val="none" w:sz="0" w:space="0" w:color="auto"/>
                                                                                                                                                                                                  </w:divBdr>
                                                                                                                                                                                                  <w:divsChild>
                                                                                                                                                                                                    <w:div w:id="409540648">
                                                                                                                                                                                                      <w:marLeft w:val="0"/>
                                                                                                                                                                                                      <w:marRight w:val="0"/>
                                                                                                                                                                                                      <w:marTop w:val="0"/>
                                                                                                                                                                                                      <w:marBottom w:val="0"/>
                                                                                                                                                                                                      <w:divBdr>
                                                                                                                                                                                                        <w:top w:val="none" w:sz="0" w:space="0" w:color="auto"/>
                                                                                                                                                                                                        <w:left w:val="none" w:sz="0" w:space="0" w:color="auto"/>
                                                                                                                                                                                                        <w:bottom w:val="none" w:sz="0" w:space="0" w:color="auto"/>
                                                                                                                                                                                                        <w:right w:val="none" w:sz="0" w:space="0" w:color="auto"/>
                                                                                                                                                                                                      </w:divBdr>
                                                                                                                                                                                                      <w:divsChild>
                                                                                                                                                                                                        <w:div w:id="1817839250">
                                                                                                                                                                                                          <w:marLeft w:val="0"/>
                                                                                                                                                                                                          <w:marRight w:val="0"/>
                                                                                                                                                                                                          <w:marTop w:val="0"/>
                                                                                                                                                                                                          <w:marBottom w:val="0"/>
                                                                                                                                                                                                          <w:divBdr>
                                                                                                                                                                                                            <w:top w:val="none" w:sz="0" w:space="0" w:color="auto"/>
                                                                                                                                                                                                            <w:left w:val="none" w:sz="0" w:space="0" w:color="auto"/>
                                                                                                                                                                                                            <w:bottom w:val="none" w:sz="0" w:space="0" w:color="auto"/>
                                                                                                                                                                                                            <w:right w:val="none" w:sz="0" w:space="0" w:color="auto"/>
                                                                                                                                                                                                          </w:divBdr>
                                                                                                                                                                                                          <w:divsChild>
                                                                                                                                                                                                            <w:div w:id="3204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1131433">
      <w:bodyDiv w:val="1"/>
      <w:marLeft w:val="0"/>
      <w:marRight w:val="0"/>
      <w:marTop w:val="0"/>
      <w:marBottom w:val="0"/>
      <w:divBdr>
        <w:top w:val="none" w:sz="0" w:space="0" w:color="auto"/>
        <w:left w:val="none" w:sz="0" w:space="0" w:color="auto"/>
        <w:bottom w:val="none" w:sz="0" w:space="0" w:color="auto"/>
        <w:right w:val="none" w:sz="0" w:space="0" w:color="auto"/>
      </w:divBdr>
    </w:div>
    <w:div w:id="988630229">
      <w:bodyDiv w:val="1"/>
      <w:marLeft w:val="0"/>
      <w:marRight w:val="0"/>
      <w:marTop w:val="0"/>
      <w:marBottom w:val="0"/>
      <w:divBdr>
        <w:top w:val="none" w:sz="0" w:space="0" w:color="auto"/>
        <w:left w:val="none" w:sz="0" w:space="0" w:color="auto"/>
        <w:bottom w:val="none" w:sz="0" w:space="0" w:color="auto"/>
        <w:right w:val="none" w:sz="0" w:space="0" w:color="auto"/>
      </w:divBdr>
    </w:div>
    <w:div w:id="1289236355">
      <w:bodyDiv w:val="1"/>
      <w:marLeft w:val="0"/>
      <w:marRight w:val="0"/>
      <w:marTop w:val="0"/>
      <w:marBottom w:val="0"/>
      <w:divBdr>
        <w:top w:val="none" w:sz="0" w:space="0" w:color="auto"/>
        <w:left w:val="none" w:sz="0" w:space="0" w:color="auto"/>
        <w:bottom w:val="none" w:sz="0" w:space="0" w:color="auto"/>
        <w:right w:val="none" w:sz="0" w:space="0" w:color="auto"/>
      </w:divBdr>
      <w:divsChild>
        <w:div w:id="5979090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970370">
              <w:marLeft w:val="0"/>
              <w:marRight w:val="0"/>
              <w:marTop w:val="0"/>
              <w:marBottom w:val="0"/>
              <w:divBdr>
                <w:top w:val="none" w:sz="0" w:space="0" w:color="auto"/>
                <w:left w:val="none" w:sz="0" w:space="0" w:color="auto"/>
                <w:bottom w:val="none" w:sz="0" w:space="0" w:color="auto"/>
                <w:right w:val="none" w:sz="0" w:space="0" w:color="auto"/>
              </w:divBdr>
              <w:divsChild>
                <w:div w:id="1252161915">
                  <w:marLeft w:val="0"/>
                  <w:marRight w:val="0"/>
                  <w:marTop w:val="0"/>
                  <w:marBottom w:val="0"/>
                  <w:divBdr>
                    <w:top w:val="none" w:sz="0" w:space="0" w:color="auto"/>
                    <w:left w:val="none" w:sz="0" w:space="0" w:color="auto"/>
                    <w:bottom w:val="none" w:sz="0" w:space="0" w:color="auto"/>
                    <w:right w:val="none" w:sz="0" w:space="0" w:color="auto"/>
                  </w:divBdr>
                  <w:divsChild>
                    <w:div w:id="583223843">
                      <w:marLeft w:val="0"/>
                      <w:marRight w:val="0"/>
                      <w:marTop w:val="0"/>
                      <w:marBottom w:val="0"/>
                      <w:divBdr>
                        <w:top w:val="none" w:sz="0" w:space="0" w:color="auto"/>
                        <w:left w:val="none" w:sz="0" w:space="0" w:color="auto"/>
                        <w:bottom w:val="none" w:sz="0" w:space="0" w:color="auto"/>
                        <w:right w:val="none" w:sz="0" w:space="0" w:color="auto"/>
                      </w:divBdr>
                      <w:divsChild>
                        <w:div w:id="12896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480031">
      <w:bodyDiv w:val="1"/>
      <w:marLeft w:val="0"/>
      <w:marRight w:val="0"/>
      <w:marTop w:val="0"/>
      <w:marBottom w:val="0"/>
      <w:divBdr>
        <w:top w:val="none" w:sz="0" w:space="0" w:color="auto"/>
        <w:left w:val="none" w:sz="0" w:space="0" w:color="auto"/>
        <w:bottom w:val="none" w:sz="0" w:space="0" w:color="auto"/>
        <w:right w:val="none" w:sz="0" w:space="0" w:color="auto"/>
      </w:divBdr>
      <w:divsChild>
        <w:div w:id="1864903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419853">
              <w:marLeft w:val="0"/>
              <w:marRight w:val="0"/>
              <w:marTop w:val="0"/>
              <w:marBottom w:val="0"/>
              <w:divBdr>
                <w:top w:val="none" w:sz="0" w:space="0" w:color="auto"/>
                <w:left w:val="none" w:sz="0" w:space="0" w:color="auto"/>
                <w:bottom w:val="none" w:sz="0" w:space="0" w:color="auto"/>
                <w:right w:val="none" w:sz="0" w:space="0" w:color="auto"/>
              </w:divBdr>
              <w:divsChild>
                <w:div w:id="1365905876">
                  <w:marLeft w:val="0"/>
                  <w:marRight w:val="0"/>
                  <w:marTop w:val="0"/>
                  <w:marBottom w:val="0"/>
                  <w:divBdr>
                    <w:top w:val="none" w:sz="0" w:space="0" w:color="auto"/>
                    <w:left w:val="none" w:sz="0" w:space="0" w:color="auto"/>
                    <w:bottom w:val="none" w:sz="0" w:space="0" w:color="auto"/>
                    <w:right w:val="none" w:sz="0" w:space="0" w:color="auto"/>
                  </w:divBdr>
                  <w:divsChild>
                    <w:div w:id="2093812962">
                      <w:marLeft w:val="0"/>
                      <w:marRight w:val="0"/>
                      <w:marTop w:val="0"/>
                      <w:marBottom w:val="0"/>
                      <w:divBdr>
                        <w:top w:val="none" w:sz="0" w:space="0" w:color="auto"/>
                        <w:left w:val="none" w:sz="0" w:space="0" w:color="auto"/>
                        <w:bottom w:val="none" w:sz="0" w:space="0" w:color="auto"/>
                        <w:right w:val="none" w:sz="0" w:space="0" w:color="auto"/>
                      </w:divBdr>
                      <w:divsChild>
                        <w:div w:id="16685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247629">
      <w:bodyDiv w:val="1"/>
      <w:marLeft w:val="0"/>
      <w:marRight w:val="0"/>
      <w:marTop w:val="0"/>
      <w:marBottom w:val="0"/>
      <w:divBdr>
        <w:top w:val="none" w:sz="0" w:space="0" w:color="auto"/>
        <w:left w:val="none" w:sz="0" w:space="0" w:color="auto"/>
        <w:bottom w:val="none" w:sz="0" w:space="0" w:color="auto"/>
        <w:right w:val="none" w:sz="0" w:space="0" w:color="auto"/>
      </w:divBdr>
    </w:div>
    <w:div w:id="1889954188">
      <w:bodyDiv w:val="1"/>
      <w:marLeft w:val="0"/>
      <w:marRight w:val="0"/>
      <w:marTop w:val="0"/>
      <w:marBottom w:val="0"/>
      <w:divBdr>
        <w:top w:val="none" w:sz="0" w:space="0" w:color="auto"/>
        <w:left w:val="none" w:sz="0" w:space="0" w:color="auto"/>
        <w:bottom w:val="none" w:sz="0" w:space="0" w:color="auto"/>
        <w:right w:val="none" w:sz="0" w:space="0" w:color="auto"/>
      </w:divBdr>
      <w:divsChild>
        <w:div w:id="400057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7673946">
              <w:marLeft w:val="0"/>
              <w:marRight w:val="0"/>
              <w:marTop w:val="0"/>
              <w:marBottom w:val="0"/>
              <w:divBdr>
                <w:top w:val="none" w:sz="0" w:space="0" w:color="auto"/>
                <w:left w:val="none" w:sz="0" w:space="0" w:color="auto"/>
                <w:bottom w:val="none" w:sz="0" w:space="0" w:color="auto"/>
                <w:right w:val="none" w:sz="0" w:space="0" w:color="auto"/>
              </w:divBdr>
              <w:divsChild>
                <w:div w:id="2090498621">
                  <w:marLeft w:val="0"/>
                  <w:marRight w:val="0"/>
                  <w:marTop w:val="0"/>
                  <w:marBottom w:val="0"/>
                  <w:divBdr>
                    <w:top w:val="none" w:sz="0" w:space="0" w:color="auto"/>
                    <w:left w:val="none" w:sz="0" w:space="0" w:color="auto"/>
                    <w:bottom w:val="none" w:sz="0" w:space="0" w:color="auto"/>
                    <w:right w:val="none" w:sz="0" w:space="0" w:color="auto"/>
                  </w:divBdr>
                  <w:divsChild>
                    <w:div w:id="1659074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152154">
                          <w:marLeft w:val="0"/>
                          <w:marRight w:val="0"/>
                          <w:marTop w:val="0"/>
                          <w:marBottom w:val="0"/>
                          <w:divBdr>
                            <w:top w:val="none" w:sz="0" w:space="0" w:color="auto"/>
                            <w:left w:val="none" w:sz="0" w:space="0" w:color="auto"/>
                            <w:bottom w:val="none" w:sz="0" w:space="0" w:color="auto"/>
                            <w:right w:val="none" w:sz="0" w:space="0" w:color="auto"/>
                          </w:divBdr>
                          <w:divsChild>
                            <w:div w:id="17124559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4019683">
                                  <w:marLeft w:val="0"/>
                                  <w:marRight w:val="0"/>
                                  <w:marTop w:val="0"/>
                                  <w:marBottom w:val="0"/>
                                  <w:divBdr>
                                    <w:top w:val="none" w:sz="0" w:space="0" w:color="auto"/>
                                    <w:left w:val="none" w:sz="0" w:space="0" w:color="auto"/>
                                    <w:bottom w:val="none" w:sz="0" w:space="0" w:color="auto"/>
                                    <w:right w:val="none" w:sz="0" w:space="0" w:color="auto"/>
                                  </w:divBdr>
                                  <w:divsChild>
                                    <w:div w:id="1955936047">
                                      <w:marLeft w:val="0"/>
                                      <w:marRight w:val="0"/>
                                      <w:marTop w:val="0"/>
                                      <w:marBottom w:val="0"/>
                                      <w:divBdr>
                                        <w:top w:val="none" w:sz="0" w:space="0" w:color="auto"/>
                                        <w:left w:val="none" w:sz="0" w:space="0" w:color="auto"/>
                                        <w:bottom w:val="none" w:sz="0" w:space="0" w:color="auto"/>
                                        <w:right w:val="none" w:sz="0" w:space="0" w:color="auto"/>
                                      </w:divBdr>
                                      <w:divsChild>
                                        <w:div w:id="1822843677">
                                          <w:marLeft w:val="0"/>
                                          <w:marRight w:val="0"/>
                                          <w:marTop w:val="0"/>
                                          <w:marBottom w:val="0"/>
                                          <w:divBdr>
                                            <w:top w:val="none" w:sz="0" w:space="0" w:color="auto"/>
                                            <w:left w:val="none" w:sz="0" w:space="0" w:color="auto"/>
                                            <w:bottom w:val="none" w:sz="0" w:space="0" w:color="auto"/>
                                            <w:right w:val="none" w:sz="0" w:space="0" w:color="auto"/>
                                          </w:divBdr>
                                          <w:divsChild>
                                            <w:div w:id="1526291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163387">
                                                  <w:marLeft w:val="0"/>
                                                  <w:marRight w:val="0"/>
                                                  <w:marTop w:val="0"/>
                                                  <w:marBottom w:val="0"/>
                                                  <w:divBdr>
                                                    <w:top w:val="none" w:sz="0" w:space="0" w:color="auto"/>
                                                    <w:left w:val="none" w:sz="0" w:space="0" w:color="auto"/>
                                                    <w:bottom w:val="none" w:sz="0" w:space="0" w:color="auto"/>
                                                    <w:right w:val="none" w:sz="0" w:space="0" w:color="auto"/>
                                                  </w:divBdr>
                                                  <w:divsChild>
                                                    <w:div w:id="853298606">
                                                      <w:marLeft w:val="0"/>
                                                      <w:marRight w:val="0"/>
                                                      <w:marTop w:val="0"/>
                                                      <w:marBottom w:val="0"/>
                                                      <w:divBdr>
                                                        <w:top w:val="none" w:sz="0" w:space="0" w:color="auto"/>
                                                        <w:left w:val="none" w:sz="0" w:space="0" w:color="auto"/>
                                                        <w:bottom w:val="none" w:sz="0" w:space="0" w:color="auto"/>
                                                        <w:right w:val="none" w:sz="0" w:space="0" w:color="auto"/>
                                                      </w:divBdr>
                                                      <w:divsChild>
                                                        <w:div w:id="210267469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0795488">
                                                              <w:marLeft w:val="0"/>
                                                              <w:marRight w:val="0"/>
                                                              <w:marTop w:val="0"/>
                                                              <w:marBottom w:val="0"/>
                                                              <w:divBdr>
                                                                <w:top w:val="none" w:sz="0" w:space="0" w:color="auto"/>
                                                                <w:left w:val="none" w:sz="0" w:space="0" w:color="auto"/>
                                                                <w:bottom w:val="none" w:sz="0" w:space="0" w:color="auto"/>
                                                                <w:right w:val="none" w:sz="0" w:space="0" w:color="auto"/>
                                                              </w:divBdr>
                                                              <w:divsChild>
                                                                <w:div w:id="123601031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64254295">
                                                                      <w:marLeft w:val="0"/>
                                                                      <w:marRight w:val="0"/>
                                                                      <w:marTop w:val="0"/>
                                                                      <w:marBottom w:val="0"/>
                                                                      <w:divBdr>
                                                                        <w:top w:val="none" w:sz="0" w:space="0" w:color="auto"/>
                                                                        <w:left w:val="none" w:sz="0" w:space="0" w:color="auto"/>
                                                                        <w:bottom w:val="none" w:sz="0" w:space="0" w:color="auto"/>
                                                                        <w:right w:val="none" w:sz="0" w:space="0" w:color="auto"/>
                                                                      </w:divBdr>
                                                                      <w:divsChild>
                                                                        <w:div w:id="1832524696">
                                                                          <w:marLeft w:val="0"/>
                                                                          <w:marRight w:val="0"/>
                                                                          <w:marTop w:val="0"/>
                                                                          <w:marBottom w:val="0"/>
                                                                          <w:divBdr>
                                                                            <w:top w:val="none" w:sz="0" w:space="0" w:color="auto"/>
                                                                            <w:left w:val="none" w:sz="0" w:space="0" w:color="auto"/>
                                                                            <w:bottom w:val="none" w:sz="0" w:space="0" w:color="auto"/>
                                                                            <w:right w:val="none" w:sz="0" w:space="0" w:color="auto"/>
                                                                          </w:divBdr>
                                                                          <w:divsChild>
                                                                            <w:div w:id="1823424656">
                                                                              <w:marLeft w:val="0"/>
                                                                              <w:marRight w:val="0"/>
                                                                              <w:marTop w:val="0"/>
                                                                              <w:marBottom w:val="0"/>
                                                                              <w:divBdr>
                                                                                <w:top w:val="none" w:sz="0" w:space="0" w:color="auto"/>
                                                                                <w:left w:val="none" w:sz="0" w:space="0" w:color="auto"/>
                                                                                <w:bottom w:val="none" w:sz="0" w:space="0" w:color="auto"/>
                                                                                <w:right w:val="none" w:sz="0" w:space="0" w:color="auto"/>
                                                                              </w:divBdr>
                                                                              <w:divsChild>
                                                                                <w:div w:id="1108155617">
                                                                                  <w:marLeft w:val="0"/>
                                                                                  <w:marRight w:val="0"/>
                                                                                  <w:marTop w:val="0"/>
                                                                                  <w:marBottom w:val="0"/>
                                                                                  <w:divBdr>
                                                                                    <w:top w:val="none" w:sz="0" w:space="0" w:color="auto"/>
                                                                                    <w:left w:val="none" w:sz="0" w:space="0" w:color="auto"/>
                                                                                    <w:bottom w:val="none" w:sz="0" w:space="0" w:color="auto"/>
                                                                                    <w:right w:val="none" w:sz="0" w:space="0" w:color="auto"/>
                                                                                  </w:divBdr>
                                                                                  <w:divsChild>
                                                                                    <w:div w:id="151194225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11585767">
                                                                                          <w:marLeft w:val="0"/>
                                                                                          <w:marRight w:val="0"/>
                                                                                          <w:marTop w:val="0"/>
                                                                                          <w:marBottom w:val="0"/>
                                                                                          <w:divBdr>
                                                                                            <w:top w:val="none" w:sz="0" w:space="0" w:color="auto"/>
                                                                                            <w:left w:val="none" w:sz="0" w:space="0" w:color="auto"/>
                                                                                            <w:bottom w:val="none" w:sz="0" w:space="0" w:color="auto"/>
                                                                                            <w:right w:val="none" w:sz="0" w:space="0" w:color="auto"/>
                                                                                          </w:divBdr>
                                                                                          <w:divsChild>
                                                                                            <w:div w:id="1809585527">
                                                                                              <w:marLeft w:val="0"/>
                                                                                              <w:marRight w:val="0"/>
                                                                                              <w:marTop w:val="0"/>
                                                                                              <w:marBottom w:val="0"/>
                                                                                              <w:divBdr>
                                                                                                <w:top w:val="none" w:sz="0" w:space="0" w:color="auto"/>
                                                                                                <w:left w:val="none" w:sz="0" w:space="0" w:color="auto"/>
                                                                                                <w:bottom w:val="none" w:sz="0" w:space="0" w:color="auto"/>
                                                                                                <w:right w:val="none" w:sz="0" w:space="0" w:color="auto"/>
                                                                                              </w:divBdr>
                                                                                              <w:divsChild>
                                                                                                <w:div w:id="1862624913">
                                                                                                  <w:marLeft w:val="0"/>
                                                                                                  <w:marRight w:val="0"/>
                                                                                                  <w:marTop w:val="0"/>
                                                                                                  <w:marBottom w:val="0"/>
                                                                                                  <w:divBdr>
                                                                                                    <w:top w:val="none" w:sz="0" w:space="0" w:color="auto"/>
                                                                                                    <w:left w:val="none" w:sz="0" w:space="0" w:color="auto"/>
                                                                                                    <w:bottom w:val="none" w:sz="0" w:space="0" w:color="auto"/>
                                                                                                    <w:right w:val="none" w:sz="0" w:space="0" w:color="auto"/>
                                                                                                  </w:divBdr>
                                                                                                  <w:divsChild>
                                                                                                    <w:div w:id="1743864943">
                                                                                                      <w:marLeft w:val="0"/>
                                                                                                      <w:marRight w:val="0"/>
                                                                                                      <w:marTop w:val="0"/>
                                                                                                      <w:marBottom w:val="0"/>
                                                                                                      <w:divBdr>
                                                                                                        <w:top w:val="none" w:sz="0" w:space="0" w:color="auto"/>
                                                                                                        <w:left w:val="none" w:sz="0" w:space="0" w:color="auto"/>
                                                                                                        <w:bottom w:val="none" w:sz="0" w:space="0" w:color="auto"/>
                                                                                                        <w:right w:val="none" w:sz="0" w:space="0" w:color="auto"/>
                                                                                                      </w:divBdr>
                                                                                                      <w:divsChild>
                                                                                                        <w:div w:id="1752848269">
                                                                                                          <w:marLeft w:val="0"/>
                                                                                                          <w:marRight w:val="0"/>
                                                                                                          <w:marTop w:val="0"/>
                                                                                                          <w:marBottom w:val="0"/>
                                                                                                          <w:divBdr>
                                                                                                            <w:top w:val="none" w:sz="0" w:space="0" w:color="auto"/>
                                                                                                            <w:left w:val="none" w:sz="0" w:space="0" w:color="auto"/>
                                                                                                            <w:bottom w:val="none" w:sz="0" w:space="0" w:color="auto"/>
                                                                                                            <w:right w:val="none" w:sz="0" w:space="0" w:color="auto"/>
                                                                                                          </w:divBdr>
                                                                                                          <w:divsChild>
                                                                                                            <w:div w:id="10350655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08868060">
                                                                                                                  <w:marLeft w:val="0"/>
                                                                                                                  <w:marRight w:val="0"/>
                                                                                                                  <w:marTop w:val="0"/>
                                                                                                                  <w:marBottom w:val="0"/>
                                                                                                                  <w:divBdr>
                                                                                                                    <w:top w:val="none" w:sz="0" w:space="0" w:color="auto"/>
                                                                                                                    <w:left w:val="none" w:sz="0" w:space="0" w:color="auto"/>
                                                                                                                    <w:bottom w:val="none" w:sz="0" w:space="0" w:color="auto"/>
                                                                                                                    <w:right w:val="none" w:sz="0" w:space="0" w:color="auto"/>
                                                                                                                  </w:divBdr>
                                                                                                                  <w:divsChild>
                                                                                                                    <w:div w:id="474613889">
                                                                                                                      <w:marLeft w:val="0"/>
                                                                                                                      <w:marRight w:val="0"/>
                                                                                                                      <w:marTop w:val="0"/>
                                                                                                                      <w:marBottom w:val="0"/>
                                                                                                                      <w:divBdr>
                                                                                                                        <w:top w:val="none" w:sz="0" w:space="0" w:color="auto"/>
                                                                                                                        <w:left w:val="none" w:sz="0" w:space="0" w:color="auto"/>
                                                                                                                        <w:bottom w:val="none" w:sz="0" w:space="0" w:color="auto"/>
                                                                                                                        <w:right w:val="none" w:sz="0" w:space="0" w:color="auto"/>
                                                                                                                      </w:divBdr>
                                                                                                                      <w:divsChild>
                                                                                                                        <w:div w:id="689257670">
                                                                                                                          <w:marLeft w:val="0"/>
                                                                                                                          <w:marRight w:val="0"/>
                                                                                                                          <w:marTop w:val="0"/>
                                                                                                                          <w:marBottom w:val="0"/>
                                                                                                                          <w:divBdr>
                                                                                                                            <w:top w:val="none" w:sz="0" w:space="0" w:color="auto"/>
                                                                                                                            <w:left w:val="none" w:sz="0" w:space="0" w:color="auto"/>
                                                                                                                            <w:bottom w:val="none" w:sz="0" w:space="0" w:color="auto"/>
                                                                                                                            <w:right w:val="none" w:sz="0" w:space="0" w:color="auto"/>
                                                                                                                          </w:divBdr>
                                                                                                                          <w:divsChild>
                                                                                                                            <w:div w:id="523330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1252965">
                                                                                                                                  <w:marLeft w:val="0"/>
                                                                                                                                  <w:marRight w:val="0"/>
                                                                                                                                  <w:marTop w:val="0"/>
                                                                                                                                  <w:marBottom w:val="0"/>
                                                                                                                                  <w:divBdr>
                                                                                                                                    <w:top w:val="none" w:sz="0" w:space="0" w:color="auto"/>
                                                                                                                                    <w:left w:val="none" w:sz="0" w:space="0" w:color="auto"/>
                                                                                                                                    <w:bottom w:val="none" w:sz="0" w:space="0" w:color="auto"/>
                                                                                                                                    <w:right w:val="none" w:sz="0" w:space="0" w:color="auto"/>
                                                                                                                                  </w:divBdr>
                                                                                                                                  <w:divsChild>
                                                                                                                                    <w:div w:id="2067216476">
                                                                                                                                      <w:marLeft w:val="0"/>
                                                                                                                                      <w:marRight w:val="0"/>
                                                                                                                                      <w:marTop w:val="0"/>
                                                                                                                                      <w:marBottom w:val="0"/>
                                                                                                                                      <w:divBdr>
                                                                                                                                        <w:top w:val="none" w:sz="0" w:space="0" w:color="auto"/>
                                                                                                                                        <w:left w:val="none" w:sz="0" w:space="0" w:color="auto"/>
                                                                                                                                        <w:bottom w:val="none" w:sz="0" w:space="0" w:color="auto"/>
                                                                                                                                        <w:right w:val="none" w:sz="0" w:space="0" w:color="auto"/>
                                                                                                                                      </w:divBdr>
                                                                                                                                      <w:divsChild>
                                                                                                                                        <w:div w:id="1517883863">
                                                                                                                                          <w:marLeft w:val="0"/>
                                                                                                                                          <w:marRight w:val="0"/>
                                                                                                                                          <w:marTop w:val="0"/>
                                                                                                                                          <w:marBottom w:val="0"/>
                                                                                                                                          <w:divBdr>
                                                                                                                                            <w:top w:val="none" w:sz="0" w:space="0" w:color="auto"/>
                                                                                                                                            <w:left w:val="none" w:sz="0" w:space="0" w:color="auto"/>
                                                                                                                                            <w:bottom w:val="none" w:sz="0" w:space="0" w:color="auto"/>
                                                                                                                                            <w:right w:val="none" w:sz="0" w:space="0" w:color="auto"/>
                                                                                                                                          </w:divBdr>
                                                                                                                                          <w:divsChild>
                                                                                                                                            <w:div w:id="267926845">
                                                                                                                                              <w:marLeft w:val="0"/>
                                                                                                                                              <w:marRight w:val="0"/>
                                                                                                                                              <w:marTop w:val="0"/>
                                                                                                                                              <w:marBottom w:val="0"/>
                                                                                                                                              <w:divBdr>
                                                                                                                                                <w:top w:val="none" w:sz="0" w:space="0" w:color="auto"/>
                                                                                                                                                <w:left w:val="none" w:sz="0" w:space="0" w:color="auto"/>
                                                                                                                                                <w:bottom w:val="none" w:sz="0" w:space="0" w:color="auto"/>
                                                                                                                                                <w:right w:val="none" w:sz="0" w:space="0" w:color="auto"/>
                                                                                                                                              </w:divBdr>
                                                                                                                                              <w:divsChild>
                                                                                                                                                <w:div w:id="555624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9311191">
                                                                                                                                                      <w:marLeft w:val="0"/>
                                                                                                                                                      <w:marRight w:val="0"/>
                                                                                                                                                      <w:marTop w:val="0"/>
                                                                                                                                                      <w:marBottom w:val="0"/>
                                                                                                                                                      <w:divBdr>
                                                                                                                                                        <w:top w:val="none" w:sz="0" w:space="0" w:color="auto"/>
                                                                                                                                                        <w:left w:val="none" w:sz="0" w:space="0" w:color="auto"/>
                                                                                                                                                        <w:bottom w:val="none" w:sz="0" w:space="0" w:color="auto"/>
                                                                                                                                                        <w:right w:val="none" w:sz="0" w:space="0" w:color="auto"/>
                                                                                                                                                      </w:divBdr>
                                                                                                                                                      <w:divsChild>
                                                                                                                                                        <w:div w:id="1409113424">
                                                                                                                                                          <w:marLeft w:val="0"/>
                                                                                                                                                          <w:marRight w:val="0"/>
                                                                                                                                                          <w:marTop w:val="0"/>
                                                                                                                                                          <w:marBottom w:val="0"/>
                                                                                                                                                          <w:divBdr>
                                                                                                                                                            <w:top w:val="none" w:sz="0" w:space="0" w:color="auto"/>
                                                                                                                                                            <w:left w:val="none" w:sz="0" w:space="0" w:color="auto"/>
                                                                                                                                                            <w:bottom w:val="none" w:sz="0" w:space="0" w:color="auto"/>
                                                                                                                                                            <w:right w:val="none" w:sz="0" w:space="0" w:color="auto"/>
                                                                                                                                                          </w:divBdr>
                                                                                                                                                          <w:divsChild>
                                                                                                                                                            <w:div w:id="6877250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67929735">
                                                                                                                                                                  <w:marLeft w:val="0"/>
                                                                                                                                                                  <w:marRight w:val="0"/>
                                                                                                                                                                  <w:marTop w:val="0"/>
                                                                                                                                                                  <w:marBottom w:val="0"/>
                                                                                                                                                                  <w:divBdr>
                                                                                                                                                                    <w:top w:val="none" w:sz="0" w:space="0" w:color="auto"/>
                                                                                                                                                                    <w:left w:val="none" w:sz="0" w:space="0" w:color="auto"/>
                                                                                                                                                                    <w:bottom w:val="none" w:sz="0" w:space="0" w:color="auto"/>
                                                                                                                                                                    <w:right w:val="none" w:sz="0" w:space="0" w:color="auto"/>
                                                                                                                                                                  </w:divBdr>
                                                                                                                                                                  <w:divsChild>
                                                                                                                                                                    <w:div w:id="2006744796">
                                                                                                                                                                      <w:marLeft w:val="0"/>
                                                                                                                                                                      <w:marRight w:val="0"/>
                                                                                                                                                                      <w:marTop w:val="0"/>
                                                                                                                                                                      <w:marBottom w:val="0"/>
                                                                                                                                                                      <w:divBdr>
                                                                                                                                                                        <w:top w:val="none" w:sz="0" w:space="0" w:color="auto"/>
                                                                                                                                                                        <w:left w:val="none" w:sz="0" w:space="0" w:color="auto"/>
                                                                                                                                                                        <w:bottom w:val="none" w:sz="0" w:space="0" w:color="auto"/>
                                                                                                                                                                        <w:right w:val="none" w:sz="0" w:space="0" w:color="auto"/>
                                                                                                                                                                      </w:divBdr>
                                                                                                                                                                      <w:divsChild>
                                                                                                                                                                        <w:div w:id="1226991022">
                                                                                                                                                                          <w:marLeft w:val="0"/>
                                                                                                                                                                          <w:marRight w:val="0"/>
                                                                                                                                                                          <w:marTop w:val="0"/>
                                                                                                                                                                          <w:marBottom w:val="0"/>
                                                                                                                                                                          <w:divBdr>
                                                                                                                                                                            <w:top w:val="none" w:sz="0" w:space="0" w:color="auto"/>
                                                                                                                                                                            <w:left w:val="none" w:sz="0" w:space="0" w:color="auto"/>
                                                                                                                                                                            <w:bottom w:val="none" w:sz="0" w:space="0" w:color="auto"/>
                                                                                                                                                                            <w:right w:val="none" w:sz="0" w:space="0" w:color="auto"/>
                                                                                                                                                                          </w:divBdr>
                                                                                                                                                                          <w:divsChild>
                                                                                                                                                                            <w:div w:id="990522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3594831">
                                                                                                                                                                                  <w:marLeft w:val="0"/>
                                                                                                                                                                                  <w:marRight w:val="0"/>
                                                                                                                                                                                  <w:marTop w:val="0"/>
                                                                                                                                                                                  <w:marBottom w:val="0"/>
                                                                                                                                                                                  <w:divBdr>
                                                                                                                                                                                    <w:top w:val="none" w:sz="0" w:space="0" w:color="auto"/>
                                                                                                                                                                                    <w:left w:val="none" w:sz="0" w:space="0" w:color="auto"/>
                                                                                                                                                                                    <w:bottom w:val="none" w:sz="0" w:space="0" w:color="auto"/>
                                                                                                                                                                                    <w:right w:val="none" w:sz="0" w:space="0" w:color="auto"/>
                                                                                                                                                                                  </w:divBdr>
                                                                                                                                                                                  <w:divsChild>
                                                                                                                                                                                    <w:div w:id="2076390812">
                                                                                                                                                                                      <w:marLeft w:val="0"/>
                                                                                                                                                                                      <w:marRight w:val="0"/>
                                                                                                                                                                                      <w:marTop w:val="0"/>
                                                                                                                                                                                      <w:marBottom w:val="0"/>
                                                                                                                                                                                      <w:divBdr>
                                                                                                                                                                                        <w:top w:val="none" w:sz="0" w:space="0" w:color="auto"/>
                                                                                                                                                                                        <w:left w:val="none" w:sz="0" w:space="0" w:color="auto"/>
                                                                                                                                                                                        <w:bottom w:val="none" w:sz="0" w:space="0" w:color="auto"/>
                                                                                                                                                                                        <w:right w:val="none" w:sz="0" w:space="0" w:color="auto"/>
                                                                                                                                                                                      </w:divBdr>
                                                                                                                                                                                      <w:divsChild>
                                                                                                                                                                                        <w:div w:id="14743719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2219276">
                                                                                                                                                                                              <w:marLeft w:val="0"/>
                                                                                                                                                                                              <w:marRight w:val="0"/>
                                                                                                                                                                                              <w:marTop w:val="0"/>
                                                                                                                                                                                              <w:marBottom w:val="0"/>
                                                                                                                                                                                              <w:divBdr>
                                                                                                                                                                                                <w:top w:val="none" w:sz="0" w:space="0" w:color="auto"/>
                                                                                                                                                                                                <w:left w:val="none" w:sz="0" w:space="0" w:color="auto"/>
                                                                                                                                                                                                <w:bottom w:val="none" w:sz="0" w:space="0" w:color="auto"/>
                                                                                                                                                                                                <w:right w:val="none" w:sz="0" w:space="0" w:color="auto"/>
                                                                                                                                                                                              </w:divBdr>
                                                                                                                                                                                              <w:divsChild>
                                                                                                                                                                                                <w:div w:id="1979450349">
                                                                                                                                                                                                  <w:marLeft w:val="0"/>
                                                                                                                                                                                                  <w:marRight w:val="0"/>
                                                                                                                                                                                                  <w:marTop w:val="0"/>
                                                                                                                                                                                                  <w:marBottom w:val="0"/>
                                                                                                                                                                                                  <w:divBdr>
                                                                                                                                                                                                    <w:top w:val="none" w:sz="0" w:space="0" w:color="auto"/>
                                                                                                                                                                                                    <w:left w:val="none" w:sz="0" w:space="0" w:color="auto"/>
                                                                                                                                                                                                    <w:bottom w:val="none" w:sz="0" w:space="0" w:color="auto"/>
                                                                                                                                                                                                    <w:right w:val="none" w:sz="0" w:space="0" w:color="auto"/>
                                                                                                                                                                                                  </w:divBdr>
                                                                                                                                                                                                  <w:divsChild>
                                                                                                                                                                                                    <w:div w:id="633487985">
                                                                                                                                                                                                      <w:marLeft w:val="0"/>
                                                                                                                                                                                                      <w:marRight w:val="0"/>
                                                                                                                                                                                                      <w:marTop w:val="0"/>
                                                                                                                                                                                                      <w:marBottom w:val="0"/>
                                                                                                                                                                                                      <w:divBdr>
                                                                                                                                                                                                        <w:top w:val="none" w:sz="0" w:space="0" w:color="auto"/>
                                                                                                                                                                                                        <w:left w:val="none" w:sz="0" w:space="0" w:color="auto"/>
                                                                                                                                                                                                        <w:bottom w:val="none" w:sz="0" w:space="0" w:color="auto"/>
                                                                                                                                                                                                        <w:right w:val="none" w:sz="0" w:space="0" w:color="auto"/>
                                                                                                                                                                                                      </w:divBdr>
                                                                                                                                                                                                      <w:divsChild>
                                                                                                                                                                                                        <w:div w:id="208804633">
                                                                                                                                                                                                          <w:marLeft w:val="0"/>
                                                                                                                                                                                                          <w:marRight w:val="0"/>
                                                                                                                                                                                                          <w:marTop w:val="0"/>
                                                                                                                                                                                                          <w:marBottom w:val="0"/>
                                                                                                                                                                                                          <w:divBdr>
                                                                                                                                                                                                            <w:top w:val="none" w:sz="0" w:space="0" w:color="auto"/>
                                                                                                                                                                                                            <w:left w:val="none" w:sz="0" w:space="0" w:color="auto"/>
                                                                                                                                                                                                            <w:bottom w:val="none" w:sz="0" w:space="0" w:color="auto"/>
                                                                                                                                                                                                            <w:right w:val="none" w:sz="0" w:space="0" w:color="auto"/>
                                                                                                                                                                                                          </w:divBdr>
                                                                                                                                                                                                          <w:divsChild>
                                                                                                                                                                                                            <w:div w:id="11468224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560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doi.org/10.1016/j.tree.2006.11.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FF320-3A64-B24E-86F1-5B27B8B68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8209</Words>
  <Characters>47863</Characters>
  <Application>Microsoft Macintosh Word</Application>
  <DocSecurity>0</DocSecurity>
  <Lines>1450</Lines>
  <Paragraphs>479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55593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Hayward</dc:creator>
  <cp:keywords/>
  <dc:description/>
  <cp:lastModifiedBy>Alex Hayward</cp:lastModifiedBy>
  <cp:revision>2</cp:revision>
  <dcterms:created xsi:type="dcterms:W3CDTF">2019-08-21T23:10:00Z</dcterms:created>
  <dcterms:modified xsi:type="dcterms:W3CDTF">2019-08-21T23:10:00Z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