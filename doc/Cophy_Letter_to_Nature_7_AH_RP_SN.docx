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7F9E" w14:textId="25E511DB" w:rsidR="00E827F5" w:rsidRPr="00E827F5" w:rsidRDefault="00165EC1" w:rsidP="00E827F5">
      <w:pPr>
        <w:spacing w:line="480" w:lineRule="auto"/>
        <w:jc w:val="center"/>
        <w:rPr>
          <w:rFonts w:ascii="Arial" w:hAnsi="Arial" w:cs="Arial"/>
          <w:b/>
          <w:sz w:val="32"/>
          <w:szCs w:val="32"/>
        </w:rPr>
      </w:pPr>
      <w:r>
        <w:rPr>
          <w:rFonts w:ascii="Arial" w:hAnsi="Arial" w:cs="Arial"/>
          <w:b/>
          <w:sz w:val="32"/>
          <w:szCs w:val="32"/>
        </w:rPr>
        <w:t>A broadscale t</w:t>
      </w:r>
      <w:r w:rsidR="00176F5A">
        <w:rPr>
          <w:rFonts w:ascii="Arial" w:hAnsi="Arial" w:cs="Arial"/>
          <w:b/>
          <w:sz w:val="32"/>
          <w:szCs w:val="32"/>
        </w:rPr>
        <w:t xml:space="preserve">est </w:t>
      </w:r>
      <w:r>
        <w:rPr>
          <w:rFonts w:ascii="Arial" w:hAnsi="Arial" w:cs="Arial"/>
          <w:b/>
          <w:sz w:val="32"/>
          <w:szCs w:val="32"/>
        </w:rPr>
        <w:t xml:space="preserve">of </w:t>
      </w:r>
      <w:r w:rsidR="009232E8">
        <w:rPr>
          <w:rFonts w:ascii="Arial" w:hAnsi="Arial" w:cs="Arial"/>
          <w:b/>
          <w:sz w:val="32"/>
          <w:szCs w:val="32"/>
        </w:rPr>
        <w:t>host-symb</w:t>
      </w:r>
      <w:r w:rsidR="009232E8" w:rsidRPr="00961705">
        <w:rPr>
          <w:rFonts w:ascii="Arial" w:hAnsi="Arial" w:cs="Arial"/>
          <w:b/>
          <w:color w:val="000000" w:themeColor="text1"/>
          <w:sz w:val="32"/>
          <w:szCs w:val="32"/>
        </w:rPr>
        <w:t>io</w:t>
      </w:r>
      <w:r w:rsidR="00D42A7A" w:rsidRPr="00961705">
        <w:rPr>
          <w:rFonts w:ascii="Arial" w:hAnsi="Arial" w:cs="Arial"/>
          <w:b/>
          <w:color w:val="000000" w:themeColor="text1"/>
          <w:sz w:val="32"/>
          <w:szCs w:val="32"/>
        </w:rPr>
        <w:t xml:space="preserve">nt </w:t>
      </w:r>
      <w:r w:rsidR="00D42A7A" w:rsidRPr="00EF1AEC">
        <w:rPr>
          <w:rFonts w:ascii="Arial" w:hAnsi="Arial" w:cs="Arial"/>
          <w:b/>
          <w:sz w:val="32"/>
          <w:szCs w:val="32"/>
        </w:rPr>
        <w:t>cophylogeny</w:t>
      </w:r>
      <w:r w:rsidR="001D3F72">
        <w:rPr>
          <w:rFonts w:ascii="Arial" w:hAnsi="Arial" w:cs="Arial"/>
          <w:b/>
          <w:sz w:val="32"/>
          <w:szCs w:val="32"/>
        </w:rPr>
        <w:t xml:space="preserve"> reveals widespread phylogenetic congruence</w:t>
      </w:r>
      <w:r w:rsidR="00670BE5" w:rsidRPr="00EF1AEC">
        <w:rPr>
          <w:rFonts w:ascii="Arial" w:hAnsi="Arial" w:cs="Arial"/>
          <w:b/>
          <w:sz w:val="32"/>
          <w:szCs w:val="32"/>
        </w:rPr>
        <w:t xml:space="preserve"> </w:t>
      </w:r>
      <w:commentRangeStart w:id="0"/>
      <w:commentRangeEnd w:id="0"/>
      <w:r w:rsidR="001D3F72">
        <w:rPr>
          <w:rStyle w:val="CommentReference"/>
        </w:rPr>
        <w:commentReference w:id="0"/>
      </w:r>
    </w:p>
    <w:p w14:paraId="42068301" w14:textId="77777777" w:rsidR="001D3F72" w:rsidRDefault="001D3F72" w:rsidP="00F84C45">
      <w:pPr>
        <w:spacing w:line="480" w:lineRule="auto"/>
        <w:rPr>
          <w:rFonts w:ascii="Times New Roman" w:hAnsi="Times New Roman" w:cs="Times New Roman"/>
          <w:b/>
        </w:rPr>
      </w:pPr>
    </w:p>
    <w:p w14:paraId="1DD75C5D" w14:textId="669A5A7C" w:rsidR="003C21EC" w:rsidRPr="00A67B16" w:rsidRDefault="00F84C45" w:rsidP="00F84C45">
      <w:pPr>
        <w:spacing w:line="480" w:lineRule="auto"/>
        <w:rPr>
          <w:rFonts w:ascii="Times New Roman" w:hAnsi="Times New Roman" w:cs="Times New Roman"/>
          <w:b/>
        </w:rPr>
      </w:pPr>
      <w:commentRangeStart w:id="1"/>
      <w:r w:rsidRPr="00A67B16">
        <w:rPr>
          <w:rFonts w:ascii="Times New Roman" w:hAnsi="Times New Roman" w:cs="Times New Roman"/>
          <w:b/>
        </w:rPr>
        <w:t xml:space="preserve">Symbioses </w:t>
      </w:r>
      <w:commentRangeEnd w:id="1"/>
      <w:r w:rsidR="006A0B19">
        <w:rPr>
          <w:rStyle w:val="CommentReference"/>
        </w:rPr>
        <w:commentReference w:id="1"/>
      </w:r>
      <w:commentRangeStart w:id="2"/>
      <w:r w:rsidRPr="00A67B16">
        <w:rPr>
          <w:rFonts w:ascii="Times New Roman" w:hAnsi="Times New Roman" w:cs="Times New Roman"/>
          <w:b/>
        </w:rPr>
        <w:t>are prolo</w:t>
      </w:r>
      <w:bookmarkStart w:id="3" w:name="_GoBack"/>
      <w:bookmarkEnd w:id="3"/>
      <w:r w:rsidRPr="00A67B16">
        <w:rPr>
          <w:rFonts w:ascii="Times New Roman" w:hAnsi="Times New Roman" w:cs="Times New Roman"/>
          <w:b/>
        </w:rPr>
        <w:t xml:space="preserve">nged </w:t>
      </w:r>
      <w:commentRangeEnd w:id="2"/>
      <w:r w:rsidR="00961705">
        <w:rPr>
          <w:rStyle w:val="CommentReference"/>
        </w:rPr>
        <w:commentReference w:id="2"/>
      </w:r>
      <w:commentRangeStart w:id="4"/>
      <w:r w:rsidRPr="00A67B16">
        <w:rPr>
          <w:rFonts w:ascii="Times New Roman" w:hAnsi="Times New Roman" w:cs="Times New Roman"/>
          <w:b/>
        </w:rPr>
        <w:t>and intimate associations between organisms of different species</w:t>
      </w:r>
      <w:r w:rsidRPr="00A67B16">
        <w:rPr>
          <w:rFonts w:ascii="Times New Roman" w:hAnsi="Times New Roman" w:cs="Times New Roman"/>
          <w:b/>
        </w:rPr>
        <w:fldChar w:fldCharType="begin"/>
      </w:r>
      <w:r w:rsidRPr="00A67B16">
        <w:rPr>
          <w:rFonts w:ascii="Times New Roman" w:hAnsi="Times New Roman" w:cs="Times New Roman"/>
          <w:b/>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Pr="00A67B16">
        <w:rPr>
          <w:rFonts w:ascii="Times New Roman" w:hAnsi="Times New Roman" w:cs="Times New Roman"/>
          <w:b/>
        </w:rPr>
        <w:fldChar w:fldCharType="separate"/>
      </w:r>
      <w:r w:rsidRPr="00A67B16">
        <w:rPr>
          <w:rFonts w:ascii="Times New Roman" w:hAnsi="Times New Roman" w:cs="Times New Roman"/>
          <w:b/>
          <w:noProof/>
          <w:vertAlign w:val="superscript"/>
        </w:rPr>
        <w:t>1</w:t>
      </w:r>
      <w:r w:rsidRPr="00A67B16">
        <w:rPr>
          <w:rFonts w:ascii="Times New Roman" w:hAnsi="Times New Roman" w:cs="Times New Roman"/>
          <w:b/>
        </w:rPr>
        <w:fldChar w:fldCharType="end"/>
      </w:r>
      <w:r w:rsidR="00A263B6" w:rsidRPr="00A67B16">
        <w:rPr>
          <w:rFonts w:ascii="Times New Roman" w:hAnsi="Times New Roman" w:cs="Times New Roman"/>
          <w:b/>
        </w:rPr>
        <w:t xml:space="preserve">, </w:t>
      </w:r>
      <w:r w:rsidR="00C930A5" w:rsidRPr="00A67B16">
        <w:rPr>
          <w:rFonts w:ascii="Times New Roman" w:hAnsi="Times New Roman" w:cs="Times New Roman"/>
          <w:b/>
        </w:rPr>
        <w:t>typically defined in terms of an interaction between a larger host organism and a smaller symbiont</w:t>
      </w:r>
      <w:r w:rsidR="00C930A5"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930A5"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2</w:t>
      </w:r>
      <w:r w:rsidR="00C930A5" w:rsidRPr="00A67B16">
        <w:rPr>
          <w:rFonts w:ascii="Times New Roman" w:hAnsi="Times New Roman" w:cs="Times New Roman"/>
          <w:b/>
        </w:rPr>
        <w:fldChar w:fldCharType="end"/>
      </w:r>
      <w:r w:rsidR="00C930A5" w:rsidRPr="00A67B16">
        <w:rPr>
          <w:rFonts w:ascii="Times New Roman" w:hAnsi="Times New Roman" w:cs="Times New Roman"/>
          <w:b/>
        </w:rPr>
        <w:t xml:space="preserve">. </w:t>
      </w:r>
      <w:r w:rsidRPr="00A67B16">
        <w:rPr>
          <w:rFonts w:ascii="Times New Roman" w:hAnsi="Times New Roman" w:cs="Times New Roman"/>
          <w:b/>
        </w:rPr>
        <w:t xml:space="preserve">Symbiotic relationships may be mutualistic, where both partners benefit from the interaction, parasitic, where one partner benefits and the other suffers a cost, or </w:t>
      </w:r>
      <w:proofErr w:type="spellStart"/>
      <w:r w:rsidRPr="00A67B16">
        <w:rPr>
          <w:rFonts w:ascii="Times New Roman" w:hAnsi="Times New Roman" w:cs="Times New Roman"/>
          <w:b/>
        </w:rPr>
        <w:t>commensalistic</w:t>
      </w:r>
      <w:proofErr w:type="spellEnd"/>
      <w:r w:rsidRPr="00A67B16">
        <w:rPr>
          <w:rFonts w:ascii="Times New Roman" w:hAnsi="Times New Roman" w:cs="Times New Roman"/>
          <w:b/>
        </w:rPr>
        <w:t>, where one partner benefits while the other neither benefits nor suffers a loss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3</w:t>
      </w:r>
      <w:r w:rsidRPr="00A67B16">
        <w:rPr>
          <w:rFonts w:ascii="Times New Roman" w:hAnsi="Times New Roman" w:cs="Times New Roman"/>
          <w:b/>
        </w:rPr>
        <w:fldChar w:fldCharType="end"/>
      </w:r>
      <w:r w:rsidRPr="00A67B16">
        <w:rPr>
          <w:rFonts w:ascii="Times New Roman" w:hAnsi="Times New Roman" w:cs="Times New Roman"/>
          <w:b/>
        </w:rPr>
        <w:t xml:space="preserve">. </w:t>
      </w:r>
      <w:commentRangeEnd w:id="4"/>
      <w:r w:rsidR="00F662D9">
        <w:rPr>
          <w:rStyle w:val="CommentReference"/>
        </w:rPr>
        <w:commentReference w:id="4"/>
      </w:r>
      <w:r w:rsidRPr="00A67B16">
        <w:rPr>
          <w:rFonts w:ascii="Times New Roman" w:hAnsi="Times New Roman" w:cs="Times New Roman"/>
          <w:b/>
        </w:rPr>
        <w:t>Symbioses are extremely common and exert substantial biological influence, with great evolutionary and ecological relevance for disease</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&lt;EndNote&gt;&lt;Cite&gt;&lt;Author&gt;Hopkins&lt;/Author&gt;&lt;Year&gt;2016&lt;/Year&gt;&lt;RecNum&gt;4&lt;/RecNum&gt;&lt;DisplayText&gt;&lt;style face="superscript"&gt;4,5&lt;/style&gt;&lt;/DisplayText&gt;&lt;record&gt;&lt;rec-number&gt;4&lt;/rec-number&gt;&lt;foreign-keys&gt;&lt;key app="EN" db-id="x0tfewrx6v00a6et95bves2m9fte0e5fess2" timestamp="1511725845"&gt;4&lt;/key&gt;&lt;/foreign-keys&gt;&lt;ref-type name="Journal Article"&gt;17&lt;/ref-type&gt;&lt;contributors&gt;&lt;authors&gt;&lt;author&gt;Hopkins, Skylar R.&lt;/author&gt;&lt;author&gt;Wojdak, Jeremy M.&lt;/author&gt;&lt;author&gt;Belden, Lisa K.&lt;/author&gt;&lt;/authors&gt;&lt;/contributors&gt;&lt;titles&gt;&lt;title&gt;Defensive Symbionts Mediate Host&amp;amp;#x2013;Parasite Interactions at Multiple Scales&lt;/title&gt;&lt;secondary-title&gt;Trends in Parasitology&lt;/secondary-title&gt;&lt;/titles&gt;&lt;periodical&gt;&lt;full-title&gt;Trends in Parasitology&lt;/full-title&gt;&lt;/periodical&gt;&lt;pages&gt;53-64&lt;/pages&gt;&lt;volume&gt;33&lt;/volume&gt;&lt;number&gt;1&lt;/number&gt;&lt;dates&gt;&lt;year&gt;2016&lt;/year&gt;&lt;/dates&gt;&lt;publisher&gt;Elsevier&lt;/publisher&gt;&lt;isbn&gt;1471-4922&lt;/isbn&gt;&lt;urls&gt;&lt;related-urls&gt;&lt;url&gt;http://dx.doi.org/10.1016/j.pt.2016.10.003&lt;/url&gt;&lt;/related-urls&gt;&lt;/urls&gt;&lt;electronic-resource-num&gt;10.1016/j.pt.2016.10.003&lt;/electronic-resource-num&gt;&lt;access-date&gt;2017/11/26&lt;/access-date&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4,5</w:t>
      </w:r>
      <w:r w:rsidRPr="00A67B16">
        <w:rPr>
          <w:rFonts w:ascii="Times New Roman" w:hAnsi="Times New Roman" w:cs="Times New Roman"/>
          <w:b/>
        </w:rPr>
        <w:fldChar w:fldCharType="end"/>
      </w:r>
      <w:r w:rsidRPr="00A67B16">
        <w:rPr>
          <w:rFonts w:ascii="Times New Roman" w:hAnsi="Times New Roman" w:cs="Times New Roman"/>
          <w:b/>
        </w:rPr>
        <w:t>, driving major evolutionary transitions</w:t>
      </w:r>
      <w:r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6-8</w:t>
      </w:r>
      <w:r w:rsidRPr="00A67B16">
        <w:rPr>
          <w:rFonts w:ascii="Times New Roman" w:hAnsi="Times New Roman" w:cs="Times New Roman"/>
          <w:b/>
        </w:rPr>
        <w:fldChar w:fldCharType="end"/>
      </w:r>
      <w:r w:rsidRPr="00A67B16">
        <w:rPr>
          <w:rFonts w:ascii="Times New Roman" w:hAnsi="Times New Roman" w:cs="Times New Roman"/>
          <w:b/>
        </w:rPr>
        <w:t xml:space="preserve">, and </w:t>
      </w:r>
      <w:r w:rsidR="00F36D91">
        <w:rPr>
          <w:rFonts w:ascii="Times New Roman" w:hAnsi="Times New Roman" w:cs="Times New Roman"/>
          <w:b/>
        </w:rPr>
        <w:t>a</w:t>
      </w:r>
      <w:r w:rsidRPr="00A67B16">
        <w:rPr>
          <w:rFonts w:ascii="Times New Roman" w:hAnsi="Times New Roman" w:cs="Times New Roman"/>
          <w:b/>
        </w:rPr>
        <w:t>ffecting the structure and function of ecological communities</w:t>
      </w:r>
      <w:r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9,10</w:t>
      </w:r>
      <w:r w:rsidRPr="00A67B16">
        <w:rPr>
          <w:rFonts w:ascii="Times New Roman" w:hAnsi="Times New Roman" w:cs="Times New Roman"/>
          <w:b/>
        </w:rPr>
        <w:fldChar w:fldCharType="end"/>
      </w:r>
      <w:r w:rsidRPr="00A67B16">
        <w:rPr>
          <w:rFonts w:ascii="Times New Roman" w:hAnsi="Times New Roman" w:cs="Times New Roman"/>
          <w:b/>
        </w:rPr>
        <w:t xml:space="preserve">. Symbioses are also of considerable applied importance, due to the benefits provided by ecosystem services such as pollination and biocontrol, and the costs associated with harmful pests and </w:t>
      </w:r>
      <w:r w:rsidR="00DC3C84" w:rsidRPr="00A67B16">
        <w:rPr>
          <w:rFonts w:ascii="Times New Roman" w:hAnsi="Times New Roman" w:cs="Times New Roman"/>
          <w:b/>
        </w:rPr>
        <w:t>pathogens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&lt;EndNote&gt;&lt;Cite&gt;&lt;Author&gt;Haines-Young&lt;/Author&gt;&lt;Year&gt;2010&lt;/Year&gt;&lt;RecNum&gt;14&lt;/RecNum&gt;&lt;DisplayText&gt;&lt;style face="superscript"&gt;11,12&lt;/style&gt;&lt;/DisplayText&gt;&lt;record&gt;&lt;rec-number&gt;14&lt;/rec-number&gt;&lt;foreign-keys&gt;&lt;key app="EN" db-id="x0tfewrx6v00a6et95bves2m9fte0e5fess2" timestamp="1511731617"&gt;14&lt;/key&gt;&lt;/foreign-keys&gt;&lt;ref-type name="Journal Article"&gt;17&lt;/ref-type&gt;&lt;contributors&gt;&lt;authors&gt;&lt;author&gt;Haines-Young, Roy&lt;/author&gt;&lt;author&gt;Potschin, Marion&lt;/author&gt;&lt;/authors&gt;&lt;/contributors&gt;&lt;titles&gt;&lt;title&gt;The links between biodiversity, ecosystem services and human well-being&lt;/title&gt;&lt;secondary-title&gt;Ecosystem Ecology: a new synthesis&lt;/secondary-title&gt;&lt;/titles&gt;&lt;periodical&gt;&lt;full-title&gt;Ecosystem Ecology: a new synthesis&lt;/full-title&gt;&lt;/periodical&gt;&lt;pages&gt;110-139&lt;/pages&gt;&lt;dates&gt;&lt;year&gt;2010&lt;/year&gt;&lt;/dates&gt;&lt;urls&gt;&lt;/urls&gt;&lt;/record&gt;&lt;/Cite&gt;&lt;Cite&gt;&lt;Author&gt;Gunn&lt;/Author&gt;&lt;Year&gt;2012&lt;/Year&gt;&lt;RecNum&gt;15&lt;/RecNum&gt;&lt;record&gt;&lt;rec-number&gt;15&lt;/rec-number&gt;&lt;foreign-keys&gt;&lt;key app="EN" db-id="x0tfewrx6v00a6et95bves2m9fte0e5fess2" timestamp="1511733596"&gt;15&lt;/key&gt;&lt;/foreign-keys&gt;&lt;ref-type name="Book"&gt;6&lt;/ref-type&gt;&lt;contributors&gt;&lt;authors&gt;&lt;author&gt;Gunn, Alan&lt;/author&gt;&lt;author&gt;Pitt, Sarah Jane&lt;/author&gt;&lt;/authors&gt;&lt;/contributors&gt;&lt;titles&gt;&lt;title&gt;Parasitology: an integrated approach&lt;/title&gt;&lt;/titles&gt;&lt;dates&gt;&lt;year&gt;2012&lt;/year&gt;&lt;/dates&gt;&lt;publisher&gt;John Wiley &amp;amp; Sons&lt;/publisher&gt;&lt;isbn&gt;0470684240&lt;/isbn&gt;&lt;urls&gt;&lt;/urls&gt;&lt;/record&gt;&lt;/Cite&gt;&lt;/EndNote&gt;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11,12</w:t>
      </w:r>
      <w:r w:rsidRPr="00A67B16">
        <w:rPr>
          <w:rFonts w:ascii="Times New Roman" w:hAnsi="Times New Roman" w:cs="Times New Roman"/>
          <w:b/>
        </w:rPr>
        <w:fldChar w:fldCharType="end"/>
      </w:r>
      <w:r w:rsidR="008451B0" w:rsidRPr="00A67B16">
        <w:rPr>
          <w:rFonts w:ascii="Times New Roman" w:hAnsi="Times New Roman" w:cs="Times New Roman"/>
          <w:b/>
        </w:rPr>
        <w:t>. Yet</w:t>
      </w:r>
      <w:r w:rsidRPr="00A67B16">
        <w:rPr>
          <w:rFonts w:ascii="Times New Roman" w:hAnsi="Times New Roman" w:cs="Times New Roman"/>
          <w:b/>
        </w:rPr>
        <w:t xml:space="preserve">, much remains unknown about the patterns </w:t>
      </w:r>
      <w:r w:rsidR="001053A5" w:rsidRPr="00A67B16">
        <w:rPr>
          <w:rFonts w:ascii="Times New Roman" w:hAnsi="Times New Roman" w:cs="Times New Roman"/>
          <w:b/>
        </w:rPr>
        <w:t xml:space="preserve">and processes </w:t>
      </w:r>
      <w:r w:rsidRPr="00A67B16">
        <w:rPr>
          <w:rFonts w:ascii="Times New Roman" w:hAnsi="Times New Roman" w:cs="Times New Roman"/>
          <w:b/>
        </w:rPr>
        <w:t>tha</w:t>
      </w:r>
      <w:r w:rsidR="001053A5" w:rsidRPr="00A67B16">
        <w:rPr>
          <w:rFonts w:ascii="Times New Roman" w:hAnsi="Times New Roman" w:cs="Times New Roman"/>
          <w:b/>
        </w:rPr>
        <w:t>t characterise symbioses</w:t>
      </w:r>
      <w:r w:rsidRPr="00A67B16">
        <w:rPr>
          <w:rFonts w:ascii="Times New Roman" w:hAnsi="Times New Roman" w:cs="Times New Roman"/>
          <w:b/>
        </w:rPr>
        <w:t xml:space="preserve">. </w:t>
      </w:r>
      <w:r w:rsidR="001053A5" w:rsidRPr="00A67B16">
        <w:rPr>
          <w:rFonts w:ascii="Times New Roman" w:hAnsi="Times New Roman" w:cs="Times New Roman"/>
          <w:b/>
        </w:rPr>
        <w:t>A</w:t>
      </w:r>
      <w:r w:rsidR="0084315F" w:rsidRPr="00A67B16">
        <w:rPr>
          <w:rFonts w:ascii="Times New Roman" w:hAnsi="Times New Roman" w:cs="Times New Roman"/>
          <w:b/>
        </w:rPr>
        <w:t xml:space="preserve"> </w:t>
      </w:r>
      <w:r w:rsidR="0032381C" w:rsidRPr="00A67B16">
        <w:rPr>
          <w:rFonts w:ascii="Times New Roman" w:hAnsi="Times New Roman" w:cs="Times New Roman"/>
          <w:b/>
        </w:rPr>
        <w:t>major</w:t>
      </w:r>
      <w:r w:rsidR="0084315F" w:rsidRPr="00A67B16">
        <w:rPr>
          <w:rFonts w:ascii="Times New Roman" w:hAnsi="Times New Roman" w:cs="Times New Roman"/>
          <w:b/>
        </w:rPr>
        <w:t xml:space="preserve"> unanswered question</w:t>
      </w:r>
      <w:r w:rsidR="00CC5C09">
        <w:rPr>
          <w:rFonts w:ascii="Times New Roman" w:hAnsi="Times New Roman" w:cs="Times New Roman"/>
          <w:b/>
        </w:rPr>
        <w:t xml:space="preserve"> </w:t>
      </w:r>
      <w:del w:id="5" w:author="Alexander Hayward" w:date="2019-06-28T10:27:00Z">
        <w:r w:rsidR="00CC5C09" w:rsidDel="00770140">
          <w:rPr>
            <w:rFonts w:ascii="Times New Roman" w:hAnsi="Times New Roman" w:cs="Times New Roman"/>
            <w:b/>
          </w:rPr>
          <w:delText>in symbiosis</w:delText>
        </w:r>
        <w:r w:rsidR="0084315F" w:rsidRPr="00A67B16" w:rsidDel="00770140">
          <w:rPr>
            <w:rFonts w:ascii="Times New Roman" w:hAnsi="Times New Roman" w:cs="Times New Roman"/>
            <w:b/>
          </w:rPr>
          <w:delText xml:space="preserve"> </w:delText>
        </w:r>
      </w:del>
      <w:r w:rsidR="0084315F" w:rsidRPr="00A67B16">
        <w:rPr>
          <w:rFonts w:ascii="Times New Roman" w:hAnsi="Times New Roman" w:cs="Times New Roman"/>
          <w:b/>
        </w:rPr>
        <w:t>is the degree to which symbiont phyloge</w:t>
      </w:r>
      <w:r w:rsidR="00F54D4E" w:rsidRPr="00A67B16">
        <w:rPr>
          <w:rFonts w:ascii="Times New Roman" w:hAnsi="Times New Roman" w:cs="Times New Roman"/>
          <w:b/>
        </w:rPr>
        <w:t xml:space="preserve">nies track those of their hosts. </w:t>
      </w:r>
      <w:r w:rsidR="0032381C" w:rsidRPr="00A67B16">
        <w:rPr>
          <w:rFonts w:ascii="Times New Roman" w:hAnsi="Times New Roman" w:cs="Times New Roman"/>
          <w:b/>
        </w:rPr>
        <w:t>Currently</w:t>
      </w:r>
      <w:r w:rsidR="00F54D4E" w:rsidRPr="00A67B16">
        <w:rPr>
          <w:rFonts w:ascii="Times New Roman" w:hAnsi="Times New Roman" w:cs="Times New Roman"/>
          <w:b/>
        </w:rPr>
        <w:t xml:space="preserve">, </w:t>
      </w:r>
      <w:r w:rsidR="001168DD" w:rsidRPr="00A67B16">
        <w:rPr>
          <w:rFonts w:ascii="Times New Roman" w:hAnsi="Times New Roman" w:cs="Times New Roman"/>
          <w:b/>
        </w:rPr>
        <w:t xml:space="preserve">it is unclear </w:t>
      </w:r>
      <w:r w:rsidR="00F54D4E" w:rsidRPr="00A67B16">
        <w:rPr>
          <w:rFonts w:ascii="Times New Roman" w:hAnsi="Times New Roman" w:cs="Times New Roman"/>
          <w:b/>
        </w:rPr>
        <w:t xml:space="preserve">whether symbiont evolutionary trees are </w:t>
      </w:r>
      <w:r w:rsidR="001168DD" w:rsidRPr="00A67B16">
        <w:rPr>
          <w:rFonts w:ascii="Times New Roman" w:hAnsi="Times New Roman" w:cs="Times New Roman"/>
          <w:b/>
        </w:rPr>
        <w:t>typically</w:t>
      </w:r>
      <w:r w:rsidR="00F54D4E" w:rsidRPr="00A67B16">
        <w:rPr>
          <w:rFonts w:ascii="Times New Roman" w:hAnsi="Times New Roman" w:cs="Times New Roman"/>
          <w:b/>
        </w:rPr>
        <w:t xml:space="preserve"> congruen</w:t>
      </w:r>
      <w:r w:rsidR="0032381C" w:rsidRPr="00A67B16">
        <w:rPr>
          <w:rFonts w:ascii="Times New Roman" w:hAnsi="Times New Roman" w:cs="Times New Roman"/>
          <w:b/>
        </w:rPr>
        <w:t xml:space="preserve">t with those of their hosts, </w:t>
      </w:r>
      <w:r w:rsidR="001057AA" w:rsidRPr="00A67B16">
        <w:rPr>
          <w:rFonts w:ascii="Times New Roman" w:hAnsi="Times New Roman" w:cs="Times New Roman"/>
          <w:b/>
        </w:rPr>
        <w:t>or</w:t>
      </w:r>
      <w:r w:rsidR="00F54D4E" w:rsidRPr="00A67B16">
        <w:rPr>
          <w:rFonts w:ascii="Times New Roman" w:hAnsi="Times New Roman" w:cs="Times New Roman"/>
          <w:b/>
        </w:rPr>
        <w:t xml:space="preserve"> if pattern</w:t>
      </w:r>
      <w:r w:rsidR="001057AA" w:rsidRPr="00A67B16">
        <w:rPr>
          <w:rFonts w:ascii="Times New Roman" w:hAnsi="Times New Roman" w:cs="Times New Roman"/>
          <w:b/>
        </w:rPr>
        <w:t>s</w:t>
      </w:r>
      <w:r w:rsidR="001208FB" w:rsidRPr="00A67B16">
        <w:rPr>
          <w:rFonts w:ascii="Times New Roman" w:hAnsi="Times New Roman" w:cs="Times New Roman"/>
          <w:b/>
        </w:rPr>
        <w:t xml:space="preserve"> </w:t>
      </w:r>
      <w:r w:rsidR="001057AA" w:rsidRPr="00A67B16">
        <w:rPr>
          <w:rFonts w:ascii="Times New Roman" w:hAnsi="Times New Roman" w:cs="Times New Roman"/>
          <w:b/>
        </w:rPr>
        <w:t>differ</w:t>
      </w:r>
      <w:r w:rsidR="001168DD" w:rsidRPr="00A67B16">
        <w:rPr>
          <w:rFonts w:ascii="Times New Roman" w:hAnsi="Times New Roman" w:cs="Times New Roman"/>
          <w:b/>
        </w:rPr>
        <w:t xml:space="preserve"> for parasites and mutualists</w:t>
      </w:r>
      <w:r w:rsidR="00F54D4E" w:rsidRPr="00A67B16">
        <w:rPr>
          <w:rFonts w:ascii="Times New Roman" w:hAnsi="Times New Roman" w:cs="Times New Roman"/>
          <w:b/>
        </w:rPr>
        <w:t>.</w:t>
      </w:r>
      <w:r w:rsidR="0084315F" w:rsidRPr="00A67B16">
        <w:rPr>
          <w:rFonts w:ascii="Times New Roman" w:hAnsi="Times New Roman" w:cs="Times New Roman"/>
          <w:b/>
        </w:rPr>
        <w:t xml:space="preserve"> </w:t>
      </w:r>
      <w:r w:rsidR="001053A5" w:rsidRPr="00A67B16">
        <w:rPr>
          <w:rFonts w:ascii="Times New Roman" w:hAnsi="Times New Roman" w:cs="Times New Roman"/>
          <w:b/>
        </w:rPr>
        <w:t>Here, w</w:t>
      </w:r>
      <w:r w:rsidR="003C21EC" w:rsidRPr="00A67B16">
        <w:rPr>
          <w:rFonts w:ascii="Times New Roman" w:hAnsi="Times New Roman" w:cs="Times New Roman"/>
          <w:b/>
        </w:rPr>
        <w:t xml:space="preserve">e perform a </w:t>
      </w:r>
      <w:r w:rsidR="00F36D91">
        <w:rPr>
          <w:rFonts w:ascii="Times New Roman" w:hAnsi="Times New Roman" w:cs="Times New Roman"/>
          <w:b/>
        </w:rPr>
        <w:t>meta-analysis</w:t>
      </w:r>
      <w:r w:rsidR="003C21EC" w:rsidRPr="00A67B16">
        <w:rPr>
          <w:rFonts w:ascii="Times New Roman" w:hAnsi="Times New Roman" w:cs="Times New Roman"/>
          <w:b/>
        </w:rPr>
        <w:t xml:space="preserve"> of host-sy</w:t>
      </w:r>
      <w:r w:rsidR="009D5ABB">
        <w:rPr>
          <w:rFonts w:ascii="Times New Roman" w:hAnsi="Times New Roman" w:cs="Times New Roman"/>
          <w:b/>
        </w:rPr>
        <w:t>mbiont phylogenetic congruence considering mode</w:t>
      </w:r>
      <w:r w:rsidR="003C21EC" w:rsidRPr="00A67B16">
        <w:rPr>
          <w:rFonts w:ascii="Times New Roman" w:hAnsi="Times New Roman" w:cs="Times New Roman"/>
          <w:b/>
        </w:rPr>
        <w:t xml:space="preserve"> of symbiosis</w:t>
      </w:r>
      <w:r w:rsidR="001168DD" w:rsidRPr="00A67B16">
        <w:rPr>
          <w:rFonts w:ascii="Times New Roman" w:hAnsi="Times New Roman" w:cs="Times New Roman"/>
          <w:b/>
        </w:rPr>
        <w:t>, host-symbiont taxonomy</w:t>
      </w:r>
      <w:r w:rsidR="004A73A3" w:rsidRPr="00A67B16">
        <w:rPr>
          <w:rFonts w:ascii="Times New Roman" w:hAnsi="Times New Roman" w:cs="Times New Roman"/>
          <w:b/>
        </w:rPr>
        <w:t>,</w:t>
      </w:r>
      <w:r w:rsidR="001168DD" w:rsidRPr="00A67B16">
        <w:rPr>
          <w:rFonts w:ascii="Times New Roman" w:hAnsi="Times New Roman" w:cs="Times New Roman"/>
          <w:b/>
        </w:rPr>
        <w:t xml:space="preserve"> and </w:t>
      </w:r>
      <w:r w:rsidR="001208FB" w:rsidRPr="00A67B16">
        <w:rPr>
          <w:rFonts w:ascii="Times New Roman" w:hAnsi="Times New Roman" w:cs="Times New Roman"/>
          <w:b/>
        </w:rPr>
        <w:t>life-history,</w:t>
      </w:r>
      <w:r w:rsidR="001053A5" w:rsidRPr="00CC2E01">
        <w:rPr>
          <w:rFonts w:ascii="Times New Roman" w:hAnsi="Times New Roman" w:cs="Times New Roman"/>
          <w:b/>
        </w:rPr>
        <w:t xml:space="preserve"> </w:t>
      </w:r>
      <w:r w:rsidR="006A0B19" w:rsidRPr="00CC2E01">
        <w:rPr>
          <w:rFonts w:ascii="Times New Roman" w:hAnsi="Times New Roman" w:cs="Times New Roman"/>
          <w:b/>
        </w:rPr>
        <w:t>encompassing</w:t>
      </w:r>
      <w:r w:rsidR="001168DD" w:rsidRPr="00CC2E01">
        <w:rPr>
          <w:rFonts w:ascii="Times New Roman" w:hAnsi="Times New Roman" w:cs="Times New Roman"/>
          <w:b/>
        </w:rPr>
        <w:t xml:space="preserve"> </w:t>
      </w:r>
      <w:r w:rsidR="00F54D4E" w:rsidRPr="00A67B16">
        <w:rPr>
          <w:rFonts w:ascii="Times New Roman" w:hAnsi="Times New Roman" w:cs="Times New Roman"/>
          <w:b/>
        </w:rPr>
        <w:t>23</w:t>
      </w:r>
      <w:r w:rsidR="006C6485" w:rsidRPr="00A67B16">
        <w:rPr>
          <w:rFonts w:ascii="Times New Roman" w:hAnsi="Times New Roman" w:cs="Times New Roman"/>
          <w:b/>
        </w:rPr>
        <w:t>2</w:t>
      </w:r>
      <w:r w:rsidR="00F54D4E" w:rsidRPr="00A67B16">
        <w:rPr>
          <w:rFonts w:ascii="Times New Roman" w:hAnsi="Times New Roman" w:cs="Times New Roman"/>
          <w:b/>
        </w:rPr>
        <w:t xml:space="preserve"> host-symbiont </w:t>
      </w:r>
      <w:r w:rsidR="008864C4" w:rsidRPr="00A67B16">
        <w:rPr>
          <w:rFonts w:ascii="Times New Roman" w:hAnsi="Times New Roman" w:cs="Times New Roman"/>
          <w:b/>
        </w:rPr>
        <w:t xml:space="preserve">cophylogenetic </w:t>
      </w:r>
      <w:r w:rsidR="008451B0" w:rsidRPr="00A67B16">
        <w:rPr>
          <w:rFonts w:ascii="Times New Roman" w:hAnsi="Times New Roman" w:cs="Times New Roman"/>
          <w:b/>
        </w:rPr>
        <w:t>analys</w:t>
      </w:r>
      <w:r w:rsidR="00EB2554" w:rsidRPr="00A67B16">
        <w:rPr>
          <w:rFonts w:ascii="Times New Roman" w:hAnsi="Times New Roman" w:cs="Times New Roman"/>
          <w:b/>
        </w:rPr>
        <w:t>e</w:t>
      </w:r>
      <w:r w:rsidR="008451B0" w:rsidRPr="00A67B16">
        <w:rPr>
          <w:rFonts w:ascii="Times New Roman" w:hAnsi="Times New Roman" w:cs="Times New Roman"/>
          <w:b/>
        </w:rPr>
        <w:t>s from the primary literature</w:t>
      </w:r>
      <w:r w:rsidR="001208FB" w:rsidRPr="00A67B16">
        <w:rPr>
          <w:rFonts w:ascii="Times New Roman" w:hAnsi="Times New Roman" w:cs="Times New Roman"/>
          <w:b/>
        </w:rPr>
        <w:t>.</w:t>
      </w:r>
      <w:r w:rsidR="001168DD" w:rsidRPr="00A67B16">
        <w:rPr>
          <w:rFonts w:ascii="Times New Roman" w:hAnsi="Times New Roman" w:cs="Times New Roman"/>
          <w:b/>
        </w:rPr>
        <w:t xml:space="preserve"> </w:t>
      </w:r>
      <w:commentRangeStart w:id="6"/>
      <w:ins w:id="7" w:author="Alexander Hayward" w:date="2019-06-28T10:28:00Z">
        <w:r w:rsidR="00770140">
          <w:rPr>
            <w:rFonts w:ascii="Times New Roman" w:hAnsi="Times New Roman" w:cs="Times New Roman"/>
            <w:b/>
          </w:rPr>
          <w:t xml:space="preserve">Our </w:t>
        </w:r>
      </w:ins>
      <w:ins w:id="8" w:author="Alexander Hayward" w:date="2019-06-28T11:14:00Z">
        <w:r w:rsidR="00F662D9">
          <w:rPr>
            <w:rFonts w:ascii="Times New Roman" w:hAnsi="Times New Roman" w:cs="Times New Roman"/>
            <w:b/>
          </w:rPr>
          <w:t>analysis</w:t>
        </w:r>
      </w:ins>
      <w:ins w:id="9" w:author="Alexander Hayward" w:date="2019-06-28T10:28:00Z">
        <w:r w:rsidR="00770140">
          <w:rPr>
            <w:rFonts w:ascii="Times New Roman" w:hAnsi="Times New Roman" w:cs="Times New Roman"/>
            <w:b/>
          </w:rPr>
          <w:t xml:space="preserve"> represents a</w:t>
        </w:r>
        <w:r w:rsidR="0043112B">
          <w:rPr>
            <w:rFonts w:ascii="Times New Roman" w:hAnsi="Times New Roman" w:cs="Times New Roman"/>
            <w:b/>
          </w:rPr>
          <w:t>n advance</w:t>
        </w:r>
      </w:ins>
      <w:ins w:id="10" w:author="Alexander Hayward" w:date="2019-06-28T17:45:00Z">
        <w:r w:rsidR="00F74E48">
          <w:rPr>
            <w:rFonts w:ascii="Times New Roman" w:hAnsi="Times New Roman" w:cs="Times New Roman"/>
            <w:b/>
          </w:rPr>
          <w:t>ment</w:t>
        </w:r>
      </w:ins>
      <w:ins w:id="11" w:author="Alexander Hayward" w:date="2019-06-28T10:28:00Z">
        <w:r w:rsidR="0043112B">
          <w:rPr>
            <w:rFonts w:ascii="Times New Roman" w:hAnsi="Times New Roman" w:cs="Times New Roman"/>
            <w:b/>
          </w:rPr>
          <w:t xml:space="preserve"> </w:t>
        </w:r>
        <w:r w:rsidR="00E26ED8">
          <w:rPr>
            <w:rFonts w:ascii="Times New Roman" w:hAnsi="Times New Roman" w:cs="Times New Roman"/>
            <w:b/>
          </w:rPr>
          <w:t xml:space="preserve">from qualitative </w:t>
        </w:r>
      </w:ins>
      <w:ins w:id="12" w:author="Alexander Hayward" w:date="2019-06-28T11:13:00Z">
        <w:r w:rsidR="007C33BA">
          <w:rPr>
            <w:rFonts w:ascii="Times New Roman" w:hAnsi="Times New Roman" w:cs="Times New Roman"/>
            <w:b/>
          </w:rPr>
          <w:t>studies</w:t>
        </w:r>
      </w:ins>
      <w:ins w:id="13" w:author="Alexander Hayward" w:date="2019-06-28T10:28:00Z">
        <w:r w:rsidR="0015773E">
          <w:rPr>
            <w:rFonts w:ascii="Times New Roman" w:hAnsi="Times New Roman" w:cs="Times New Roman"/>
            <w:b/>
          </w:rPr>
          <w:t>, toward</w:t>
        </w:r>
        <w:r w:rsidR="00770140">
          <w:rPr>
            <w:rFonts w:ascii="Times New Roman" w:hAnsi="Times New Roman" w:cs="Times New Roman"/>
            <w:b/>
          </w:rPr>
          <w:t xml:space="preserve"> a systematic and quant</w:t>
        </w:r>
      </w:ins>
      <w:ins w:id="14" w:author="Shinichi Nakagawa" w:date="2019-07-01T06:16:00Z">
        <w:r w:rsidR="00694D68">
          <w:rPr>
            <w:rFonts w:ascii="Times New Roman" w:hAnsi="Times New Roman" w:cs="Times New Roman"/>
            <w:b/>
          </w:rPr>
          <w:t>it</w:t>
        </w:r>
      </w:ins>
      <w:ins w:id="15" w:author="Alexander Hayward" w:date="2019-06-28T10:28:00Z">
        <w:r w:rsidR="00770140">
          <w:rPr>
            <w:rFonts w:ascii="Times New Roman" w:hAnsi="Times New Roman" w:cs="Times New Roman"/>
            <w:b/>
          </w:rPr>
          <w:t>ative framework</w:t>
        </w:r>
      </w:ins>
      <w:ins w:id="16" w:author="Alexander Hayward" w:date="2019-06-28T10:38:00Z">
        <w:r w:rsidR="000E6695">
          <w:rPr>
            <w:rFonts w:ascii="Times New Roman" w:hAnsi="Times New Roman" w:cs="Times New Roman"/>
            <w:b/>
          </w:rPr>
          <w:t xml:space="preserve"> to </w:t>
        </w:r>
      </w:ins>
      <w:ins w:id="17" w:author="Alexander Hayward" w:date="2019-06-28T11:14:00Z">
        <w:r w:rsidR="00F662D9">
          <w:rPr>
            <w:rFonts w:ascii="Times New Roman" w:hAnsi="Times New Roman" w:cs="Times New Roman"/>
            <w:b/>
          </w:rPr>
          <w:t>investigate</w:t>
        </w:r>
      </w:ins>
      <w:ins w:id="18" w:author="Alexander Hayward" w:date="2019-06-28T10:38:00Z">
        <w:r w:rsidR="000E6695">
          <w:rPr>
            <w:rFonts w:ascii="Times New Roman" w:hAnsi="Times New Roman" w:cs="Times New Roman"/>
            <w:b/>
          </w:rPr>
          <w:t xml:space="preserve"> host-symbiont cophylogeny</w:t>
        </w:r>
      </w:ins>
      <w:commentRangeEnd w:id="6"/>
      <w:ins w:id="19" w:author="Alexander Hayward" w:date="2019-06-28T11:01:00Z">
        <w:r w:rsidR="0015773E">
          <w:rPr>
            <w:rStyle w:val="CommentReference"/>
          </w:rPr>
          <w:commentReference w:id="6"/>
        </w:r>
      </w:ins>
      <w:ins w:id="20" w:author="Alexander Hayward" w:date="2019-06-28T10:28:00Z">
        <w:r w:rsidR="00770140">
          <w:rPr>
            <w:rFonts w:ascii="Times New Roman" w:hAnsi="Times New Roman" w:cs="Times New Roman"/>
            <w:b/>
          </w:rPr>
          <w:t xml:space="preserve">. </w:t>
        </w:r>
      </w:ins>
      <w:commentRangeStart w:id="21"/>
      <w:r w:rsidR="001208FB" w:rsidRPr="00A67B16">
        <w:rPr>
          <w:rFonts w:ascii="Times New Roman" w:hAnsi="Times New Roman" w:cs="Times New Roman"/>
          <w:b/>
        </w:rPr>
        <w:t>W</w:t>
      </w:r>
      <w:r w:rsidR="00F54D4E" w:rsidRPr="00A67B16">
        <w:rPr>
          <w:rFonts w:ascii="Times New Roman" w:hAnsi="Times New Roman" w:cs="Times New Roman"/>
          <w:b/>
        </w:rPr>
        <w:t xml:space="preserve">e </w:t>
      </w:r>
      <w:del w:id="22" w:author="Alexander Hayward" w:date="2019-06-28T10:29:00Z">
        <w:r w:rsidR="00F54D4E" w:rsidRPr="00A67B16" w:rsidDel="00770140">
          <w:rPr>
            <w:rFonts w:ascii="Times New Roman" w:hAnsi="Times New Roman" w:cs="Times New Roman"/>
            <w:b/>
          </w:rPr>
          <w:delText xml:space="preserve">find </w:delText>
        </w:r>
        <w:r w:rsidR="007E5103" w:rsidRPr="00A67B16" w:rsidDel="00770140">
          <w:rPr>
            <w:rFonts w:ascii="Times New Roman" w:hAnsi="Times New Roman" w:cs="Times New Roman"/>
            <w:b/>
          </w:rPr>
          <w:delText>evidence</w:delText>
        </w:r>
      </w:del>
      <w:ins w:id="23" w:author="Alexander Hayward" w:date="2019-06-28T10:29:00Z">
        <w:r w:rsidR="00770140">
          <w:rPr>
            <w:rFonts w:ascii="Times New Roman" w:hAnsi="Times New Roman" w:cs="Times New Roman"/>
            <w:b/>
          </w:rPr>
          <w:t>show</w:t>
        </w:r>
      </w:ins>
      <w:r w:rsidR="007E5103" w:rsidRPr="00A67B16">
        <w:rPr>
          <w:rFonts w:ascii="Times New Roman" w:hAnsi="Times New Roman" w:cs="Times New Roman"/>
          <w:b/>
        </w:rPr>
        <w:t xml:space="preserve"> </w:t>
      </w:r>
      <w:r w:rsidR="001168DD" w:rsidRPr="00A67B16">
        <w:rPr>
          <w:rFonts w:ascii="Times New Roman" w:hAnsi="Times New Roman" w:cs="Times New Roman"/>
          <w:b/>
        </w:rPr>
        <w:t xml:space="preserve">that </w:t>
      </w:r>
      <w:r w:rsidR="001053A5" w:rsidRPr="00A67B16">
        <w:rPr>
          <w:rFonts w:ascii="Times New Roman" w:hAnsi="Times New Roman" w:cs="Times New Roman"/>
          <w:b/>
        </w:rPr>
        <w:t>symbiont phylogen</w:t>
      </w:r>
      <w:r w:rsidR="00F54D4E" w:rsidRPr="00A67B16">
        <w:rPr>
          <w:rFonts w:ascii="Times New Roman" w:hAnsi="Times New Roman" w:cs="Times New Roman"/>
          <w:b/>
        </w:rPr>
        <w:t xml:space="preserve">y </w:t>
      </w:r>
      <w:r w:rsidR="00F54D4E" w:rsidRPr="00A67B16">
        <w:rPr>
          <w:rFonts w:ascii="Times New Roman" w:hAnsi="Times New Roman" w:cs="Times New Roman"/>
          <w:b/>
        </w:rPr>
        <w:lastRenderedPageBreak/>
        <w:t>reflect</w:t>
      </w:r>
      <w:r w:rsidR="001168DD" w:rsidRPr="00A67B16">
        <w:rPr>
          <w:rFonts w:ascii="Times New Roman" w:hAnsi="Times New Roman" w:cs="Times New Roman"/>
          <w:b/>
        </w:rPr>
        <w:t>s</w:t>
      </w:r>
      <w:r w:rsidR="00F54D4E" w:rsidRPr="00A67B16">
        <w:rPr>
          <w:rFonts w:ascii="Times New Roman" w:hAnsi="Times New Roman" w:cs="Times New Roman"/>
          <w:b/>
        </w:rPr>
        <w:t xml:space="preserve"> host phylogeny</w:t>
      </w:r>
      <w:commentRangeEnd w:id="21"/>
      <w:r w:rsidR="009A3EAD">
        <w:rPr>
          <w:rStyle w:val="CommentReference"/>
        </w:rPr>
        <w:commentReference w:id="21"/>
      </w:r>
      <w:r w:rsidR="00F54D4E" w:rsidRPr="00A67B16">
        <w:rPr>
          <w:rFonts w:ascii="Times New Roman" w:hAnsi="Times New Roman" w:cs="Times New Roman"/>
          <w:b/>
        </w:rPr>
        <w:t xml:space="preserve">, </w:t>
      </w:r>
      <w:ins w:id="24" w:author="Alexander Hayward" w:date="2019-06-28T11:05:00Z">
        <w:r w:rsidR="0015773E">
          <w:rPr>
            <w:rFonts w:ascii="Times New Roman" w:hAnsi="Times New Roman" w:cs="Times New Roman"/>
            <w:b/>
          </w:rPr>
          <w:t>and that the signature of congruence extend</w:t>
        </w:r>
      </w:ins>
      <w:ins w:id="25" w:author="Alexander Hayward" w:date="2019-06-28T11:06:00Z">
        <w:r w:rsidR="0015773E">
          <w:rPr>
            <w:rFonts w:ascii="Times New Roman" w:hAnsi="Times New Roman" w:cs="Times New Roman"/>
            <w:b/>
          </w:rPr>
          <w:t>s</w:t>
        </w:r>
      </w:ins>
      <w:ins w:id="26" w:author="Alexander Hayward" w:date="2019-06-28T10:58:00Z">
        <w:r w:rsidR="00E26ED8">
          <w:rPr>
            <w:rFonts w:ascii="Times New Roman" w:hAnsi="Times New Roman" w:cs="Times New Roman"/>
            <w:b/>
          </w:rPr>
          <w:t xml:space="preserve"> </w:t>
        </w:r>
      </w:ins>
      <w:ins w:id="27" w:author="Alexander Hayward" w:date="2019-06-28T10:35:00Z">
        <w:r w:rsidR="000E6695">
          <w:rPr>
            <w:rFonts w:ascii="Times New Roman" w:hAnsi="Times New Roman" w:cs="Times New Roman"/>
            <w:b/>
          </w:rPr>
          <w:t xml:space="preserve">across host and symbiont </w:t>
        </w:r>
      </w:ins>
      <w:ins w:id="28" w:author="Alexander Hayward" w:date="2019-06-28T10:37:00Z">
        <w:r w:rsidR="000E6695">
          <w:rPr>
            <w:rFonts w:ascii="Times New Roman" w:hAnsi="Times New Roman" w:cs="Times New Roman"/>
            <w:b/>
          </w:rPr>
          <w:t>diversity</w:t>
        </w:r>
      </w:ins>
      <w:ins w:id="29" w:author="Alexander Hayward" w:date="2019-06-28T10:50:00Z">
        <w:r w:rsidR="00971E39">
          <w:rPr>
            <w:rFonts w:ascii="Times New Roman" w:hAnsi="Times New Roman" w:cs="Times New Roman"/>
            <w:b/>
          </w:rPr>
          <w:t xml:space="preserve"> and life-history</w:t>
        </w:r>
      </w:ins>
      <w:ins w:id="30" w:author="Alexander Hayward" w:date="2019-06-28T10:53:00Z">
        <w:r w:rsidR="00E26ED8">
          <w:rPr>
            <w:rFonts w:ascii="Times New Roman" w:hAnsi="Times New Roman" w:cs="Times New Roman"/>
            <w:b/>
          </w:rPr>
          <w:t xml:space="preserve">, demonstrating a </w:t>
        </w:r>
      </w:ins>
      <w:ins w:id="31" w:author="Alexander Hayward" w:date="2019-06-28T11:05:00Z">
        <w:r w:rsidR="0015773E">
          <w:rPr>
            <w:rFonts w:ascii="Times New Roman" w:hAnsi="Times New Roman" w:cs="Times New Roman"/>
            <w:b/>
          </w:rPr>
          <w:t xml:space="preserve">general </w:t>
        </w:r>
      </w:ins>
      <w:ins w:id="32" w:author="Alexander Hayward" w:date="2019-06-28T10:53:00Z">
        <w:del w:id="33" w:author="Shinichi Nakagawa" w:date="2019-07-01T06:16:00Z">
          <w:r w:rsidR="00E26ED8" w:rsidDel="00694D68">
            <w:rPr>
              <w:rFonts w:ascii="Times New Roman" w:hAnsi="Times New Roman" w:cs="Times New Roman"/>
              <w:b/>
            </w:rPr>
            <w:delText>tendancy</w:delText>
          </w:r>
        </w:del>
      </w:ins>
      <w:ins w:id="34" w:author="Shinichi Nakagawa" w:date="2019-07-01T06:16:00Z">
        <w:r w:rsidR="00694D68">
          <w:rPr>
            <w:rFonts w:ascii="Times New Roman" w:hAnsi="Times New Roman" w:cs="Times New Roman"/>
            <w:b/>
          </w:rPr>
          <w:t>tendency</w:t>
        </w:r>
      </w:ins>
      <w:ins w:id="35" w:author="Alexander Hayward" w:date="2019-06-28T10:53:00Z">
        <w:r w:rsidR="00E26ED8">
          <w:rPr>
            <w:rFonts w:ascii="Times New Roman" w:hAnsi="Times New Roman" w:cs="Times New Roman"/>
            <w:b/>
          </w:rPr>
          <w:t xml:space="preserve"> of symbionts to track host</w:t>
        </w:r>
      </w:ins>
      <w:ins w:id="36" w:author="Alexander Hayward" w:date="2019-06-28T10:54:00Z">
        <w:r w:rsidR="00E26ED8">
          <w:rPr>
            <w:rFonts w:ascii="Times New Roman" w:hAnsi="Times New Roman" w:cs="Times New Roman"/>
            <w:b/>
          </w:rPr>
          <w:t xml:space="preserve"> phylogeny</w:t>
        </w:r>
      </w:ins>
      <w:ins w:id="37" w:author="Alexander Hayward" w:date="2019-06-28T10:53:00Z">
        <w:r w:rsidR="00E26ED8">
          <w:rPr>
            <w:rFonts w:ascii="Times New Roman" w:hAnsi="Times New Roman" w:cs="Times New Roman"/>
            <w:b/>
          </w:rPr>
          <w:t xml:space="preserve"> over evolutionary time</w:t>
        </w:r>
      </w:ins>
      <w:ins w:id="38" w:author="Alexander Hayward" w:date="2019-06-28T10:35:00Z">
        <w:r w:rsidR="000E6695">
          <w:rPr>
            <w:rFonts w:ascii="Times New Roman" w:hAnsi="Times New Roman" w:cs="Times New Roman"/>
            <w:b/>
          </w:rPr>
          <w:t xml:space="preserve">. </w:t>
        </w:r>
      </w:ins>
      <w:del w:id="39" w:author="Alexander Hayward" w:date="2019-06-28T10:35:00Z">
        <w:r w:rsidR="00256CE6" w:rsidDel="000E6695">
          <w:rPr>
            <w:rFonts w:ascii="Times New Roman" w:hAnsi="Times New Roman" w:cs="Times New Roman"/>
            <w:b/>
          </w:rPr>
          <w:delText>Our</w:delText>
        </w:r>
        <w:r w:rsidR="00385FD7" w:rsidRPr="00A67B16" w:rsidDel="000E6695">
          <w:rPr>
            <w:rFonts w:ascii="Times New Roman" w:hAnsi="Times New Roman" w:cs="Times New Roman"/>
            <w:b/>
          </w:rPr>
          <w:delText xml:space="preserve"> result</w:delText>
        </w:r>
        <w:r w:rsidR="001D3F72" w:rsidDel="000E6695">
          <w:rPr>
            <w:rFonts w:ascii="Times New Roman" w:hAnsi="Times New Roman" w:cs="Times New Roman"/>
            <w:b/>
          </w:rPr>
          <w:delText>s</w:delText>
        </w:r>
        <w:r w:rsidR="00385FD7" w:rsidRPr="00A67B16" w:rsidDel="000E6695">
          <w:rPr>
            <w:rFonts w:ascii="Times New Roman" w:hAnsi="Times New Roman" w:cs="Times New Roman"/>
            <w:b/>
          </w:rPr>
          <w:delText xml:space="preserve"> </w:delText>
        </w:r>
        <w:r w:rsidR="0004729A" w:rsidRPr="00A67B16" w:rsidDel="000E6695">
          <w:rPr>
            <w:rFonts w:ascii="Times New Roman" w:hAnsi="Times New Roman" w:cs="Times New Roman"/>
            <w:b/>
          </w:rPr>
          <w:delText>reveal</w:delText>
        </w:r>
        <w:r w:rsidR="00BC341C" w:rsidRPr="00A67B16" w:rsidDel="000E6695">
          <w:rPr>
            <w:rFonts w:ascii="Times New Roman" w:hAnsi="Times New Roman" w:cs="Times New Roman"/>
            <w:b/>
          </w:rPr>
          <w:delText xml:space="preserve"> </w:delText>
        </w:r>
        <w:r w:rsidR="004561E1" w:rsidRPr="00A67B16" w:rsidDel="000E6695">
          <w:rPr>
            <w:rFonts w:ascii="Times New Roman" w:hAnsi="Times New Roman" w:cs="Times New Roman"/>
            <w:b/>
          </w:rPr>
          <w:delText>a</w:delText>
        </w:r>
        <w:r w:rsidR="00153ABA" w:rsidRPr="00A67B16" w:rsidDel="000E6695">
          <w:rPr>
            <w:rFonts w:ascii="Times New Roman" w:hAnsi="Times New Roman" w:cs="Times New Roman"/>
            <w:b/>
          </w:rPr>
          <w:delText xml:space="preserve"> general pattern </w:delText>
        </w:r>
        <w:r w:rsidR="004561E1" w:rsidRPr="00A67B16" w:rsidDel="000E6695">
          <w:rPr>
            <w:rFonts w:ascii="Times New Roman" w:hAnsi="Times New Roman" w:cs="Times New Roman"/>
            <w:b/>
          </w:rPr>
          <w:delText>of</w:delText>
        </w:r>
        <w:r w:rsidR="00661614" w:rsidRPr="00A67B16" w:rsidDel="000E6695">
          <w:rPr>
            <w:rFonts w:ascii="Times New Roman" w:hAnsi="Times New Roman" w:cs="Times New Roman"/>
            <w:b/>
          </w:rPr>
          <w:delText xml:space="preserve"> </w:delText>
        </w:r>
        <w:r w:rsidR="00153ABA" w:rsidRPr="00A67B16" w:rsidDel="000E6695">
          <w:rPr>
            <w:rFonts w:ascii="Times New Roman" w:hAnsi="Times New Roman" w:cs="Times New Roman"/>
            <w:b/>
          </w:rPr>
          <w:delText>symbionts</w:delText>
        </w:r>
        <w:r w:rsidR="0004729A" w:rsidRPr="00A67B16" w:rsidDel="000E6695">
          <w:rPr>
            <w:rFonts w:ascii="Times New Roman" w:hAnsi="Times New Roman" w:cs="Times New Roman"/>
            <w:b/>
          </w:rPr>
          <w:delText xml:space="preserve"> </w:delText>
        </w:r>
        <w:r w:rsidR="00BC341C" w:rsidRPr="00A67B16" w:rsidDel="000E6695">
          <w:rPr>
            <w:rFonts w:ascii="Times New Roman" w:hAnsi="Times New Roman" w:cs="Times New Roman"/>
            <w:b/>
          </w:rPr>
          <w:delText>track</w:delText>
        </w:r>
        <w:r w:rsidR="004561E1" w:rsidRPr="00A67B16" w:rsidDel="000E6695">
          <w:rPr>
            <w:rFonts w:ascii="Times New Roman" w:hAnsi="Times New Roman" w:cs="Times New Roman"/>
            <w:b/>
          </w:rPr>
          <w:delText>ing</w:delText>
        </w:r>
        <w:r w:rsidR="00CC5C09" w:rsidDel="000E6695">
          <w:rPr>
            <w:rFonts w:ascii="Times New Roman" w:hAnsi="Times New Roman" w:cs="Times New Roman"/>
            <w:b/>
          </w:rPr>
          <w:delText xml:space="preserve"> host phylogeny</w:delText>
        </w:r>
        <w:r w:rsidR="004561E1" w:rsidRPr="00A67B16" w:rsidDel="000E6695">
          <w:rPr>
            <w:rFonts w:ascii="Times New Roman" w:hAnsi="Times New Roman" w:cs="Times New Roman"/>
            <w:b/>
          </w:rPr>
          <w:delText xml:space="preserve"> over evolutionary time</w:delText>
        </w:r>
      </w:del>
      <w:ins w:id="40" w:author="Alexander Hayward" w:date="2019-06-28T10:33:00Z">
        <w:r w:rsidR="000E6695">
          <w:rPr>
            <w:rFonts w:ascii="Times New Roman" w:hAnsi="Times New Roman" w:cs="Times New Roman"/>
            <w:b/>
          </w:rPr>
          <w:t xml:space="preserve">We </w:t>
        </w:r>
      </w:ins>
      <w:ins w:id="41" w:author="Alexander Hayward" w:date="2019-06-28T17:43:00Z">
        <w:r w:rsidR="00F74E48">
          <w:rPr>
            <w:rFonts w:ascii="Times New Roman" w:hAnsi="Times New Roman" w:cs="Times New Roman"/>
            <w:b/>
          </w:rPr>
          <w:t>identify</w:t>
        </w:r>
      </w:ins>
      <w:r w:rsidR="008864C4" w:rsidRPr="00A67B16">
        <w:rPr>
          <w:rFonts w:ascii="Times New Roman" w:hAnsi="Times New Roman" w:cs="Times New Roman"/>
          <w:b/>
        </w:rPr>
        <w:t xml:space="preserve"> </w:t>
      </w:r>
      <w:ins w:id="42" w:author="Alexander Hayward" w:date="2019-06-28T11:08:00Z">
        <w:r w:rsidR="009F0F3F">
          <w:rPr>
            <w:rFonts w:ascii="Times New Roman" w:hAnsi="Times New Roman" w:cs="Times New Roman"/>
            <w:b/>
          </w:rPr>
          <w:t>two</w:t>
        </w:r>
      </w:ins>
      <w:r w:rsidR="001D3F72">
        <w:rPr>
          <w:rFonts w:ascii="Times New Roman" w:hAnsi="Times New Roman" w:cs="Times New Roman"/>
          <w:b/>
        </w:rPr>
        <w:t xml:space="preserve"> aspects of symbiont</w:t>
      </w:r>
      <w:r w:rsidR="00661614" w:rsidRPr="00A67B16">
        <w:rPr>
          <w:rFonts w:ascii="Times New Roman" w:hAnsi="Times New Roman" w:cs="Times New Roman"/>
          <w:b/>
        </w:rPr>
        <w:t xml:space="preserve"> life</w:t>
      </w:r>
      <w:r w:rsidR="00A95F99">
        <w:rPr>
          <w:rFonts w:ascii="Times New Roman" w:hAnsi="Times New Roman" w:cs="Times New Roman"/>
          <w:b/>
        </w:rPr>
        <w:t>-</w:t>
      </w:r>
      <w:r w:rsidR="001D3F72">
        <w:rPr>
          <w:rFonts w:ascii="Times New Roman" w:hAnsi="Times New Roman" w:cs="Times New Roman"/>
          <w:b/>
        </w:rPr>
        <w:t xml:space="preserve">history </w:t>
      </w:r>
      <w:r w:rsidR="00CC5C09">
        <w:rPr>
          <w:rFonts w:ascii="Times New Roman" w:hAnsi="Times New Roman" w:cs="Times New Roman"/>
          <w:b/>
        </w:rPr>
        <w:t xml:space="preserve">that appear </w:t>
      </w:r>
      <w:r w:rsidR="001D3F72">
        <w:rPr>
          <w:rFonts w:ascii="Times New Roman" w:hAnsi="Times New Roman" w:cs="Times New Roman"/>
          <w:b/>
        </w:rPr>
        <w:t>to promote</w:t>
      </w:r>
      <w:r w:rsidR="008451B0" w:rsidRPr="00A67B16">
        <w:rPr>
          <w:rFonts w:ascii="Times New Roman" w:hAnsi="Times New Roman" w:cs="Times New Roman"/>
          <w:b/>
        </w:rPr>
        <w:t xml:space="preserve"> </w:t>
      </w:r>
      <w:r w:rsidR="0004729A" w:rsidRPr="00A67B16">
        <w:rPr>
          <w:rFonts w:ascii="Times New Roman" w:hAnsi="Times New Roman" w:cs="Times New Roman"/>
          <w:b/>
        </w:rPr>
        <w:t>closer</w:t>
      </w:r>
      <w:r w:rsidR="00BC341C" w:rsidRPr="00A67B16">
        <w:rPr>
          <w:rFonts w:ascii="Times New Roman" w:hAnsi="Times New Roman" w:cs="Times New Roman"/>
          <w:b/>
        </w:rPr>
        <w:t xml:space="preserve"> ties between host and symbiont</w:t>
      </w:r>
      <w:ins w:id="43" w:author="Shinichi Nakagawa" w:date="2019-07-01T06:18:00Z">
        <w:r w:rsidR="00694D68">
          <w:rPr>
            <w:rFonts w:ascii="Times New Roman" w:hAnsi="Times New Roman" w:cs="Times New Roman"/>
            <w:b/>
          </w:rPr>
          <w:t>:</w:t>
        </w:r>
      </w:ins>
      <w:ins w:id="44" w:author="Alexander Hayward" w:date="2019-06-28T11:21:00Z">
        <w:del w:id="45" w:author="Shinichi Nakagawa" w:date="2019-07-01T06:18:00Z">
          <w:r w:rsidR="00C12284" w:rsidDel="00694D68">
            <w:rPr>
              <w:rFonts w:ascii="Times New Roman" w:hAnsi="Times New Roman" w:cs="Times New Roman"/>
              <w:b/>
            </w:rPr>
            <w:delText>,</w:delText>
          </w:r>
        </w:del>
      </w:ins>
      <w:ins w:id="46" w:author="Alexander Hayward" w:date="2019-06-28T10:41:00Z">
        <w:r w:rsidR="00F662D9">
          <w:rPr>
            <w:rFonts w:ascii="Times New Roman" w:hAnsi="Times New Roman" w:cs="Times New Roman"/>
            <w:b/>
          </w:rPr>
          <w:t xml:space="preserve"> </w:t>
        </w:r>
      </w:ins>
      <w:ins w:id="47" w:author="Alexander Hayward" w:date="2019-06-28T11:21:00Z">
        <w:r w:rsidR="00F74E48">
          <w:rPr>
            <w:rFonts w:ascii="Times New Roman" w:hAnsi="Times New Roman" w:cs="Times New Roman"/>
            <w:b/>
          </w:rPr>
          <w:t>vertical</w:t>
        </w:r>
        <w:r w:rsidR="00C12284">
          <w:rPr>
            <w:rFonts w:ascii="Times New Roman" w:hAnsi="Times New Roman" w:cs="Times New Roman"/>
            <w:b/>
          </w:rPr>
          <w:t xml:space="preserve"> trans</w:t>
        </w:r>
      </w:ins>
      <w:ins w:id="48" w:author="Alexander Hayward" w:date="2019-06-28T17:43:00Z">
        <w:r w:rsidR="00F74E48">
          <w:rPr>
            <w:rFonts w:ascii="Times New Roman" w:hAnsi="Times New Roman" w:cs="Times New Roman"/>
            <w:b/>
          </w:rPr>
          <w:t>mission and mutualism</w:t>
        </w:r>
      </w:ins>
      <w:ins w:id="49" w:author="Alexander Hayward" w:date="2019-06-28T17:47:00Z">
        <w:r w:rsidR="00F74E48">
          <w:rPr>
            <w:rFonts w:ascii="Times New Roman" w:hAnsi="Times New Roman" w:cs="Times New Roman"/>
            <w:b/>
          </w:rPr>
          <w:t>.</w:t>
        </w:r>
      </w:ins>
      <w:commentRangeStart w:id="50"/>
      <w:ins w:id="51" w:author="Alexander Hayward" w:date="2019-06-28T17:51:00Z">
        <w:r w:rsidR="00F74E48">
          <w:rPr>
            <w:rFonts w:ascii="Times New Roman" w:hAnsi="Times New Roman" w:cs="Times New Roman"/>
            <w:b/>
          </w:rPr>
          <w:t xml:space="preserve"> </w:t>
        </w:r>
      </w:ins>
      <w:commentRangeStart w:id="52"/>
      <w:ins w:id="53" w:author="Alexander Hayward" w:date="2019-06-28T17:55:00Z">
        <w:r w:rsidR="00641F9A">
          <w:rPr>
            <w:rFonts w:ascii="Times New Roman" w:hAnsi="Times New Roman" w:cs="Times New Roman"/>
            <w:b/>
          </w:rPr>
          <w:t xml:space="preserve">We find that </w:t>
        </w:r>
      </w:ins>
      <w:ins w:id="54" w:author="Alexander Hayward" w:date="2019-06-28T17:51:00Z">
        <w:r w:rsidR="00641F9A">
          <w:rPr>
            <w:rFonts w:ascii="Times New Roman" w:hAnsi="Times New Roman" w:cs="Times New Roman"/>
            <w:b/>
          </w:rPr>
          <w:t>m</w:t>
        </w:r>
        <w:r w:rsidR="00F74E48">
          <w:rPr>
            <w:rFonts w:ascii="Times New Roman" w:hAnsi="Times New Roman" w:cs="Times New Roman"/>
            <w:b/>
          </w:rPr>
          <w:t xml:space="preserve">ode of symbiosis and mode of transmission are </w:t>
        </w:r>
        <w:del w:id="55" w:author="Shinichi Nakagawa" w:date="2019-07-01T06:44:00Z">
          <w:r w:rsidR="00F74E48" w:rsidDel="00365C81">
            <w:rPr>
              <w:rFonts w:ascii="Times New Roman" w:hAnsi="Times New Roman" w:cs="Times New Roman"/>
              <w:b/>
            </w:rPr>
            <w:delText>confounded</w:delText>
          </w:r>
        </w:del>
      </w:ins>
      <w:ins w:id="56" w:author="Shinichi Nakagawa" w:date="2019-07-01T06:57:00Z">
        <w:r w:rsidR="002B47B8">
          <w:rPr>
            <w:rFonts w:ascii="Times New Roman" w:hAnsi="Times New Roman" w:cs="Times New Roman"/>
            <w:b/>
          </w:rPr>
          <w:t>intimately</w:t>
        </w:r>
      </w:ins>
      <w:ins w:id="57" w:author="Shinichi Nakagawa" w:date="2019-07-01T06:44:00Z">
        <w:r w:rsidR="00365C81">
          <w:rPr>
            <w:rFonts w:ascii="Times New Roman" w:hAnsi="Times New Roman" w:cs="Times New Roman"/>
            <w:b/>
          </w:rPr>
          <w:t xml:space="preserve"> </w:t>
        </w:r>
      </w:ins>
      <w:ins w:id="58" w:author="Shinichi Nakagawa" w:date="2019-07-01T06:57:00Z">
        <w:r w:rsidR="002B47B8">
          <w:rPr>
            <w:rFonts w:ascii="Times New Roman" w:hAnsi="Times New Roman" w:cs="Times New Roman"/>
            <w:b/>
          </w:rPr>
          <w:t>interlinked</w:t>
        </w:r>
      </w:ins>
      <w:ins w:id="59" w:author="Alexander Hayward" w:date="2019-06-28T17:51:00Z">
        <w:r w:rsidR="00F74E48">
          <w:rPr>
            <w:rFonts w:ascii="Times New Roman" w:hAnsi="Times New Roman" w:cs="Times New Roman"/>
            <w:b/>
          </w:rPr>
          <w:t xml:space="preserve">, but </w:t>
        </w:r>
      </w:ins>
      <w:ins w:id="60" w:author="Alexander Hayward" w:date="2019-06-28T17:54:00Z">
        <w:r w:rsidR="00641F9A">
          <w:rPr>
            <w:rFonts w:ascii="Times New Roman" w:hAnsi="Times New Roman" w:cs="Times New Roman"/>
            <w:b/>
          </w:rPr>
          <w:t xml:space="preserve">we </w:t>
        </w:r>
      </w:ins>
      <w:ins w:id="61" w:author="Alexander Hayward" w:date="2019-06-28T17:51:00Z">
        <w:r w:rsidR="00F74E48">
          <w:rPr>
            <w:rFonts w:ascii="Times New Roman" w:hAnsi="Times New Roman" w:cs="Times New Roman"/>
            <w:b/>
          </w:rPr>
          <w:t>demonstrate that vertical transmission is the dominant factor in promoting host-symbiont phylogenetic congruence</w:t>
        </w:r>
      </w:ins>
      <w:ins w:id="62" w:author="Alexander Hayward" w:date="2019-06-28T17:43:00Z">
        <w:r w:rsidR="00F74E48">
          <w:rPr>
            <w:rFonts w:ascii="Times New Roman" w:hAnsi="Times New Roman" w:cs="Times New Roman"/>
            <w:b/>
          </w:rPr>
          <w:t>.</w:t>
        </w:r>
      </w:ins>
      <w:del w:id="63" w:author="Alexander Hayward" w:date="2019-06-28T10:55:00Z">
        <w:r w:rsidR="00971E39" w:rsidRPr="00A67B16" w:rsidDel="00E26ED8">
          <w:rPr>
            <w:rFonts w:ascii="Times New Roman" w:hAnsi="Times New Roman" w:cs="Times New Roman"/>
            <w:b/>
          </w:rPr>
          <w:delText>and that the pattern is stronger for mutualists than for parasites.</w:delText>
        </w:r>
      </w:del>
      <w:del w:id="64" w:author="Alexander Hayward" w:date="2019-06-28T10:49:00Z">
        <w:r w:rsidR="001D3F72" w:rsidDel="00971E39">
          <w:rPr>
            <w:rFonts w:ascii="Times New Roman" w:hAnsi="Times New Roman" w:cs="Times New Roman"/>
            <w:b/>
          </w:rPr>
          <w:delText xml:space="preserve"> (</w:delText>
        </w:r>
        <w:r w:rsidR="00CC5C09" w:rsidDel="00971E39">
          <w:rPr>
            <w:rFonts w:ascii="Times New Roman" w:hAnsi="Times New Roman" w:cs="Times New Roman"/>
            <w:b/>
          </w:rPr>
          <w:delText xml:space="preserve">i.e. </w:delText>
        </w:r>
        <w:r w:rsidR="001D3F72" w:rsidDel="00971E39">
          <w:rPr>
            <w:rFonts w:ascii="Times New Roman" w:hAnsi="Times New Roman" w:cs="Times New Roman"/>
            <w:b/>
          </w:rPr>
          <w:delText>mutualism</w:delText>
        </w:r>
        <w:r w:rsidR="00CC5C09" w:rsidDel="00971E39">
          <w:rPr>
            <w:rFonts w:ascii="Times New Roman" w:hAnsi="Times New Roman" w:cs="Times New Roman"/>
            <w:b/>
          </w:rPr>
          <w:delText xml:space="preserve">, </w:delText>
        </w:r>
        <w:r w:rsidR="001D3F72" w:rsidDel="00971E39">
          <w:rPr>
            <w:rFonts w:ascii="Times New Roman" w:hAnsi="Times New Roman" w:cs="Times New Roman"/>
            <w:b/>
          </w:rPr>
          <w:delText>mode of transmission)</w:delText>
        </w:r>
      </w:del>
      <w:del w:id="65" w:author="Alexander Hayward" w:date="2019-06-28T17:43:00Z">
        <w:r w:rsidR="00BC341C" w:rsidRPr="00A67B16" w:rsidDel="00F74E48">
          <w:rPr>
            <w:rFonts w:ascii="Times New Roman" w:hAnsi="Times New Roman" w:cs="Times New Roman"/>
            <w:b/>
          </w:rPr>
          <w:delText>.</w:delText>
        </w:r>
      </w:del>
      <w:r w:rsidR="00BC341C" w:rsidRPr="00A67B16">
        <w:rPr>
          <w:rFonts w:ascii="Times New Roman" w:hAnsi="Times New Roman" w:cs="Times New Roman"/>
          <w:b/>
        </w:rPr>
        <w:t xml:space="preserve"> </w:t>
      </w:r>
      <w:commentRangeEnd w:id="50"/>
      <w:r w:rsidR="00F74E48">
        <w:rPr>
          <w:rStyle w:val="CommentReference"/>
        </w:rPr>
        <w:commentReference w:id="50"/>
      </w:r>
      <w:commentRangeEnd w:id="52"/>
      <w:r w:rsidR="00365C81">
        <w:rPr>
          <w:rStyle w:val="CommentReference"/>
        </w:rPr>
        <w:commentReference w:id="52"/>
      </w:r>
      <w:r w:rsidR="00385FD7" w:rsidRPr="00A67B16">
        <w:rPr>
          <w:rFonts w:ascii="Times New Roman" w:hAnsi="Times New Roman" w:cs="Times New Roman"/>
          <w:b/>
        </w:rPr>
        <w:t>Given the pervasiveness of symbioses</w:t>
      </w:r>
      <w:r w:rsidR="00661614" w:rsidRPr="00A67B16">
        <w:rPr>
          <w:rFonts w:ascii="Times New Roman" w:hAnsi="Times New Roman" w:cs="Times New Roman"/>
          <w:b/>
        </w:rPr>
        <w:t xml:space="preserve"> across ecosystems and </w:t>
      </w:r>
      <w:r w:rsidR="00A95F99" w:rsidRPr="00CC2E01">
        <w:rPr>
          <w:rFonts w:ascii="Times New Roman" w:hAnsi="Times New Roman" w:cs="Times New Roman"/>
          <w:b/>
        </w:rPr>
        <w:t>the tree of life</w:t>
      </w:r>
      <w:r w:rsidR="00385FD7" w:rsidRPr="00A67B16">
        <w:rPr>
          <w:rFonts w:ascii="Times New Roman" w:hAnsi="Times New Roman" w:cs="Times New Roman"/>
          <w:b/>
        </w:rPr>
        <w:t xml:space="preserve">, these findings provide fundamental insights into the processes responsible for generating the Earth’s </w:t>
      </w:r>
      <w:r w:rsidR="00EA4373" w:rsidRPr="00A67B16">
        <w:rPr>
          <w:rFonts w:ascii="Times New Roman" w:hAnsi="Times New Roman" w:cs="Times New Roman"/>
          <w:b/>
        </w:rPr>
        <w:t xml:space="preserve">rich </w:t>
      </w:r>
      <w:r w:rsidR="00385FD7" w:rsidRPr="00A67B16">
        <w:rPr>
          <w:rFonts w:ascii="Times New Roman" w:hAnsi="Times New Roman" w:cs="Times New Roman"/>
          <w:b/>
        </w:rPr>
        <w:t>biodiversity.</w:t>
      </w:r>
    </w:p>
    <w:p w14:paraId="7B17A97A" w14:textId="77777777" w:rsidR="00661614" w:rsidRPr="00C927CB" w:rsidRDefault="00661614" w:rsidP="00F84C45">
      <w:pPr>
        <w:spacing w:line="480" w:lineRule="auto"/>
        <w:rPr>
          <w:rFonts w:ascii="Times New Roman" w:hAnsi="Times New Roman" w:cs="Times New Roman"/>
        </w:rPr>
      </w:pPr>
    </w:p>
    <w:p w14:paraId="1F21DDF7" w14:textId="15598017" w:rsidR="00CD006A" w:rsidRPr="00EF1AEC" w:rsidRDefault="00EF1AEC" w:rsidP="0022773B">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Main</w:t>
      </w:r>
      <w:commentRangeStart w:id="66"/>
      <w:commentRangeEnd w:id="66"/>
      <w:r w:rsidR="00CA2071" w:rsidRPr="00EF1AEC">
        <w:rPr>
          <w:rStyle w:val="CommentReference"/>
          <w:rFonts w:ascii="Times New Roman" w:hAnsi="Times New Roman" w:cs="Times New Roman"/>
          <w:b/>
          <w:sz w:val="32"/>
          <w:szCs w:val="32"/>
        </w:rPr>
        <w:commentReference w:id="66"/>
      </w:r>
    </w:p>
    <w:p w14:paraId="57AEB5CB" w14:textId="59E4B91B" w:rsidR="008D7246" w:rsidRDefault="00C964AF" w:rsidP="0022773B">
      <w:pPr>
        <w:spacing w:line="480" w:lineRule="auto"/>
        <w:rPr>
          <w:rFonts w:ascii="Times New Roman" w:hAnsi="Times New Roman" w:cs="Times New Roman"/>
        </w:rPr>
      </w:pPr>
      <w:r>
        <w:rPr>
          <w:rFonts w:ascii="Times New Roman" w:hAnsi="Times New Roman" w:cs="Times New Roman"/>
        </w:rPr>
        <w:t xml:space="preserve"> </w:t>
      </w:r>
      <w:r w:rsidR="00AE766B">
        <w:rPr>
          <w:rFonts w:ascii="Times New Roman" w:hAnsi="Times New Roman" w:cs="Times New Roman"/>
        </w:rPr>
        <w:tab/>
      </w:r>
      <w:r w:rsidR="00FE2B0B">
        <w:rPr>
          <w:rFonts w:ascii="Times New Roman" w:hAnsi="Times New Roman" w:cs="Times New Roman"/>
        </w:rPr>
        <w:t xml:space="preserve"> </w:t>
      </w:r>
      <w:commentRangeStart w:id="67"/>
      <w:r w:rsidR="007E75CF">
        <w:rPr>
          <w:rFonts w:ascii="Times New Roman" w:hAnsi="Times New Roman" w:cs="Times New Roman"/>
        </w:rPr>
        <w:t xml:space="preserve">Symbiosis </w:t>
      </w:r>
      <w:commentRangeEnd w:id="67"/>
      <w:r w:rsidR="005169DB">
        <w:rPr>
          <w:rStyle w:val="CommentReference"/>
        </w:rPr>
        <w:commentReference w:id="67"/>
      </w:r>
      <w:r w:rsidR="007E75CF">
        <w:rPr>
          <w:rFonts w:ascii="Times New Roman" w:hAnsi="Times New Roman" w:cs="Times New Roman"/>
        </w:rPr>
        <w:t>exists across all taxonomic levels and is a</w:t>
      </w:r>
      <w:r w:rsidR="004005FA">
        <w:rPr>
          <w:rFonts w:ascii="Times New Roman" w:hAnsi="Times New Roman" w:cs="Times New Roman"/>
        </w:rPr>
        <w:t xml:space="preserve"> common feature of life (Fig. 1</w:t>
      </w:r>
      <w:r w:rsidR="007E75CF">
        <w:rPr>
          <w:rFonts w:ascii="Times New Roman" w:hAnsi="Times New Roman" w:cs="Times New Roman"/>
        </w:rPr>
        <w:t>). A</w:t>
      </w:r>
      <w:r w:rsidR="00061D0A">
        <w:rPr>
          <w:rFonts w:ascii="Times New Roman" w:hAnsi="Times New Roman" w:cs="Times New Roman"/>
        </w:rPr>
        <w:t xml:space="preserve"> key </w:t>
      </w:r>
      <w:r w:rsidR="00206C53">
        <w:rPr>
          <w:rFonts w:ascii="Times New Roman" w:hAnsi="Times New Roman" w:cs="Times New Roman"/>
        </w:rPr>
        <w:t>unanswered</w:t>
      </w:r>
      <w:r w:rsidR="00061D0A">
        <w:rPr>
          <w:rFonts w:ascii="Times New Roman" w:hAnsi="Times New Roman" w:cs="Times New Roman"/>
        </w:rPr>
        <w:t xml:space="preserve"> question </w:t>
      </w:r>
      <w:r w:rsidR="00BE5226" w:rsidRPr="00EF1AEC">
        <w:rPr>
          <w:rFonts w:ascii="Times New Roman" w:hAnsi="Times New Roman" w:cs="Times New Roman"/>
        </w:rPr>
        <w:t xml:space="preserve">in </w:t>
      </w:r>
      <w:r w:rsidR="00BE5226">
        <w:rPr>
          <w:rFonts w:ascii="Times New Roman" w:hAnsi="Times New Roman" w:cs="Times New Roman"/>
        </w:rPr>
        <w:t>the study of symbiosis</w:t>
      </w:r>
      <w:r w:rsidR="00BE5226" w:rsidRPr="00EF1AEC">
        <w:rPr>
          <w:rFonts w:ascii="Times New Roman" w:hAnsi="Times New Roman" w:cs="Times New Roman"/>
        </w:rPr>
        <w:t xml:space="preserve"> is the </w:t>
      </w:r>
      <w:r w:rsidR="00BE5226">
        <w:rPr>
          <w:rFonts w:ascii="Times New Roman" w:hAnsi="Times New Roman" w:cs="Times New Roman"/>
        </w:rPr>
        <w:t>extent</w:t>
      </w:r>
      <w:r w:rsidR="00BE5226" w:rsidRPr="00EF1AEC">
        <w:rPr>
          <w:rFonts w:ascii="Times New Roman" w:hAnsi="Times New Roman" w:cs="Times New Roman"/>
        </w:rPr>
        <w:t xml:space="preserve"> to which symbiont phylogenies track those of their hosts. </w:t>
      </w:r>
      <w:r w:rsidR="00BE5226">
        <w:rPr>
          <w:rFonts w:ascii="Times New Roman" w:hAnsi="Times New Roman" w:cs="Times New Roman"/>
        </w:rPr>
        <w:t xml:space="preserve">Given an ancestral host-symbiont association, </w:t>
      </w:r>
      <w:r w:rsidR="00065148">
        <w:rPr>
          <w:rFonts w:ascii="Times New Roman" w:hAnsi="Times New Roman" w:cs="Times New Roman"/>
        </w:rPr>
        <w:t xml:space="preserve">multiple rounds of </w:t>
      </w:r>
      <w:r w:rsidR="005F3C4A">
        <w:rPr>
          <w:rFonts w:ascii="Times New Roman" w:hAnsi="Times New Roman" w:cs="Times New Roman"/>
        </w:rPr>
        <w:t xml:space="preserve">strict </w:t>
      </w:r>
      <w:proofErr w:type="spellStart"/>
      <w:r w:rsidR="00BE5226">
        <w:rPr>
          <w:rFonts w:ascii="Times New Roman" w:hAnsi="Times New Roman" w:cs="Times New Roman"/>
        </w:rPr>
        <w:t>c</w:t>
      </w:r>
      <w:r w:rsidR="005F3C4A">
        <w:rPr>
          <w:rFonts w:ascii="Times New Roman" w:hAnsi="Times New Roman" w:cs="Times New Roman"/>
        </w:rPr>
        <w:t>ospeciation</w:t>
      </w:r>
      <w:proofErr w:type="spellEnd"/>
      <w:r w:rsidR="005F3C4A">
        <w:rPr>
          <w:rFonts w:ascii="Times New Roman" w:hAnsi="Times New Roman" w:cs="Times New Roman"/>
        </w:rPr>
        <w:t xml:space="preserve"> will</w:t>
      </w:r>
      <w:r w:rsidR="00BE5226">
        <w:rPr>
          <w:rFonts w:ascii="Times New Roman" w:hAnsi="Times New Roman" w:cs="Times New Roman"/>
        </w:rPr>
        <w:t xml:space="preserve"> result in a symbiont phylogeny that perfectly</w:t>
      </w:r>
      <w:r w:rsidR="007E75CF">
        <w:rPr>
          <w:rFonts w:ascii="Times New Roman" w:hAnsi="Times New Roman" w:cs="Times New Roman"/>
        </w:rPr>
        <w:t xml:space="preserve"> mirrors host phylogeny</w:t>
      </w:r>
      <w:r w:rsidR="005169DB">
        <w:rPr>
          <w:rFonts w:ascii="Times New Roman" w:hAnsi="Times New Roman" w:cs="Times New Roman"/>
        </w:rPr>
        <w:t>,</w:t>
      </w:r>
      <w:r w:rsidR="007E75CF">
        <w:rPr>
          <w:rFonts w:ascii="Times New Roman" w:hAnsi="Times New Roman" w:cs="Times New Roman"/>
        </w:rPr>
        <w:t xml:space="preserve"> </w:t>
      </w:r>
      <w:r w:rsidR="001B4828">
        <w:rPr>
          <w:rFonts w:ascii="Times New Roman" w:hAnsi="Times New Roman" w:cs="Times New Roman"/>
        </w:rPr>
        <w:t xml:space="preserve">and </w:t>
      </w:r>
      <w:r w:rsidR="005169DB">
        <w:rPr>
          <w:rFonts w:ascii="Times New Roman" w:hAnsi="Times New Roman" w:cs="Times New Roman"/>
        </w:rPr>
        <w:t xml:space="preserve">thus </w:t>
      </w:r>
      <w:r w:rsidR="001B4828">
        <w:rPr>
          <w:rFonts w:ascii="Times New Roman" w:hAnsi="Times New Roman" w:cs="Times New Roman"/>
        </w:rPr>
        <w:t>phylogenetic congruence (Fig. 2a)</w:t>
      </w:r>
      <w:r w:rsidR="00BE5226">
        <w:rPr>
          <w:rFonts w:ascii="Times New Roman" w:hAnsi="Times New Roman" w:cs="Times New Roman"/>
        </w:rPr>
        <w:t xml:space="preserve">. </w:t>
      </w:r>
      <w:r w:rsidR="00065148">
        <w:rPr>
          <w:rFonts w:ascii="Times New Roman" w:hAnsi="Times New Roman" w:cs="Times New Roman"/>
        </w:rPr>
        <w:t>I</w:t>
      </w:r>
      <w:r w:rsidR="00BE5226">
        <w:rPr>
          <w:rFonts w:ascii="Times New Roman" w:hAnsi="Times New Roman" w:cs="Times New Roman"/>
        </w:rPr>
        <w:t>n practice</w:t>
      </w:r>
      <w:r w:rsidR="00065148">
        <w:rPr>
          <w:rFonts w:ascii="Times New Roman" w:hAnsi="Times New Roman" w:cs="Times New Roman"/>
        </w:rPr>
        <w:t>,</w:t>
      </w:r>
      <w:r w:rsidR="00BE5226">
        <w:rPr>
          <w:rFonts w:ascii="Times New Roman" w:hAnsi="Times New Roman" w:cs="Times New Roman"/>
        </w:rPr>
        <w:t xml:space="preserve"> perfect congruence is considered to be rare, </w:t>
      </w:r>
      <w:r w:rsidR="005F3C4A">
        <w:rPr>
          <w:rFonts w:ascii="Times New Roman" w:hAnsi="Times New Roman" w:cs="Times New Roman"/>
        </w:rPr>
        <w:t xml:space="preserve">due to the influence of </w:t>
      </w:r>
      <w:r w:rsidR="000E24C6">
        <w:rPr>
          <w:rFonts w:ascii="Times New Roman" w:hAnsi="Times New Roman" w:cs="Times New Roman"/>
        </w:rPr>
        <w:t xml:space="preserve">disruptive </w:t>
      </w:r>
      <w:r w:rsidR="004B014F">
        <w:rPr>
          <w:rFonts w:ascii="Times New Roman" w:hAnsi="Times New Roman" w:cs="Times New Roman"/>
        </w:rPr>
        <w:t>events</w:t>
      </w:r>
      <w:r w:rsidR="005F3C4A">
        <w:rPr>
          <w:rFonts w:ascii="Times New Roman" w:hAnsi="Times New Roman" w:cs="Times New Roman"/>
        </w:rPr>
        <w:t xml:space="preserve"> such as</w:t>
      </w:r>
      <w:r w:rsidR="00BE5226">
        <w:rPr>
          <w:rFonts w:ascii="Times New Roman" w:hAnsi="Times New Roman" w:cs="Times New Roman"/>
        </w:rPr>
        <w:t xml:space="preserve"> host switching</w:t>
      </w:r>
      <w:r w:rsidR="00400AF2">
        <w:rPr>
          <w:rFonts w:ascii="Times New Roman" w:hAnsi="Times New Roman" w:cs="Times New Roman"/>
        </w:rPr>
        <w:t xml:space="preserve"> (Fig. 2b)</w:t>
      </w:r>
      <w:r w:rsidR="00BE5226">
        <w:rPr>
          <w:rFonts w:ascii="Times New Roman" w:hAnsi="Times New Roman" w:cs="Times New Roman"/>
        </w:rPr>
        <w:t>, extinction</w:t>
      </w:r>
      <w:r w:rsidR="00400AF2">
        <w:rPr>
          <w:rFonts w:ascii="Times New Roman" w:hAnsi="Times New Roman" w:cs="Times New Roman"/>
        </w:rPr>
        <w:t xml:space="preserve"> (Fig. 2c)</w:t>
      </w:r>
      <w:r w:rsidR="00BE5226">
        <w:rPr>
          <w:rFonts w:ascii="Times New Roman" w:hAnsi="Times New Roman" w:cs="Times New Roman"/>
        </w:rPr>
        <w:t>, independent speciation</w:t>
      </w:r>
      <w:r w:rsidR="00400AF2">
        <w:rPr>
          <w:rFonts w:ascii="Times New Roman" w:hAnsi="Times New Roman" w:cs="Times New Roman"/>
        </w:rPr>
        <w:t xml:space="preserve"> (Fig. 2d)</w:t>
      </w:r>
      <w:r w:rsidR="00BE5226">
        <w:rPr>
          <w:rFonts w:ascii="Times New Roman" w:hAnsi="Times New Roman" w:cs="Times New Roman"/>
        </w:rPr>
        <w:t>, or fail</w:t>
      </w:r>
      <w:r w:rsidR="00DA3E9D">
        <w:rPr>
          <w:rFonts w:ascii="Times New Roman" w:hAnsi="Times New Roman" w:cs="Times New Roman"/>
        </w:rPr>
        <w:t>ure</w:t>
      </w:r>
      <w:r w:rsidR="00BE5226">
        <w:rPr>
          <w:rFonts w:ascii="Times New Roman" w:hAnsi="Times New Roman" w:cs="Times New Roman"/>
        </w:rPr>
        <w:t xml:space="preserve"> to spe</w:t>
      </w:r>
      <w:r w:rsidR="004B014F">
        <w:rPr>
          <w:rFonts w:ascii="Times New Roman" w:hAnsi="Times New Roman" w:cs="Times New Roman"/>
        </w:rPr>
        <w:t>ciate</w:t>
      </w:r>
      <w:r w:rsidR="00E669E8">
        <w:rPr>
          <w:rFonts w:ascii="Times New Roman" w:hAnsi="Times New Roman" w:cs="Times New Roman"/>
        </w:rPr>
        <w:t xml:space="preserve"> (Fig. </w:t>
      </w:r>
      <w:r w:rsidR="00400AF2">
        <w:rPr>
          <w:rFonts w:ascii="Times New Roman" w:hAnsi="Times New Roman" w:cs="Times New Roman"/>
        </w:rPr>
        <w:t>2e</w:t>
      </w:r>
      <w:r w:rsidR="00E669E8">
        <w:rPr>
          <w:rFonts w:ascii="Times New Roman" w:hAnsi="Times New Roman" w:cs="Times New Roman"/>
        </w:rPr>
        <w:t>)</w:t>
      </w:r>
      <w:r w:rsidR="003A1D4F">
        <w:rPr>
          <w:rFonts w:ascii="Times New Roman" w:hAnsi="Times New Roman" w:cs="Times New Roman"/>
        </w:rPr>
        <w:t>, which lead to incongruence in host-symbiont phylogenies</w:t>
      </w:r>
      <w:r w:rsidR="004B014F">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&lt;EndNote&gt;&lt;Cite&gt;&lt;Author&gt;Paterson&lt;/Author&gt;&lt;Year&gt;2003&lt;/Year&gt;&lt;RecNum&gt;62&lt;/RecNum&gt;&lt;DisplayText&gt;&lt;style face="superscript"&gt;13&lt;/style&gt;&lt;/DisplayText&gt;&lt;record&gt;&lt;rec-number&gt;62&lt;/rec-number&gt;&lt;foreign-keys&gt;&lt;key app="EN" db-id="x0tfewrx6v00a6et95bves2m9fte0e5fess2" timestamp="1559477687"&gt;62&lt;/key&gt;&lt;/foreign-keys&gt;&lt;ref-type name="Journal Article"&gt;17&lt;/ref-type&gt;&lt;contributors&gt;&lt;authors&gt;&lt;author&gt;Paterson, Adrian M&lt;/author&gt;&lt;author&gt;Palma, Ricardo L&lt;/author&gt;&lt;author&gt;Gray, Russell D&lt;/author&gt;&lt;/authors&gt;&lt;/contributors&gt;&lt;titles&gt;&lt;title&gt;Drowning on arrival, missing the boat, and x-events: How likely are sorting events&lt;/title&gt;&lt;secondary-title&gt;Tangled trees: Phylogeny, cospeciation, and coevolution&lt;/secondary-title&gt;&lt;/titles&gt;&lt;periodical&gt;&lt;full-title&gt;Tangled trees: Phylogeny, cospeciation, and coevolution&lt;/full-title&gt;&lt;/periodical&gt;&lt;pages&gt;287-309&lt;/pages&gt;&lt;dates&gt;&lt;year&gt;2003&lt;/year&gt;&lt;/dates&gt;&lt;urls&gt;&lt;/urls&gt;&lt;/record&gt;&lt;/Cite&gt;&lt;/EndNote&gt;</w:instrText>
      </w:r>
      <w:r w:rsidR="004B014F">
        <w:rPr>
          <w:rFonts w:ascii="Times New Roman" w:hAnsi="Times New Roman" w:cs="Times New Roman"/>
        </w:rPr>
        <w:fldChar w:fldCharType="separate"/>
      </w:r>
      <w:r w:rsidR="004B014F" w:rsidRPr="004B014F">
        <w:rPr>
          <w:rFonts w:ascii="Times New Roman" w:hAnsi="Times New Roman" w:cs="Times New Roman"/>
          <w:noProof/>
          <w:vertAlign w:val="superscript"/>
        </w:rPr>
        <w:t>13</w:t>
      </w:r>
      <w:r w:rsidR="004B014F">
        <w:rPr>
          <w:rFonts w:ascii="Times New Roman" w:hAnsi="Times New Roman" w:cs="Times New Roman"/>
        </w:rPr>
        <w:fldChar w:fldCharType="end"/>
      </w:r>
      <w:r w:rsidR="004005FA">
        <w:rPr>
          <w:rFonts w:ascii="Times New Roman" w:hAnsi="Times New Roman" w:cs="Times New Roman"/>
        </w:rPr>
        <w:t xml:space="preserve"> (Fig. 2</w:t>
      </w:r>
      <w:r w:rsidR="00400AF2">
        <w:rPr>
          <w:rFonts w:ascii="Times New Roman" w:hAnsi="Times New Roman" w:cs="Times New Roman"/>
        </w:rPr>
        <w:t>f</w:t>
      </w:r>
      <w:r w:rsidR="00BE5226">
        <w:rPr>
          <w:rFonts w:ascii="Times New Roman" w:hAnsi="Times New Roman" w:cs="Times New Roman"/>
        </w:rPr>
        <w:t xml:space="preserve">). </w:t>
      </w:r>
      <w:r w:rsidR="002B001B" w:rsidRPr="00EF1AEC">
        <w:rPr>
          <w:rFonts w:ascii="Times New Roman" w:hAnsi="Times New Roman" w:cs="Times New Roman"/>
        </w:rPr>
        <w:t>The idea that symbionts track their host</w:t>
      </w:r>
      <w:r w:rsidR="007D1FF8" w:rsidRPr="00EF1AEC">
        <w:rPr>
          <w:rFonts w:ascii="Times New Roman" w:hAnsi="Times New Roman" w:cs="Times New Roman"/>
        </w:rPr>
        <w:t xml:space="preserve">s </w:t>
      </w:r>
      <w:r w:rsidR="00B74A29" w:rsidRPr="00EF1AEC">
        <w:rPr>
          <w:rFonts w:ascii="Times New Roman" w:hAnsi="Times New Roman" w:cs="Times New Roman"/>
        </w:rPr>
        <w:t>over evolutionary timescales</w:t>
      </w:r>
      <w:r w:rsidR="001E00D1" w:rsidRPr="00EF1AEC">
        <w:rPr>
          <w:rFonts w:ascii="Times New Roman" w:hAnsi="Times New Roman" w:cs="Times New Roman"/>
        </w:rPr>
        <w:t>,</w:t>
      </w:r>
      <w:r w:rsidR="00B74A29" w:rsidRPr="00EF1AEC">
        <w:rPr>
          <w:rFonts w:ascii="Times New Roman" w:hAnsi="Times New Roman" w:cs="Times New Roman"/>
        </w:rPr>
        <w:t xml:space="preserve"> </w:t>
      </w:r>
      <w:r w:rsidR="00B9029E" w:rsidRPr="00EF1AEC">
        <w:rPr>
          <w:rFonts w:ascii="Times New Roman" w:hAnsi="Times New Roman" w:cs="Times New Roman"/>
        </w:rPr>
        <w:t xml:space="preserve">cospeciating </w:t>
      </w:r>
      <w:r w:rsidR="002B001B" w:rsidRPr="00EF1AEC">
        <w:rPr>
          <w:rFonts w:ascii="Times New Roman" w:hAnsi="Times New Roman" w:cs="Times New Roman"/>
        </w:rPr>
        <w:t>in synchrony</w:t>
      </w:r>
      <w:r w:rsidR="007D1FF8" w:rsidRPr="00EF1AEC">
        <w:rPr>
          <w:rFonts w:ascii="Times New Roman" w:hAnsi="Times New Roman" w:cs="Times New Roman"/>
        </w:rPr>
        <w:t>,</w:t>
      </w:r>
      <w:r w:rsidR="002B001B" w:rsidRPr="00EF1AEC">
        <w:rPr>
          <w:rFonts w:ascii="Times New Roman" w:hAnsi="Times New Roman" w:cs="Times New Roman"/>
        </w:rPr>
        <w:t xml:space="preserve"> </w:t>
      </w:r>
      <w:r w:rsidR="002C4E10" w:rsidRPr="00EF1AEC">
        <w:rPr>
          <w:rFonts w:ascii="Times New Roman" w:hAnsi="Times New Roman" w:cs="Times New Roman"/>
        </w:rPr>
        <w:t>i</w:t>
      </w:r>
      <w:r w:rsidR="00E362AC" w:rsidRPr="00EF1AEC">
        <w:rPr>
          <w:rFonts w:ascii="Times New Roman" w:hAnsi="Times New Roman" w:cs="Times New Roman"/>
        </w:rPr>
        <w:t xml:space="preserve">s </w:t>
      </w:r>
      <w:r w:rsidR="00035EAF" w:rsidRPr="00EF1AEC">
        <w:rPr>
          <w:rFonts w:ascii="Times New Roman" w:hAnsi="Times New Roman" w:cs="Times New Roman"/>
        </w:rPr>
        <w:t>encapsulated</w:t>
      </w:r>
      <w:r w:rsidR="006A390B" w:rsidRPr="00EF1AEC">
        <w:rPr>
          <w:rFonts w:ascii="Times New Roman" w:hAnsi="Times New Roman" w:cs="Times New Roman"/>
        </w:rPr>
        <w:t xml:space="preserve"> by ‘</w:t>
      </w:r>
      <w:proofErr w:type="spellStart"/>
      <w:r w:rsidR="006A390B" w:rsidRPr="00EF1AEC">
        <w:rPr>
          <w:rFonts w:ascii="Times New Roman" w:hAnsi="Times New Roman" w:cs="Times New Roman"/>
        </w:rPr>
        <w:t>Fahrenholz’s</w:t>
      </w:r>
      <w:proofErr w:type="spellEnd"/>
      <w:r w:rsidR="006A390B" w:rsidRPr="00EF1AEC">
        <w:rPr>
          <w:rFonts w:ascii="Times New Roman" w:hAnsi="Times New Roman" w:cs="Times New Roman"/>
        </w:rPr>
        <w:t xml:space="preserve"> R</w:t>
      </w:r>
      <w:r w:rsidR="00E362AC" w:rsidRPr="00EF1AEC">
        <w:rPr>
          <w:rFonts w:ascii="Times New Roman" w:hAnsi="Times New Roman" w:cs="Times New Roman"/>
        </w:rPr>
        <w:t>ule’, which states that parasite phylogeny reflect</w:t>
      </w:r>
      <w:r w:rsidR="009B3D39">
        <w:rPr>
          <w:rFonts w:ascii="Times New Roman" w:hAnsi="Times New Roman" w:cs="Times New Roman"/>
        </w:rPr>
        <w:t>s</w:t>
      </w:r>
      <w:r w:rsidR="00E362AC" w:rsidRPr="00EF1AEC">
        <w:rPr>
          <w:rFonts w:ascii="Times New Roman" w:hAnsi="Times New Roman" w:cs="Times New Roman"/>
        </w:rPr>
        <w:t xml:space="preserve"> host phylogeny</w:t>
      </w:r>
      <w:r w:rsidR="002B44A6"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&lt;EndNote&gt;&lt;Cite&gt;&lt;Author&gt;Fahrenholz&lt;/Author&gt;&lt;Year&gt;1913&lt;/Year&gt;&lt;RecNum&gt;22&lt;/RecNum&gt;&lt;DisplayText&gt;&lt;style face="superscript"&gt;14,15&lt;/style&gt;&lt;/DisplayText&gt;&lt;record&gt;&lt;rec-number&gt;22&lt;/rec-number&gt;&lt;foreign-keys&gt;&lt;key app="EN" db-id="x0tfewrx6v00a6et95bves2m9fte0e5fess2" timestamp="1518173392"&gt;22&lt;/key&gt;&lt;/foreign-keys&gt;&lt;ref-type name="Journal Article"&gt;17&lt;/ref-type&gt;&lt;contributors&gt;&lt;authors&gt;&lt;author&gt;Fahrenholz, H.&lt;/author&gt;&lt;/authors&gt;&lt;/contributors&gt;&lt;titles&gt;&lt;title&gt;Ectoparasiten und Abstammungslehre&lt;/title&gt;&lt;secondary-title&gt;Zoologischer Anzeiger&lt;/secondary-title&gt;&lt;/titles&gt;&lt;periodical&gt;&lt;full-title&gt;Zoologischer Anzeiger&lt;/full-title&gt;&lt;/periodical&gt;&lt;pages&gt;371–374&lt;/pages&gt;&lt;volume&gt;41&lt;/volume&gt;&lt;dates&gt;&lt;year&gt;1913&lt;/year&gt;&lt;/dates&gt;&lt;urls&gt;&lt;/urls&gt;&lt;/record&gt;&lt;/Cite&gt;&lt;Cite&gt;&lt;Author&gt;Eichler&lt;/Author&gt;&lt;Year&gt;1942&lt;/Year&gt;&lt;RecNum&gt;23&lt;/RecNum&gt;&lt;record&gt;&lt;rec-number&gt;23&lt;/rec-number&gt;&lt;foreign-keys&gt;&lt;key app="EN" db-id="x0tfewrx6v00a6et95bves2m9fte0e5fess2" timestamp="1518173877"&gt;23&lt;/key&gt;&lt;/foreign-keys&gt;&lt;ref-type name="Journal Article"&gt;17&lt;/ref-type&gt;&lt;contributors&gt;&lt;authors&gt;&lt;author&gt;Eichler, Wolfdietrich&lt;/author&gt;&lt;/authors&gt;&lt;/contributors&gt;&lt;titles&gt;&lt;title&gt;Die Entfaltungsregel und andere Gesetzmäßigkeiten in den parasitogenetischen Beziehungen der Mallophagen und anderer ständiger Parasiten zu ihren Wirten&lt;/title&gt;&lt;secondary-title&gt;Zool. Anz&lt;/secondary-title&gt;&lt;/titles&gt;&lt;periodical&gt;&lt;full-title&gt;Zool. Anz&lt;/full-title&gt;&lt;/periodical&gt;&lt;pages&gt;77-83&lt;/pages&gt;&lt;volume&gt;137&lt;/volume&gt;&lt;dates&gt;&lt;year&gt;1942&lt;/year&gt;&lt;/dates&gt;&lt;urls&gt;&lt;/urls&gt;&lt;/record&gt;&lt;/Cite&gt;&lt;/EndNote&gt;</w:instrText>
      </w:r>
      <w:r w:rsidR="002B44A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14,15</w:t>
      </w:r>
      <w:r w:rsidR="002B44A6" w:rsidRPr="00EF1AEC">
        <w:rPr>
          <w:rFonts w:ascii="Times New Roman" w:hAnsi="Times New Roman" w:cs="Times New Roman"/>
        </w:rPr>
        <w:fldChar w:fldCharType="end"/>
      </w:r>
      <w:r w:rsidR="007D1FF8" w:rsidRPr="00EF1AEC">
        <w:rPr>
          <w:rFonts w:ascii="Times New Roman" w:hAnsi="Times New Roman" w:cs="Times New Roman"/>
        </w:rPr>
        <w:t xml:space="preserve">. </w:t>
      </w:r>
      <w:proofErr w:type="spellStart"/>
      <w:r w:rsidR="007D1FF8" w:rsidRPr="00EF1AEC">
        <w:rPr>
          <w:rFonts w:ascii="Times New Roman" w:hAnsi="Times New Roman" w:cs="Times New Roman"/>
        </w:rPr>
        <w:t>Fahrenholz’s</w:t>
      </w:r>
      <w:proofErr w:type="spellEnd"/>
      <w:r w:rsidR="007D1FF8" w:rsidRPr="00EF1AEC">
        <w:rPr>
          <w:rFonts w:ascii="Times New Roman" w:hAnsi="Times New Roman" w:cs="Times New Roman"/>
        </w:rPr>
        <w:t xml:space="preserve"> Rule was formulated </w:t>
      </w:r>
      <w:r w:rsidR="00733724" w:rsidRPr="00EF1AEC">
        <w:rPr>
          <w:rFonts w:ascii="Times New Roman" w:hAnsi="Times New Roman" w:cs="Times New Roman"/>
        </w:rPr>
        <w:t>over one hundred years ago</w:t>
      </w:r>
      <w:r w:rsidR="007D1FF8" w:rsidRPr="00EF1AEC">
        <w:rPr>
          <w:rFonts w:ascii="Times New Roman" w:hAnsi="Times New Roman" w:cs="Times New Roman"/>
        </w:rPr>
        <w:t xml:space="preserve">, </w:t>
      </w:r>
      <w:r w:rsidR="00FF5A81">
        <w:rPr>
          <w:rFonts w:ascii="Times New Roman" w:hAnsi="Times New Roman" w:cs="Times New Roman"/>
        </w:rPr>
        <w:t>yet</w:t>
      </w:r>
      <w:r w:rsidR="00A91C07" w:rsidRPr="00EF1AEC">
        <w:rPr>
          <w:rFonts w:ascii="Times New Roman" w:hAnsi="Times New Roman" w:cs="Times New Roman"/>
        </w:rPr>
        <w:t xml:space="preserve"> </w:t>
      </w:r>
      <w:r w:rsidR="00F43025" w:rsidRPr="00EF1AEC">
        <w:rPr>
          <w:rFonts w:ascii="Times New Roman" w:hAnsi="Times New Roman" w:cs="Times New Roman"/>
        </w:rPr>
        <w:t xml:space="preserve">a </w:t>
      </w:r>
      <w:r w:rsidR="00B74A29" w:rsidRPr="00EF1AEC">
        <w:rPr>
          <w:rFonts w:ascii="Times New Roman" w:hAnsi="Times New Roman" w:cs="Times New Roman"/>
        </w:rPr>
        <w:t>persistent</w:t>
      </w:r>
      <w:r w:rsidR="00F43025" w:rsidRPr="00EF1AEC">
        <w:rPr>
          <w:rFonts w:ascii="Times New Roman" w:hAnsi="Times New Roman" w:cs="Times New Roman"/>
        </w:rPr>
        <w:t xml:space="preserve"> assumption of host-specialization and</w:t>
      </w:r>
      <w:r w:rsidR="00733724" w:rsidRPr="00EF1AEC">
        <w:rPr>
          <w:rFonts w:ascii="Times New Roman" w:hAnsi="Times New Roman" w:cs="Times New Roman"/>
        </w:rPr>
        <w:t xml:space="preserve"> accompanying</w:t>
      </w:r>
      <w:r w:rsidR="00F43025" w:rsidRPr="00EF1AEC">
        <w:rPr>
          <w:rFonts w:ascii="Times New Roman" w:hAnsi="Times New Roman" w:cs="Times New Roman"/>
        </w:rPr>
        <w:t xml:space="preserve"> host-parasite </w:t>
      </w:r>
      <w:r w:rsidR="00DF3859" w:rsidRPr="00EF1AEC">
        <w:rPr>
          <w:rFonts w:ascii="Times New Roman" w:hAnsi="Times New Roman" w:cs="Times New Roman"/>
        </w:rPr>
        <w:t xml:space="preserve">phylogenetic </w:t>
      </w:r>
      <w:r w:rsidR="00F43025" w:rsidRPr="00EF1AEC">
        <w:rPr>
          <w:rFonts w:ascii="Times New Roman" w:hAnsi="Times New Roman" w:cs="Times New Roman"/>
        </w:rPr>
        <w:t xml:space="preserve">congruence </w:t>
      </w:r>
      <w:r w:rsidR="007D1FF8" w:rsidRPr="00EF1AEC">
        <w:rPr>
          <w:rFonts w:ascii="Times New Roman" w:hAnsi="Times New Roman" w:cs="Times New Roman"/>
        </w:rPr>
        <w:t xml:space="preserve">remains </w:t>
      </w:r>
      <w:r w:rsidR="00F43025" w:rsidRPr="00EF1AEC">
        <w:rPr>
          <w:rFonts w:ascii="Times New Roman" w:hAnsi="Times New Roman" w:cs="Times New Roman"/>
        </w:rPr>
        <w:lastRenderedPageBreak/>
        <w:t xml:space="preserve">within the </w:t>
      </w:r>
      <w:r w:rsidR="007D1FF8" w:rsidRPr="00EF1AEC">
        <w:rPr>
          <w:rFonts w:ascii="Times New Roman" w:hAnsi="Times New Roman" w:cs="Times New Roman"/>
        </w:rPr>
        <w:t xml:space="preserve">field of </w:t>
      </w:r>
      <w:r w:rsidR="00F43025" w:rsidRPr="00EF1AEC">
        <w:rPr>
          <w:rFonts w:ascii="Times New Roman" w:hAnsi="Times New Roman" w:cs="Times New Roman"/>
        </w:rPr>
        <w:t>host-</w:t>
      </w:r>
      <w:r w:rsidR="007D1FF8" w:rsidRPr="00EF1AEC">
        <w:rPr>
          <w:rFonts w:ascii="Times New Roman" w:hAnsi="Times New Roman" w:cs="Times New Roman"/>
        </w:rPr>
        <w:t>symbiont interactions</w:t>
      </w:r>
      <w:r w:rsidR="00F43025" w:rsidRPr="00EF1AEC">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43025" w:rsidRPr="00EF1AEC">
        <w:rPr>
          <w:rFonts w:ascii="Times New Roman" w:hAnsi="Times New Roman" w:cs="Times New Roman"/>
        </w:rPr>
      </w:r>
      <w:r w:rsidR="00F43025"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16</w:t>
      </w:r>
      <w:r w:rsidR="00F43025" w:rsidRPr="00EF1AEC">
        <w:rPr>
          <w:rFonts w:ascii="Times New Roman" w:hAnsi="Times New Roman" w:cs="Times New Roman"/>
        </w:rPr>
        <w:fldChar w:fldCharType="end"/>
      </w:r>
      <w:r w:rsidR="00F43025" w:rsidRPr="00EF1AEC">
        <w:rPr>
          <w:rFonts w:ascii="Times New Roman" w:hAnsi="Times New Roman" w:cs="Times New Roman"/>
        </w:rPr>
        <w:t xml:space="preserve">, </w:t>
      </w:r>
      <w:r w:rsidR="007D1FF8" w:rsidRPr="00EF1AEC">
        <w:rPr>
          <w:rFonts w:ascii="Times New Roman" w:hAnsi="Times New Roman" w:cs="Times New Roman"/>
        </w:rPr>
        <w:t>despite apparently limited support f</w:t>
      </w:r>
      <w:r w:rsidR="007D1FF8" w:rsidRPr="003654F5">
        <w:rPr>
          <w:rFonts w:ascii="Times New Roman" w:hAnsi="Times New Roman" w:cs="Times New Roman"/>
          <w:color w:val="000000" w:themeColor="text1"/>
        </w:rPr>
        <w:t>rom the literature</w:t>
      </w:r>
      <w:r w:rsidR="00010E24" w:rsidRPr="003654F5">
        <w:rPr>
          <w:rFonts w:ascii="Times New Roman" w:hAnsi="Times New Roman" w:cs="Times New Roman"/>
          <w:color w:val="000000" w:themeColor="text1"/>
        </w:rPr>
        <w:fldChar w:fldCharType="begin"/>
      </w:r>
      <w:r w:rsidR="004B014F">
        <w:rPr>
          <w:rFonts w:ascii="Times New Roman" w:hAnsi="Times New Roman" w:cs="Times New Roman"/>
          <w:color w:val="000000" w:themeColor="text1"/>
        </w:rPr>
        <w:instrText xml:space="preserve"> ADDIN EN.CITE &lt;EndNote&gt;&lt;Cite&gt;&lt;Author&gt;de Vienne&lt;/Author&gt;&lt;Year&gt;2013&lt;/Year&gt;&lt;RecNum&gt;16&lt;/RecNum&gt;&lt;DisplayText&gt;&lt;style face="superscript"&gt;17&lt;/style&gt;&lt;/DisplayText&gt;&lt;record&gt;&lt;rec-number&gt;16&lt;/rec-number&gt;&lt;foreign-keys&gt;&lt;key app="EN" db-id="x0tfewrx6v00a6et95bves2m9fte0e5fess2" timestamp="1511734040"&gt;16&lt;/key&gt;&lt;/foreign-keys&gt;&lt;ref-type name="Journal Article"&gt;17&lt;/ref-type&gt;&lt;contributors&gt;&lt;authors&gt;&lt;author&gt;de Vienne, D. M.&lt;/author&gt;&lt;author&gt;Refrégier, G.&lt;/author&gt;&lt;author&gt;López-Villavicencio, M.&lt;/author&gt;&lt;author&gt;Tellier, A.&lt;/author&gt;&lt;author&gt;Hood, M. E.&lt;/author&gt;&lt;author&gt;Giraud, T.&lt;/author&gt;&lt;/authors&gt;&lt;/contributors&gt;&lt;titles&gt;&lt;title&gt;Cospeciation vs host-shift speciation: methods for testing, evidence from natural associations and relation to coevolution&lt;/title&gt;&lt;secondary-title&gt;New Phytologist&lt;/secondary-title&gt;&lt;/titles&gt;&lt;periodical&gt;&lt;full-title&gt;New Phytologist&lt;/full-title&gt;&lt;/periodical&gt;&lt;pages&gt;347-385&lt;/pages&gt;&lt;volume&gt;198&lt;/volume&gt;&lt;number&gt;2&lt;/number&gt;&lt;keywords&gt;&lt;keyword&gt;co-cladogenesis&lt;/keyword&gt;&lt;keyword&gt;cophylogenetic analysis&lt;/keyword&gt;&lt;keyword&gt;host-jump&lt;/keyword&gt;&lt;keyword&gt;host–pathogen interaction&lt;/keyword&gt;&lt;keyword&gt;host-switch&lt;/keyword&gt;&lt;keyword&gt;parafit&lt;/keyword&gt;&lt;keyword&gt;treefitter&lt;/keyword&gt;&lt;keyword&gt;treemap&lt;/keyword&gt;&lt;/keywords&gt;&lt;dates&gt;&lt;year&gt;2013&lt;/year&gt;&lt;/dates&gt;&lt;isbn&gt;1469-8137&lt;/isbn&gt;&lt;urls&gt;&lt;related-urls&gt;&lt;url&gt;http://dx.doi.org/10.1111/nph.12150&lt;/url&gt;&lt;/related-urls&gt;&lt;/urls&gt;&lt;electronic-resource-num&gt;10.1111/nph.12150&lt;/electronic-resource-num&gt;&lt;/record&gt;&lt;/Cite&gt;&lt;/EndNote&gt;</w:instrText>
      </w:r>
      <w:r w:rsidR="00010E24" w:rsidRPr="003654F5">
        <w:rPr>
          <w:rFonts w:ascii="Times New Roman" w:hAnsi="Times New Roman" w:cs="Times New Roman"/>
          <w:color w:val="000000" w:themeColor="text1"/>
        </w:rPr>
        <w:fldChar w:fldCharType="separate"/>
      </w:r>
      <w:r w:rsidR="004B014F" w:rsidRPr="004B014F">
        <w:rPr>
          <w:rFonts w:ascii="Times New Roman" w:hAnsi="Times New Roman" w:cs="Times New Roman"/>
          <w:noProof/>
          <w:color w:val="000000" w:themeColor="text1"/>
          <w:vertAlign w:val="superscript"/>
        </w:rPr>
        <w:t>17</w:t>
      </w:r>
      <w:r w:rsidR="00010E24" w:rsidRPr="003654F5">
        <w:rPr>
          <w:rFonts w:ascii="Times New Roman" w:hAnsi="Times New Roman" w:cs="Times New Roman"/>
          <w:color w:val="000000" w:themeColor="text1"/>
        </w:rPr>
        <w:fldChar w:fldCharType="end"/>
      </w:r>
      <w:r w:rsidR="0087285E" w:rsidRPr="003654F5">
        <w:rPr>
          <w:rFonts w:ascii="Times New Roman" w:hAnsi="Times New Roman" w:cs="Times New Roman"/>
          <w:color w:val="000000" w:themeColor="text1"/>
        </w:rPr>
        <w:t xml:space="preserve">. </w:t>
      </w:r>
      <w:r w:rsidR="002C1A7D" w:rsidRPr="003654F5">
        <w:rPr>
          <w:rFonts w:ascii="Times New Roman" w:hAnsi="Times New Roman" w:cs="Times New Roman"/>
          <w:color w:val="000000" w:themeColor="text1"/>
        </w:rPr>
        <w:t xml:space="preserve">Given </w:t>
      </w:r>
      <w:r w:rsidR="00B61D02" w:rsidRPr="003654F5">
        <w:rPr>
          <w:rFonts w:ascii="Times New Roman" w:hAnsi="Times New Roman" w:cs="Times New Roman"/>
          <w:color w:val="000000" w:themeColor="text1"/>
        </w:rPr>
        <w:t>the availability of sta</w:t>
      </w:r>
      <w:r w:rsidR="001C62D1" w:rsidRPr="003654F5">
        <w:rPr>
          <w:rFonts w:ascii="Times New Roman" w:hAnsi="Times New Roman" w:cs="Times New Roman"/>
          <w:color w:val="000000" w:themeColor="text1"/>
        </w:rPr>
        <w:t>ti</w:t>
      </w:r>
      <w:r w:rsidR="00B61D02" w:rsidRPr="003654F5">
        <w:rPr>
          <w:rFonts w:ascii="Times New Roman" w:hAnsi="Times New Roman" w:cs="Times New Roman"/>
          <w:color w:val="000000" w:themeColor="text1"/>
        </w:rPr>
        <w:t xml:space="preserve">stical methods to </w:t>
      </w:r>
      <w:r w:rsidR="009B3D39" w:rsidRPr="003654F5">
        <w:rPr>
          <w:rFonts w:ascii="Times New Roman" w:hAnsi="Times New Roman" w:cs="Times New Roman"/>
          <w:color w:val="000000" w:themeColor="text1"/>
        </w:rPr>
        <w:t xml:space="preserve">quantify </w:t>
      </w:r>
      <w:r w:rsidR="00B61D02" w:rsidRPr="003654F5">
        <w:rPr>
          <w:rFonts w:ascii="Times New Roman" w:hAnsi="Times New Roman" w:cs="Times New Roman"/>
          <w:color w:val="000000" w:themeColor="text1"/>
        </w:rPr>
        <w:t>host-</w:t>
      </w:r>
      <w:r w:rsidR="00EB40B4" w:rsidRPr="003654F5">
        <w:rPr>
          <w:rFonts w:ascii="Times New Roman" w:hAnsi="Times New Roman" w:cs="Times New Roman"/>
          <w:color w:val="000000" w:themeColor="text1"/>
        </w:rPr>
        <w:t>symbiont</w:t>
      </w:r>
      <w:r w:rsidR="00B61D02" w:rsidRPr="003654F5">
        <w:rPr>
          <w:rFonts w:ascii="Times New Roman" w:hAnsi="Times New Roman" w:cs="Times New Roman"/>
          <w:color w:val="000000" w:themeColor="text1"/>
        </w:rPr>
        <w:t xml:space="preserve"> phylogen</w:t>
      </w:r>
      <w:r w:rsidR="00C95204" w:rsidRPr="003654F5">
        <w:rPr>
          <w:rFonts w:ascii="Times New Roman" w:hAnsi="Times New Roman" w:cs="Times New Roman"/>
          <w:color w:val="000000" w:themeColor="text1"/>
        </w:rPr>
        <w:t>et</w:t>
      </w:r>
      <w:r w:rsidR="00B61D02" w:rsidRPr="003654F5">
        <w:rPr>
          <w:rFonts w:ascii="Times New Roman" w:hAnsi="Times New Roman" w:cs="Times New Roman"/>
          <w:color w:val="000000" w:themeColor="text1"/>
        </w:rPr>
        <w:t>i</w:t>
      </w:r>
      <w:r w:rsidR="00D17F1E" w:rsidRPr="003654F5">
        <w:rPr>
          <w:rFonts w:ascii="Times New Roman" w:hAnsi="Times New Roman" w:cs="Times New Roman"/>
          <w:color w:val="000000" w:themeColor="text1"/>
        </w:rPr>
        <w:t>c congruence</w:t>
      </w:r>
      <w:r w:rsidR="000E24C6">
        <w:rPr>
          <w:rFonts w:ascii="Times New Roman" w:hAnsi="Times New Roman" w:cs="Times New Roman"/>
          <w:color w:val="000000" w:themeColor="text1"/>
        </w:rPr>
        <w:t xml:space="preserve"> (</w:t>
      </w:r>
      <w:r w:rsidR="00B61D02" w:rsidRPr="003654F5">
        <w:rPr>
          <w:rFonts w:ascii="Times New Roman" w:hAnsi="Times New Roman" w:cs="Times New Roman"/>
          <w:color w:val="000000" w:themeColor="text1"/>
        </w:rPr>
        <w:fldChar w:fldCharType="begin"/>
      </w:r>
      <w:r w:rsidR="00802379">
        <w:rPr>
          <w:rFonts w:ascii="Times New Roman" w:hAnsi="Times New Roman" w:cs="Times New Roman"/>
          <w:color w:val="000000" w:themeColor="text1"/>
        </w:rPr>
        <w:instrText xml:space="preserve"> ADDIN EN.CITE &lt;EndNote&gt;&lt;Cite&gt;&lt;Author&gt;Brooks&lt;/Author&gt;&lt;Year&gt;1981&lt;/Year&gt;&lt;RecNum&gt;17&lt;/RecNum&gt;&lt;Prefix&gt;e.g. &lt;/Prefix&gt;&lt;DisplayText&gt;e.g. &lt;style face="superscript"&gt;18,19&lt;/style&gt;&lt;/DisplayText&gt;&lt;record&gt;&lt;rec-number&gt;17&lt;/rec-number&gt;&lt;foreign-keys&gt;&lt;key app="EN" db-id="x0tfewrx6v00a6et95bves2m9fte0e5fess2" timestamp="1511734314"&gt;17&lt;/key&gt;&lt;/foreign-keys&gt;&lt;ref-type name="Journal Article"&gt;17&lt;/ref-type&gt;&lt;contributors&gt;&lt;authors&gt;&lt;author&gt;Brooks, Daniel R.&lt;/author&gt;&lt;/authors&gt;&lt;/contributors&gt;&lt;titles&gt;&lt;title&gt;Hennig&amp;apos;s Parasitological Method: A Proposed Solution&lt;/title&gt;&lt;secondary-title&gt;Systematic Zoology&lt;/secondary-title&gt;&lt;/titles&gt;&lt;periodical&gt;&lt;full-title&gt;Systematic Zoology&lt;/full-title&gt;&lt;/periodical&gt;&lt;pages&gt;229-249&lt;/pages&gt;&lt;volume&gt;30&lt;/volume&gt;&lt;number&gt;3&lt;/number&gt;&lt;dates&gt;&lt;year&gt;1981&lt;/year&gt;&lt;/dates&gt;&lt;publisher&gt;[Oxford University Press, Society of Systematic Biologists, Taylor &amp;amp; Francis, Ltd.]&lt;/publisher&gt;&lt;isbn&gt;00397989&lt;/isbn&gt;&lt;urls&gt;&lt;related-urls&gt;&lt;url&gt;http://www.jstor.org/stable/2413247&lt;/url&gt;&lt;/related-urls&gt;&lt;/urls&gt;&lt;custom1&gt;Full publication date: Sep., 1981&lt;/custom1&gt;&lt;electronic-resource-num&gt;10.2307/2413247&lt;/electronic-resource-num&gt;&lt;/record&gt;&lt;/Cite&gt;&lt;Cite&gt;&lt;Author&gt;Page&lt;/Author&gt;&lt;Year&gt;1990&lt;/Year&gt;&lt;RecNum&gt;18&lt;/RecNum&gt;&lt;record&gt;&lt;rec-number&gt;18&lt;/rec-number&gt;&lt;foreign-keys&gt;&lt;key app="EN" db-id="x0tfewrx6v00a6et95bves2m9fte0e5fess2" timestamp="1511734371"&gt;18&lt;/key&gt;&lt;/foreign-keys&gt;&lt;ref-type name="Journal Article"&gt;17&lt;/ref-type&gt;&lt;contributors&gt;&lt;authors&gt;&lt;author&gt;Page, Roderic D. 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publisher&gt;Blackwell Publishing Ltd&lt;/publisher&gt;&lt;isbn&gt;1096-0031&lt;/isbn&gt;&lt;urls&gt;&lt;related-urls&gt;&lt;url&gt;http://dx.doi.org/10.1111/j.1096-0031.1990.tb00532.x&lt;/url&gt;&lt;/related-urls&gt;&lt;/urls&gt;&lt;electronic-resource-num&gt;10.1111/j.1096-0031.1990.tb00532.x&lt;/electronic-resource-num&gt;&lt;/record&gt;&lt;/Cite&gt;&lt;/EndNote&gt;</w:instrText>
      </w:r>
      <w:r w:rsidR="00B61D02" w:rsidRPr="003654F5">
        <w:rPr>
          <w:rFonts w:ascii="Times New Roman" w:hAnsi="Times New Roman" w:cs="Times New Roman"/>
          <w:color w:val="000000" w:themeColor="text1"/>
        </w:rPr>
        <w:fldChar w:fldCharType="separate"/>
      </w:r>
      <w:r w:rsidR="00802379">
        <w:rPr>
          <w:rFonts w:ascii="Times New Roman" w:hAnsi="Times New Roman" w:cs="Times New Roman"/>
          <w:noProof/>
          <w:color w:val="000000" w:themeColor="text1"/>
        </w:rPr>
        <w:t>e.g.</w:t>
      </w:r>
      <w:r w:rsidR="00802379" w:rsidRPr="00802379">
        <w:rPr>
          <w:rFonts w:ascii="Times New Roman" w:hAnsi="Times New Roman" w:cs="Times New Roman"/>
          <w:noProof/>
          <w:color w:val="000000" w:themeColor="text1"/>
          <w:vertAlign w:val="superscript"/>
        </w:rPr>
        <w:t>18,19</w:t>
      </w:r>
      <w:r w:rsidR="00B61D02" w:rsidRPr="003654F5">
        <w:rPr>
          <w:rFonts w:ascii="Times New Roman" w:hAnsi="Times New Roman" w:cs="Times New Roman"/>
          <w:color w:val="000000" w:themeColor="text1"/>
        </w:rPr>
        <w:fldChar w:fldCharType="end"/>
      </w:r>
      <w:r w:rsidR="000E24C6">
        <w:rPr>
          <w:rFonts w:ascii="Times New Roman" w:hAnsi="Times New Roman" w:cs="Times New Roman"/>
          <w:color w:val="000000" w:themeColor="text1"/>
        </w:rPr>
        <w:t>)</w:t>
      </w:r>
      <w:r w:rsidR="000A0624" w:rsidRPr="003654F5">
        <w:rPr>
          <w:rFonts w:ascii="Times New Roman" w:hAnsi="Times New Roman" w:cs="Times New Roman"/>
          <w:color w:val="000000" w:themeColor="text1"/>
        </w:rPr>
        <w:t xml:space="preserve">, and </w:t>
      </w:r>
      <w:r w:rsidR="00C96DD9" w:rsidRPr="003654F5">
        <w:rPr>
          <w:rFonts w:ascii="Times New Roman" w:hAnsi="Times New Roman" w:cs="Times New Roman"/>
          <w:color w:val="000000" w:themeColor="text1"/>
        </w:rPr>
        <w:t>a</w:t>
      </w:r>
      <w:r w:rsidR="00B61D02" w:rsidRPr="003654F5">
        <w:rPr>
          <w:rFonts w:ascii="Times New Roman" w:hAnsi="Times New Roman" w:cs="Times New Roman"/>
          <w:color w:val="000000" w:themeColor="text1"/>
        </w:rPr>
        <w:t xml:space="preserve"> </w:t>
      </w:r>
      <w:r w:rsidR="00526382" w:rsidRPr="003654F5">
        <w:rPr>
          <w:rFonts w:ascii="Times New Roman" w:hAnsi="Times New Roman" w:cs="Times New Roman"/>
          <w:color w:val="000000" w:themeColor="text1"/>
        </w:rPr>
        <w:t>recent</w:t>
      </w:r>
      <w:r w:rsidR="002C1A7D" w:rsidRPr="003654F5">
        <w:rPr>
          <w:rFonts w:ascii="Times New Roman" w:hAnsi="Times New Roman" w:cs="Times New Roman"/>
          <w:color w:val="000000" w:themeColor="text1"/>
        </w:rPr>
        <w:t xml:space="preserve"> </w:t>
      </w:r>
      <w:r w:rsidR="001C62D1" w:rsidRPr="003654F5">
        <w:rPr>
          <w:rFonts w:ascii="Times New Roman" w:hAnsi="Times New Roman" w:cs="Times New Roman"/>
          <w:color w:val="000000" w:themeColor="text1"/>
        </w:rPr>
        <w:t>accu</w:t>
      </w:r>
      <w:r w:rsidR="00526382" w:rsidRPr="003654F5">
        <w:rPr>
          <w:rFonts w:ascii="Times New Roman" w:hAnsi="Times New Roman" w:cs="Times New Roman"/>
          <w:color w:val="000000" w:themeColor="text1"/>
        </w:rPr>
        <w:t>mulation</w:t>
      </w:r>
      <w:r w:rsidR="002C1A7D" w:rsidRPr="003654F5">
        <w:rPr>
          <w:rFonts w:ascii="Times New Roman" w:hAnsi="Times New Roman" w:cs="Times New Roman"/>
          <w:color w:val="000000" w:themeColor="text1"/>
        </w:rPr>
        <w:t xml:space="preserve"> of studies </w:t>
      </w:r>
      <w:r w:rsidR="00B9029E" w:rsidRPr="003654F5">
        <w:rPr>
          <w:rFonts w:ascii="Times New Roman" w:hAnsi="Times New Roman" w:cs="Times New Roman"/>
          <w:color w:val="000000" w:themeColor="text1"/>
        </w:rPr>
        <w:t xml:space="preserve">that </w:t>
      </w:r>
      <w:r w:rsidR="00B61D02" w:rsidRPr="003654F5">
        <w:rPr>
          <w:rFonts w:ascii="Times New Roman" w:hAnsi="Times New Roman" w:cs="Times New Roman"/>
          <w:color w:val="000000" w:themeColor="text1"/>
        </w:rPr>
        <w:t>apply</w:t>
      </w:r>
      <w:r w:rsidR="00B9029E" w:rsidRPr="003654F5">
        <w:rPr>
          <w:rFonts w:ascii="Times New Roman" w:hAnsi="Times New Roman" w:cs="Times New Roman"/>
          <w:color w:val="000000" w:themeColor="text1"/>
        </w:rPr>
        <w:t xml:space="preserve"> </w:t>
      </w:r>
      <w:r w:rsidR="005B76EF" w:rsidRPr="003654F5">
        <w:rPr>
          <w:rFonts w:ascii="Times New Roman" w:hAnsi="Times New Roman" w:cs="Times New Roman"/>
          <w:color w:val="000000" w:themeColor="text1"/>
        </w:rPr>
        <w:t>these</w:t>
      </w:r>
      <w:r w:rsidR="00EB40B4" w:rsidRPr="003654F5">
        <w:rPr>
          <w:rFonts w:ascii="Times New Roman" w:hAnsi="Times New Roman" w:cs="Times New Roman"/>
          <w:color w:val="000000" w:themeColor="text1"/>
        </w:rPr>
        <w:t xml:space="preserve"> </w:t>
      </w:r>
      <w:r w:rsidR="00733724" w:rsidRPr="003654F5">
        <w:rPr>
          <w:rFonts w:ascii="Times New Roman" w:hAnsi="Times New Roman" w:cs="Times New Roman"/>
          <w:color w:val="000000" w:themeColor="text1"/>
        </w:rPr>
        <w:t>approaches</w:t>
      </w:r>
      <w:r w:rsidR="00526382" w:rsidRPr="003654F5">
        <w:rPr>
          <w:rFonts w:ascii="Times New Roman" w:hAnsi="Times New Roman" w:cs="Times New Roman"/>
          <w:color w:val="000000" w:themeColor="text1"/>
        </w:rPr>
        <w:t>,</w:t>
      </w:r>
      <w:r w:rsidR="002C1A7D"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opportunit</w:t>
      </w:r>
      <w:r w:rsidR="00FF5A81" w:rsidRPr="003654F5">
        <w:rPr>
          <w:rFonts w:ascii="Times New Roman" w:hAnsi="Times New Roman" w:cs="Times New Roman"/>
          <w:color w:val="000000" w:themeColor="text1"/>
        </w:rPr>
        <w:t>ies</w:t>
      </w:r>
      <w:r w:rsidR="002C4E10" w:rsidRPr="003654F5">
        <w:rPr>
          <w:rFonts w:ascii="Times New Roman" w:hAnsi="Times New Roman" w:cs="Times New Roman"/>
          <w:color w:val="000000" w:themeColor="text1"/>
        </w:rPr>
        <w:t xml:space="preserve"> </w:t>
      </w:r>
      <w:r w:rsidR="00FF5A81" w:rsidRPr="003654F5">
        <w:rPr>
          <w:rFonts w:ascii="Times New Roman" w:hAnsi="Times New Roman" w:cs="Times New Roman"/>
          <w:color w:val="000000" w:themeColor="text1"/>
        </w:rPr>
        <w:t xml:space="preserve">now </w:t>
      </w:r>
      <w:r w:rsidR="00905A53" w:rsidRPr="003654F5">
        <w:rPr>
          <w:rFonts w:ascii="Times New Roman" w:hAnsi="Times New Roman" w:cs="Times New Roman"/>
          <w:color w:val="000000" w:themeColor="text1"/>
        </w:rPr>
        <w:t>exist</w:t>
      </w:r>
      <w:r w:rsidR="00015B79"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 xml:space="preserve">to </w:t>
      </w:r>
      <w:r w:rsidR="0087285E" w:rsidRPr="003654F5">
        <w:rPr>
          <w:rFonts w:ascii="Times New Roman" w:hAnsi="Times New Roman" w:cs="Times New Roman"/>
          <w:color w:val="000000" w:themeColor="text1"/>
        </w:rPr>
        <w:t xml:space="preserve">examine the generality </w:t>
      </w:r>
      <w:r w:rsidR="00B61D02" w:rsidRPr="003654F5">
        <w:rPr>
          <w:rFonts w:ascii="Times New Roman" w:hAnsi="Times New Roman" w:cs="Times New Roman"/>
          <w:color w:val="000000" w:themeColor="text1"/>
        </w:rPr>
        <w:t xml:space="preserve">of </w:t>
      </w:r>
      <w:proofErr w:type="spellStart"/>
      <w:r w:rsidR="00B61D02" w:rsidRPr="003654F5">
        <w:rPr>
          <w:rFonts w:ascii="Times New Roman" w:hAnsi="Times New Roman" w:cs="Times New Roman"/>
          <w:color w:val="000000" w:themeColor="text1"/>
        </w:rPr>
        <w:t>Fahrenholz</w:t>
      </w:r>
      <w:r w:rsidR="00634656" w:rsidRPr="003654F5">
        <w:rPr>
          <w:rFonts w:ascii="Times New Roman" w:hAnsi="Times New Roman" w:cs="Times New Roman"/>
          <w:color w:val="000000" w:themeColor="text1"/>
        </w:rPr>
        <w:t>’s</w:t>
      </w:r>
      <w:proofErr w:type="spellEnd"/>
      <w:r w:rsidR="00B61D02" w:rsidRPr="003654F5">
        <w:rPr>
          <w:rFonts w:ascii="Times New Roman" w:hAnsi="Times New Roman" w:cs="Times New Roman"/>
          <w:color w:val="000000" w:themeColor="text1"/>
        </w:rPr>
        <w:t xml:space="preserve"> Rule</w:t>
      </w:r>
      <w:r w:rsidR="00A95920" w:rsidRPr="003654F5">
        <w:rPr>
          <w:rFonts w:ascii="Times New Roman" w:hAnsi="Times New Roman" w:cs="Times New Roman"/>
          <w:color w:val="000000" w:themeColor="text1"/>
        </w:rPr>
        <w:t xml:space="preserve"> within a </w:t>
      </w:r>
      <w:r w:rsidR="008B7185" w:rsidRPr="003654F5">
        <w:rPr>
          <w:rFonts w:ascii="Times New Roman" w:hAnsi="Times New Roman" w:cs="Times New Roman"/>
          <w:color w:val="000000" w:themeColor="text1"/>
        </w:rPr>
        <w:t xml:space="preserve">formal </w:t>
      </w:r>
      <w:r w:rsidR="00A95920" w:rsidRPr="003654F5">
        <w:rPr>
          <w:rFonts w:ascii="Times New Roman" w:hAnsi="Times New Roman" w:cs="Times New Roman"/>
          <w:color w:val="000000" w:themeColor="text1"/>
        </w:rPr>
        <w:t>quantitative framework</w:t>
      </w:r>
      <w:r w:rsidR="0087285E" w:rsidRPr="003654F5">
        <w:rPr>
          <w:rFonts w:ascii="Times New Roman" w:hAnsi="Times New Roman" w:cs="Times New Roman"/>
          <w:color w:val="000000" w:themeColor="text1"/>
        </w:rPr>
        <w:t>.</w:t>
      </w:r>
    </w:p>
    <w:p w14:paraId="3082A908" w14:textId="2E5DD263" w:rsidR="0024241D" w:rsidRPr="00EF1AEC" w:rsidRDefault="00FD6173" w:rsidP="00701CFA">
      <w:pPr>
        <w:spacing w:line="480" w:lineRule="auto"/>
        <w:rPr>
          <w:rFonts w:ascii="Times New Roman" w:hAnsi="Times New Roman" w:cs="Times New Roman"/>
        </w:rPr>
      </w:pPr>
      <w:r>
        <w:rPr>
          <w:rFonts w:ascii="Times New Roman" w:hAnsi="Times New Roman" w:cs="Times New Roman"/>
        </w:rPr>
        <w:tab/>
      </w:r>
      <w:r w:rsidR="00322E28">
        <w:rPr>
          <w:rFonts w:ascii="Times New Roman" w:hAnsi="Times New Roman" w:cs="Times New Roman"/>
        </w:rPr>
        <w:t>W</w:t>
      </w:r>
      <w:r w:rsidR="00066531" w:rsidRPr="00EF1AEC">
        <w:rPr>
          <w:rFonts w:ascii="Times New Roman" w:hAnsi="Times New Roman" w:cs="Times New Roman"/>
        </w:rPr>
        <w:t xml:space="preserve">e </w:t>
      </w:r>
      <w:r w:rsidR="008B7185" w:rsidRPr="00EF1AEC">
        <w:rPr>
          <w:rFonts w:ascii="Times New Roman" w:hAnsi="Times New Roman" w:cs="Times New Roman"/>
        </w:rPr>
        <w:t xml:space="preserve">apply </w:t>
      </w:r>
      <w:r w:rsidR="00A72D9E" w:rsidRPr="00EF1AEC">
        <w:rPr>
          <w:rFonts w:ascii="Times New Roman" w:hAnsi="Times New Roman" w:cs="Times New Roman"/>
        </w:rPr>
        <w:t xml:space="preserve">meta-analytical </w:t>
      </w:r>
      <w:r w:rsidR="008B7185" w:rsidRPr="00EF1AEC">
        <w:rPr>
          <w:rFonts w:ascii="Times New Roman" w:hAnsi="Times New Roman" w:cs="Times New Roman"/>
        </w:rPr>
        <w:t>methods</w:t>
      </w:r>
      <w:r w:rsidR="00A72D9E" w:rsidRPr="00EF1AEC">
        <w:rPr>
          <w:rFonts w:ascii="Times New Roman" w:hAnsi="Times New Roman" w:cs="Times New Roman"/>
        </w:rPr>
        <w:t xml:space="preserve"> to </w:t>
      </w:r>
      <w:r w:rsidR="00A93DBB">
        <w:rPr>
          <w:rFonts w:ascii="Times New Roman" w:hAnsi="Times New Roman" w:cs="Times New Roman"/>
        </w:rPr>
        <w:t>analys</w:t>
      </w:r>
      <w:r w:rsidR="00066531" w:rsidRPr="00EF1AEC">
        <w:rPr>
          <w:rFonts w:ascii="Times New Roman" w:hAnsi="Times New Roman" w:cs="Times New Roman"/>
        </w:rPr>
        <w:t xml:space="preserve">e a large body of published studies that quantify </w:t>
      </w:r>
      <w:r w:rsidR="00C037DB" w:rsidRPr="00EF1AEC">
        <w:rPr>
          <w:rFonts w:ascii="Times New Roman" w:hAnsi="Times New Roman" w:cs="Times New Roman"/>
        </w:rPr>
        <w:t xml:space="preserve">phylogenetic congruence for </w:t>
      </w:r>
      <w:r w:rsidR="00CB711A" w:rsidRPr="00EF1AEC">
        <w:rPr>
          <w:rFonts w:ascii="Times New Roman" w:hAnsi="Times New Roman" w:cs="Times New Roman"/>
        </w:rPr>
        <w:t xml:space="preserve">particular </w:t>
      </w:r>
      <w:r w:rsidR="00C037DB" w:rsidRPr="00EF1AEC">
        <w:rPr>
          <w:rFonts w:ascii="Times New Roman" w:hAnsi="Times New Roman" w:cs="Times New Roman"/>
        </w:rPr>
        <w:t>symbioses</w:t>
      </w:r>
      <w:r w:rsidR="005A122D" w:rsidRPr="00EF1AEC">
        <w:rPr>
          <w:rFonts w:ascii="Times New Roman" w:hAnsi="Times New Roman" w:cs="Times New Roman"/>
        </w:rPr>
        <w:t xml:space="preserve">. </w:t>
      </w:r>
      <w:r w:rsidR="00747B39" w:rsidRPr="00EF1AEC">
        <w:rPr>
          <w:rFonts w:ascii="Times New Roman" w:hAnsi="Times New Roman" w:cs="Times New Roman"/>
        </w:rPr>
        <w:t>We consider</w:t>
      </w:r>
      <w:r w:rsidR="000C08CB" w:rsidRPr="00EF1AEC">
        <w:rPr>
          <w:rFonts w:ascii="Times New Roman" w:hAnsi="Times New Roman" w:cs="Times New Roman"/>
        </w:rPr>
        <w:t xml:space="preserve"> reported test statistics from</w:t>
      </w:r>
      <w:r w:rsidR="00861271">
        <w:rPr>
          <w:rFonts w:ascii="Times New Roman" w:hAnsi="Times New Roman" w:cs="Times New Roman"/>
        </w:rPr>
        <w:t xml:space="preserve"> the</w:t>
      </w:r>
      <w:r w:rsidR="000C08CB" w:rsidRPr="00EF1AEC">
        <w:rPr>
          <w:rFonts w:ascii="Times New Roman" w:hAnsi="Times New Roman" w:cs="Times New Roman"/>
        </w:rPr>
        <w:t xml:space="preserve"> two </w:t>
      </w:r>
      <w:r w:rsidR="00861271">
        <w:rPr>
          <w:rFonts w:ascii="Times New Roman" w:hAnsi="Times New Roman" w:cs="Times New Roman"/>
        </w:rPr>
        <w:t xml:space="preserve">most </w:t>
      </w:r>
      <w:r w:rsidR="000C08CB" w:rsidRPr="00EF1AEC">
        <w:rPr>
          <w:rFonts w:ascii="Times New Roman" w:hAnsi="Times New Roman" w:cs="Times New Roman"/>
        </w:rPr>
        <w:t xml:space="preserve">widely applied approaches for estimating host-symbiont phylogenetic congruence: one based on estimations of shared discrete macroevolutionary events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&lt;EndNote&gt;&lt;Cite&gt;&lt;Author&gt;Page&lt;/Author&gt;&lt;Year&gt;1994&lt;/Year&gt;&lt;RecNum&gt;20&lt;/RecNum&gt;&lt;Prefix&gt;i.e. &amp;apos;TreeMap&amp;apos;`, &lt;/Prefix&gt;&lt;DisplayText&gt;i.e. &amp;apos;TreeMap&amp;apos;, &lt;style face="superscript"&gt;20&lt;/style&gt;&lt;/DisplayText&gt;&lt;record&gt;&lt;rec-number&gt;20&lt;/rec-number&gt;&lt;foreign-keys&gt;&lt;key app="EN" db-id="x0tfewrx6v00a6et95bves2m9fte0e5fess2" timestamp="1511734970"&gt;20&lt;/key&gt;&lt;/foreign-keys&gt;&lt;ref-type name="Journal Article"&gt;17&lt;/ref-type&gt;&lt;contributors&gt;&lt;authors&gt;&lt;author&gt;Page, Roderic DM&lt;/author&gt;&lt;/authors&gt;&lt;/contributors&gt;&lt;titles&gt;&lt;</w:instrText>
      </w:r>
      <w:r w:rsidR="004B014F">
        <w:rPr>
          <w:rFonts w:ascii="Times New Roman" w:hAnsi="Times New Roman" w:cs="Times New Roman" w:hint="eastAsia"/>
        </w:rPr>
        <w:instrText>title&gt;Parallel phylogenies: reconstructing the history of host</w:instrText>
      </w:r>
      <w:r w:rsidR="004B014F">
        <w:rPr>
          <w:rFonts w:ascii="Times New Roman" w:hAnsi="Times New Roman" w:cs="Times New Roman" w:hint="eastAsia"/>
        </w:rPr>
        <w:instrText>‐</w:instrText>
      </w:r>
      <w:r w:rsidR="004B014F">
        <w:rPr>
          <w:rFonts w:ascii="Times New Roman" w:hAnsi="Times New Roman" w:cs="Times New Roman" w:hint="eastAsia"/>
        </w:rPr>
        <w:instrText>parasite assemblages&lt;/title&gt;&lt;secondary-title&gt;Cladistics&lt;/secondary-title&gt;&lt;/titles&gt;&lt;periodical&gt;&lt;full-title&gt;Cladistics&lt;/full-title&gt;&lt;/periodical&gt;&lt;pages&gt;155-173&lt;/pages&gt;&lt;volume&gt;10&lt;/volume&gt;&lt;number&gt;2</w:instrText>
      </w:r>
      <w:r w:rsidR="004B014F">
        <w:rPr>
          <w:rFonts w:ascii="Times New Roman" w:hAnsi="Times New Roman" w:cs="Times New Roman"/>
        </w:rPr>
        <w:instrText>&lt;/number&gt;&lt;dates&gt;&lt;year&gt;1994&lt;/year&gt;&lt;/dates&gt;&lt;isbn&gt;1096-0031&lt;/isbn&gt;&lt;urls&gt;&lt;/urls&gt;&lt;/record&gt;&lt;/Cite&gt;&lt;/EndNote&gt;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'TreeMap'</w:t>
      </w:r>
      <w:r w:rsidR="004B014F" w:rsidRPr="004B014F">
        <w:rPr>
          <w:rFonts w:ascii="Times New Roman" w:hAnsi="Times New Roman" w:cs="Times New Roman"/>
          <w:noProof/>
          <w:vertAlign w:val="superscript"/>
        </w:rPr>
        <w:t>20</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and one based on branch-length comparisons to estimate overall similarity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&lt;EndNote&gt;&lt;Cite&gt;&lt;Author&gt;Legendre&lt;/Author&gt;&lt;Year&gt;2002&lt;/Year&gt;&lt;RecNum&gt;19&lt;/RecNum&gt;&lt;Prefix&gt;i.e. &amp;apos;Parafit&amp;apos;`, &lt;/Prefix&gt;&lt;DisplayText&gt;i.e. &amp;apos;Parafit&amp;apos;, &lt;style face="superscript"&gt;21&lt;/style&gt;&lt;/DisplayText&gt;&lt;record&gt;&lt;rec-number&gt;19&lt;/rec-number&gt;&lt;foreign-keys&gt;&lt;key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'Parafit'</w:t>
      </w:r>
      <w:r w:rsidR="004B014F" w:rsidRPr="004B014F">
        <w:rPr>
          <w:rFonts w:ascii="Times New Roman" w:hAnsi="Times New Roman" w:cs="Times New Roman"/>
          <w:noProof/>
          <w:vertAlign w:val="superscript"/>
        </w:rPr>
        <w:t>21</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w:t>
      </w:r>
      <w:r w:rsidR="00DD46F1" w:rsidRPr="00EF1AEC">
        <w:rPr>
          <w:rFonts w:ascii="Times New Roman" w:hAnsi="Times New Roman" w:cs="Times New Roman"/>
        </w:rPr>
        <w:t>First</w:t>
      </w:r>
      <w:r w:rsidR="00A7096D" w:rsidRPr="00EF1AEC">
        <w:rPr>
          <w:rFonts w:ascii="Times New Roman" w:hAnsi="Times New Roman" w:cs="Times New Roman"/>
        </w:rPr>
        <w:t>ly</w:t>
      </w:r>
      <w:r w:rsidR="00DD46F1" w:rsidRPr="00EF1AEC">
        <w:rPr>
          <w:rFonts w:ascii="Times New Roman" w:hAnsi="Times New Roman" w:cs="Times New Roman"/>
        </w:rPr>
        <w:t xml:space="preserve">, we </w:t>
      </w:r>
      <w:r w:rsidR="00211968" w:rsidRPr="00EF1AEC">
        <w:rPr>
          <w:rFonts w:ascii="Times New Roman" w:hAnsi="Times New Roman" w:cs="Times New Roman"/>
        </w:rPr>
        <w:t xml:space="preserve">examine the </w:t>
      </w:r>
      <w:r w:rsidR="00192913">
        <w:rPr>
          <w:rFonts w:ascii="Times New Roman" w:hAnsi="Times New Roman" w:cs="Times New Roman"/>
        </w:rPr>
        <w:t xml:space="preserve">extent to which symbiont phylogeny </w:t>
      </w:r>
      <w:r w:rsidR="00192913" w:rsidRPr="003654F5">
        <w:rPr>
          <w:rFonts w:ascii="Times New Roman" w:hAnsi="Times New Roman" w:cs="Times New Roman"/>
          <w:color w:val="000000" w:themeColor="text1"/>
        </w:rPr>
        <w:t xml:space="preserve">tracks </w:t>
      </w:r>
      <w:r w:rsidR="0009055D" w:rsidRPr="003654F5">
        <w:rPr>
          <w:rFonts w:ascii="Times New Roman" w:hAnsi="Times New Roman" w:cs="Times New Roman"/>
          <w:color w:val="000000" w:themeColor="text1"/>
        </w:rPr>
        <w:t>host phylogeny, providing a broadscale analysis of cophylogeny. We then test the</w:t>
      </w:r>
      <w:r w:rsidR="00121CB9">
        <w:rPr>
          <w:rFonts w:ascii="Times New Roman" w:hAnsi="Times New Roman" w:cs="Times New Roman"/>
          <w:color w:val="000000" w:themeColor="text1"/>
        </w:rPr>
        <w:t xml:space="preserve"> </w:t>
      </w:r>
      <w:r w:rsidR="00211968" w:rsidRPr="003654F5">
        <w:rPr>
          <w:rFonts w:ascii="Times New Roman" w:hAnsi="Times New Roman" w:cs="Times New Roman"/>
          <w:color w:val="000000" w:themeColor="text1"/>
        </w:rPr>
        <w:t xml:space="preserve">validity of </w:t>
      </w:r>
      <w:proofErr w:type="spellStart"/>
      <w:r w:rsidR="00211968" w:rsidRPr="003654F5">
        <w:rPr>
          <w:rFonts w:ascii="Times New Roman" w:hAnsi="Times New Roman" w:cs="Times New Roman"/>
          <w:color w:val="000000" w:themeColor="text1"/>
        </w:rPr>
        <w:t>Fahrenholz’s</w:t>
      </w:r>
      <w:proofErr w:type="spellEnd"/>
      <w:r w:rsidR="00211968" w:rsidRPr="003654F5">
        <w:rPr>
          <w:rFonts w:ascii="Times New Roman" w:hAnsi="Times New Roman" w:cs="Times New Roman"/>
          <w:color w:val="000000" w:themeColor="text1"/>
        </w:rPr>
        <w:t xml:space="preserve"> Ru</w:t>
      </w:r>
      <w:r w:rsidR="0025376C" w:rsidRPr="003654F5">
        <w:rPr>
          <w:rFonts w:ascii="Times New Roman" w:hAnsi="Times New Roman" w:cs="Times New Roman"/>
          <w:color w:val="000000" w:themeColor="text1"/>
        </w:rPr>
        <w:t>le</w:t>
      </w:r>
      <w:r w:rsidR="005F62E9" w:rsidRPr="003654F5">
        <w:rPr>
          <w:rFonts w:ascii="Times New Roman" w:hAnsi="Times New Roman" w:cs="Times New Roman"/>
          <w:color w:val="000000" w:themeColor="text1"/>
        </w:rPr>
        <w:t xml:space="preserve"> </w:t>
      </w:r>
      <w:r w:rsidR="0009055D" w:rsidRPr="003654F5">
        <w:rPr>
          <w:rFonts w:ascii="Times New Roman" w:hAnsi="Times New Roman" w:cs="Times New Roman"/>
          <w:color w:val="000000" w:themeColor="text1"/>
        </w:rPr>
        <w:t xml:space="preserve">specifically, </w:t>
      </w:r>
      <w:r w:rsidR="005F62E9" w:rsidRPr="003654F5">
        <w:rPr>
          <w:rFonts w:ascii="Times New Roman" w:hAnsi="Times New Roman" w:cs="Times New Roman"/>
          <w:color w:val="000000" w:themeColor="text1"/>
        </w:rPr>
        <w:t xml:space="preserve">by testing the generality </w:t>
      </w:r>
      <w:r w:rsidR="00FB6F53" w:rsidRPr="003654F5">
        <w:rPr>
          <w:rFonts w:ascii="Times New Roman" w:hAnsi="Times New Roman" w:cs="Times New Roman"/>
          <w:color w:val="000000" w:themeColor="text1"/>
        </w:rPr>
        <w:t>of the prediction that</w:t>
      </w:r>
      <w:r w:rsidR="00211968" w:rsidRPr="003654F5">
        <w:rPr>
          <w:rFonts w:ascii="Times New Roman" w:hAnsi="Times New Roman" w:cs="Times New Roman"/>
          <w:color w:val="000000" w:themeColor="text1"/>
        </w:rPr>
        <w:t xml:space="preserve"> </w:t>
      </w:r>
      <w:r w:rsidR="000A0624" w:rsidRPr="003654F5">
        <w:rPr>
          <w:rFonts w:ascii="Times New Roman" w:hAnsi="Times New Roman" w:cs="Times New Roman"/>
          <w:color w:val="000000" w:themeColor="text1"/>
        </w:rPr>
        <w:t>parasite ph</w:t>
      </w:r>
      <w:r w:rsidR="0025376C" w:rsidRPr="003654F5">
        <w:rPr>
          <w:rFonts w:ascii="Times New Roman" w:hAnsi="Times New Roman" w:cs="Times New Roman"/>
          <w:color w:val="000000" w:themeColor="text1"/>
        </w:rPr>
        <w:t>ylogeny mirrors host phylogeny</w:t>
      </w:r>
      <w:r w:rsidR="0009055D" w:rsidRPr="003654F5">
        <w:rPr>
          <w:rFonts w:ascii="Times New Roman" w:hAnsi="Times New Roman" w:cs="Times New Roman"/>
          <w:color w:val="000000" w:themeColor="text1"/>
        </w:rPr>
        <w:t xml:space="preserve"> across </w:t>
      </w:r>
      <w:r w:rsidR="00564B89" w:rsidRPr="003654F5">
        <w:rPr>
          <w:rFonts w:ascii="Times New Roman" w:hAnsi="Times New Roman" w:cs="Times New Roman"/>
          <w:color w:val="000000" w:themeColor="text1"/>
        </w:rPr>
        <w:t xml:space="preserve">multiple </w:t>
      </w:r>
      <w:r w:rsidR="0009055D" w:rsidRPr="003654F5">
        <w:rPr>
          <w:rFonts w:ascii="Times New Roman" w:hAnsi="Times New Roman" w:cs="Times New Roman"/>
          <w:color w:val="000000" w:themeColor="text1"/>
        </w:rPr>
        <w:t xml:space="preserve">host and parasite </w:t>
      </w:r>
      <w:r w:rsidR="00564B89" w:rsidRPr="003654F5">
        <w:rPr>
          <w:rFonts w:ascii="Times New Roman" w:hAnsi="Times New Roman" w:cs="Times New Roman"/>
          <w:color w:val="000000" w:themeColor="text1"/>
        </w:rPr>
        <w:t>taxa</w:t>
      </w:r>
      <w:r w:rsidR="0025376C" w:rsidRPr="003654F5">
        <w:rPr>
          <w:rFonts w:ascii="Times New Roman" w:hAnsi="Times New Roman" w:cs="Times New Roman"/>
          <w:color w:val="000000" w:themeColor="text1"/>
        </w:rPr>
        <w:t>.</w:t>
      </w:r>
      <w:r w:rsidR="0025376C" w:rsidRPr="00EF1AEC">
        <w:rPr>
          <w:rFonts w:ascii="Times New Roman" w:hAnsi="Times New Roman" w:cs="Times New Roman"/>
        </w:rPr>
        <w:t xml:space="preserve"> If parasites are specialized </w:t>
      </w:r>
      <w:r w:rsidR="001A7697" w:rsidRPr="00EF1AEC">
        <w:rPr>
          <w:rFonts w:ascii="Times New Roman" w:hAnsi="Times New Roman" w:cs="Times New Roman"/>
        </w:rPr>
        <w:t xml:space="preserve">and </w:t>
      </w:r>
      <w:r w:rsidR="008D7246" w:rsidRPr="00EF1AEC">
        <w:rPr>
          <w:rFonts w:ascii="Times New Roman" w:hAnsi="Times New Roman" w:cs="Times New Roman"/>
        </w:rPr>
        <w:t xml:space="preserve">tightly </w:t>
      </w:r>
      <w:r w:rsidR="001A7697" w:rsidRPr="00EF1AEC">
        <w:rPr>
          <w:rFonts w:ascii="Times New Roman" w:hAnsi="Times New Roman" w:cs="Times New Roman"/>
        </w:rPr>
        <w:t>coevolved to single host species</w:t>
      </w:r>
      <w:r w:rsidR="00C02EE9" w:rsidRPr="00EF1AEC">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C02EE9" w:rsidRPr="00EF1AEC">
        <w:rPr>
          <w:rFonts w:ascii="Times New Roman" w:hAnsi="Times New Roman" w:cs="Times New Roman"/>
        </w:rPr>
      </w:r>
      <w:r w:rsidR="00C02EE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22</w:t>
      </w:r>
      <w:r w:rsidR="00C02EE9" w:rsidRPr="00EF1AEC">
        <w:rPr>
          <w:rFonts w:ascii="Times New Roman" w:hAnsi="Times New Roman" w:cs="Times New Roman"/>
        </w:rPr>
        <w:fldChar w:fldCharType="end"/>
      </w:r>
      <w:r w:rsidR="001A7697" w:rsidRPr="00EF1AEC">
        <w:rPr>
          <w:rFonts w:ascii="Times New Roman" w:hAnsi="Times New Roman" w:cs="Times New Roman"/>
        </w:rPr>
        <w:t xml:space="preserve">, we expect a strong signal of phylogenetic congruence between host and parasite phylogenies. Alternatively, </w:t>
      </w:r>
      <w:r w:rsidR="00E51C23" w:rsidRPr="00EF1AEC">
        <w:rPr>
          <w:rFonts w:ascii="Times New Roman" w:hAnsi="Times New Roman" w:cs="Times New Roman"/>
        </w:rPr>
        <w:t xml:space="preserve">if </w:t>
      </w:r>
      <w:r w:rsidR="00872FC7" w:rsidRPr="00EF1AEC">
        <w:rPr>
          <w:rFonts w:ascii="Times New Roman" w:hAnsi="Times New Roman" w:cs="Times New Roman"/>
        </w:rPr>
        <w:t>parasites commonly s</w:t>
      </w:r>
      <w:r w:rsidR="009623BD" w:rsidRPr="00EF1AEC">
        <w:rPr>
          <w:rFonts w:ascii="Times New Roman" w:hAnsi="Times New Roman" w:cs="Times New Roman"/>
        </w:rPr>
        <w:t>hift</w:t>
      </w:r>
      <w:r w:rsidR="00872FC7" w:rsidRPr="00EF1AEC">
        <w:rPr>
          <w:rFonts w:ascii="Times New Roman" w:hAnsi="Times New Roman" w:cs="Times New Roman"/>
        </w:rPr>
        <w:t xml:space="preserve"> to new </w:t>
      </w:r>
      <w:r w:rsidR="00E51C23" w:rsidRPr="00EF1AEC">
        <w:rPr>
          <w:rFonts w:ascii="Times New Roman" w:hAnsi="Times New Roman" w:cs="Times New Roman"/>
        </w:rPr>
        <w:t>host</w:t>
      </w:r>
      <w:r w:rsidR="00872FC7" w:rsidRPr="00EF1AEC">
        <w:rPr>
          <w:rFonts w:ascii="Times New Roman" w:hAnsi="Times New Roman" w:cs="Times New Roman"/>
        </w:rPr>
        <w:t xml:space="preserve"> species</w:t>
      </w:r>
      <w:r w:rsidR="00E51C23" w:rsidRPr="00EF1AEC">
        <w:rPr>
          <w:rFonts w:ascii="Times New Roman" w:hAnsi="Times New Roman" w:cs="Times New Roman"/>
        </w:rPr>
        <w:t xml:space="preserve">, </w:t>
      </w:r>
      <w:r w:rsidR="00CB711A" w:rsidRPr="00EF1AEC">
        <w:rPr>
          <w:rFonts w:ascii="Times New Roman" w:hAnsi="Times New Roman" w:cs="Times New Roman"/>
        </w:rPr>
        <w:t xml:space="preserve">either </w:t>
      </w:r>
      <w:r w:rsidR="00E51C23" w:rsidRPr="00EF1AEC">
        <w:rPr>
          <w:rFonts w:ascii="Times New Roman" w:hAnsi="Times New Roman" w:cs="Times New Roman"/>
        </w:rPr>
        <w:t>with parasite speciation following host-switching events</w:t>
      </w:r>
      <w:r w:rsidR="00AF7A7A" w:rsidRPr="00EF1AEC">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AF7A7A" w:rsidRPr="00EF1AEC">
        <w:rPr>
          <w:rFonts w:ascii="Times New Roman" w:hAnsi="Times New Roman" w:cs="Times New Roman"/>
        </w:rPr>
      </w:r>
      <w:r w:rsidR="00AF7A7A"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23,24</w:t>
      </w:r>
      <w:r w:rsidR="00AF7A7A" w:rsidRPr="00EF1AEC">
        <w:rPr>
          <w:rFonts w:ascii="Times New Roman" w:hAnsi="Times New Roman" w:cs="Times New Roman"/>
        </w:rPr>
        <w:fldChar w:fldCharType="end"/>
      </w:r>
      <w:r w:rsidR="001444B4" w:rsidRPr="00EF1AEC">
        <w:rPr>
          <w:rFonts w:ascii="Times New Roman" w:hAnsi="Times New Roman" w:cs="Times New Roman"/>
        </w:rPr>
        <w:t>,</w:t>
      </w:r>
      <w:r w:rsidR="00CB711A" w:rsidRPr="00EF1AEC">
        <w:rPr>
          <w:rFonts w:ascii="Times New Roman" w:hAnsi="Times New Roman" w:cs="Times New Roman"/>
        </w:rPr>
        <w:t xml:space="preserve"> or without speciation</w:t>
      </w:r>
      <w:r w:rsidR="001444B4"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&lt;EndNote&gt;&lt;Cite&gt;&lt;Author&gt;Clayton&lt;/Author&gt;&lt;Year&gt;2015&lt;/Year&gt;&lt;RecNum&gt;57&lt;/RecNum&gt;&lt;DisplayText&gt;&lt;style face="superscript"&gt;25&lt;/style&gt;&lt;/DisplayText&gt;&lt;record&gt;&lt;rec-number&gt;57&lt;/rec-number&gt;&lt;foreign-keys&gt;&lt;key app="EN" db-id="x0tfewrx6v00a6et95bves2m9fte0e5fess2" timestamp="1519997931"&gt;57&lt;/key&gt;&lt;/foreign-keys&gt;&lt;ref-type name="Book"&gt;6&lt;/ref-type&gt;&lt;contributors&gt;&lt;authors&gt;&lt;author&gt;Clayton, Dale H&lt;/author&gt;&lt;author&gt;Bush, Sarah E&lt;/author&gt;&lt;author&gt;Johnson, Kevin P&lt;/author&gt;&lt;/authors&gt;&lt;/contributors&gt;&lt;titles&gt;&lt;title&gt;Coevolution of life on hosts: integrating ecology and history&lt;/title&gt;&lt;/titles&gt;&lt;dates&gt;&lt;year&gt;2015&lt;/year&gt;&lt;/dates&gt;&lt;publisher&gt;University of Chicago Press&lt;/publisher&gt;&lt;isbn&gt;022630230X&lt;/isbn&gt;&lt;urls&gt;&lt;/urls&gt;&lt;/record&gt;&lt;/Cite&gt;&lt;/EndNote&gt;</w:instrText>
      </w:r>
      <w:r w:rsidR="001444B4"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25</w:t>
      </w:r>
      <w:r w:rsidR="001444B4" w:rsidRPr="00EF1AEC">
        <w:rPr>
          <w:rFonts w:ascii="Times New Roman" w:hAnsi="Times New Roman" w:cs="Times New Roman"/>
        </w:rPr>
        <w:fldChar w:fldCharType="end"/>
      </w:r>
      <w:r w:rsidR="00872FC7" w:rsidRPr="00EF1AEC">
        <w:rPr>
          <w:rFonts w:ascii="Times New Roman" w:hAnsi="Times New Roman" w:cs="Times New Roman"/>
        </w:rPr>
        <w:t>, we expect</w:t>
      </w:r>
      <w:r w:rsidR="00E51C23" w:rsidRPr="00EF1AEC">
        <w:rPr>
          <w:rFonts w:ascii="Times New Roman" w:hAnsi="Times New Roman" w:cs="Times New Roman"/>
        </w:rPr>
        <w:t xml:space="preserve"> </w:t>
      </w:r>
      <w:r w:rsidR="009623BD" w:rsidRPr="00EF1AEC">
        <w:rPr>
          <w:rFonts w:ascii="Times New Roman" w:hAnsi="Times New Roman" w:cs="Times New Roman"/>
        </w:rPr>
        <w:t>a</w:t>
      </w:r>
      <w:r w:rsidR="00E51C23" w:rsidRPr="00EF1AEC">
        <w:rPr>
          <w:rFonts w:ascii="Times New Roman" w:hAnsi="Times New Roman" w:cs="Times New Roman"/>
        </w:rPr>
        <w:t xml:space="preserve"> weak</w:t>
      </w:r>
      <w:r w:rsidR="009623BD" w:rsidRPr="00EF1AEC">
        <w:rPr>
          <w:rFonts w:ascii="Times New Roman" w:hAnsi="Times New Roman" w:cs="Times New Roman"/>
        </w:rPr>
        <w:t xml:space="preserve"> or absent</w:t>
      </w:r>
      <w:r w:rsidR="00E51C23" w:rsidRPr="00EF1AEC">
        <w:rPr>
          <w:rFonts w:ascii="Times New Roman" w:hAnsi="Times New Roman" w:cs="Times New Roman"/>
        </w:rPr>
        <w:t xml:space="preserve"> </w:t>
      </w:r>
      <w:r w:rsidR="00872FC7" w:rsidRPr="00EF1AEC">
        <w:rPr>
          <w:rFonts w:ascii="Times New Roman" w:hAnsi="Times New Roman" w:cs="Times New Roman"/>
        </w:rPr>
        <w:t>signal</w:t>
      </w:r>
      <w:r w:rsidR="00E51C23" w:rsidRPr="00EF1AEC">
        <w:rPr>
          <w:rFonts w:ascii="Times New Roman" w:hAnsi="Times New Roman" w:cs="Times New Roman"/>
        </w:rPr>
        <w:t xml:space="preserve"> of phylogenetic congruence. </w:t>
      </w:r>
      <w:r w:rsidR="00192913">
        <w:rPr>
          <w:rFonts w:ascii="Times New Roman" w:hAnsi="Times New Roman" w:cs="Times New Roman"/>
        </w:rPr>
        <w:t>Next</w:t>
      </w:r>
      <w:r w:rsidR="00AF7A7A" w:rsidRPr="00EF1AEC">
        <w:rPr>
          <w:rFonts w:ascii="Times New Roman" w:hAnsi="Times New Roman" w:cs="Times New Roman"/>
        </w:rPr>
        <w:t xml:space="preserve">, we </w:t>
      </w:r>
      <w:r w:rsidR="0009055D">
        <w:rPr>
          <w:rFonts w:ascii="Times New Roman" w:hAnsi="Times New Roman" w:cs="Times New Roman"/>
        </w:rPr>
        <w:t>compare the findings for parasites to those for</w:t>
      </w:r>
      <w:r w:rsidR="004D1BDE" w:rsidRPr="00EF1AEC">
        <w:rPr>
          <w:rFonts w:ascii="Times New Roman" w:hAnsi="Times New Roman" w:cs="Times New Roman"/>
        </w:rPr>
        <w:t xml:space="preserve"> mutually beneficial symbiotic interactions</w:t>
      </w:r>
      <w:r w:rsidR="00CC2E01">
        <w:rPr>
          <w:rFonts w:ascii="Times New Roman" w:hAnsi="Times New Roman" w:cs="Times New Roman"/>
        </w:rPr>
        <w:t xml:space="preserve"> </w:t>
      </w:r>
      <w:r w:rsidR="004D1BDE" w:rsidRPr="00EF1AEC">
        <w:rPr>
          <w:rFonts w:ascii="Times New Roman" w:hAnsi="Times New Roman" w:cs="Times New Roman"/>
        </w:rPr>
        <w:fldChar w:fldCharType="begin"/>
      </w:r>
      <w:r w:rsidR="00802379">
        <w:rPr>
          <w:rFonts w:ascii="Times New Roman" w:hAnsi="Times New Roman" w:cs="Times New Roman"/>
        </w:rPr>
        <w:instrText xml:space="preserve"> ADDIN EN.CITE &lt;EndNote&gt;&lt;Cite&gt;&lt;Author&gt;Bronstein&lt;/Author&gt;&lt;Year&gt;2015&lt;/Year&gt;&lt;RecNum&gt;27&lt;/RecNum&gt;&lt;Prefix&gt;sensu &lt;/Prefix&gt;&lt;DisplayText&gt;sensu &lt;style face="superscript"&gt;26&lt;/style&gt;&lt;/DisplayText&gt;&lt;record&gt;&lt;rec-number&gt;27&lt;/rec-number&gt;&lt;foreign-keys&gt;&lt;key app="EN" db-id="x0tfewrx6v00a6et95bves2m9fte0e5fess2" timestamp="1518776270"&gt;27&lt;/key&gt;&lt;/foreign-keys&gt;&lt;ref-type name="Book"&gt;6&lt;/ref-type&gt;&lt;contributors&gt;&lt;authors&gt;&lt;author&gt;Bronstein, Judith L&lt;/author&gt;&lt;/authors&gt;&lt;/contributors&gt;&lt;titles&gt;&lt;title&gt;Mutualism&lt;/title&gt;&lt;/titles&gt;&lt;dates&gt;&lt;year&gt;2015&lt;/year&gt;&lt;/dates&gt;&lt;publisher&gt;Oxford University Press, USA&lt;/publisher&gt;&lt;isbn&gt;019967566X&lt;/isbn&gt;&lt;urls&gt;&lt;/urls&gt;&lt;/record&gt;&lt;/Cite&gt;&lt;/EndNote&gt;</w:instrText>
      </w:r>
      <w:r w:rsidR="004D1BDE" w:rsidRPr="00EF1AEC">
        <w:rPr>
          <w:rFonts w:ascii="Times New Roman" w:hAnsi="Times New Roman" w:cs="Times New Roman"/>
        </w:rPr>
        <w:fldChar w:fldCharType="separate"/>
      </w:r>
      <w:r w:rsidR="00802379" w:rsidRPr="00270ABF">
        <w:rPr>
          <w:rFonts w:ascii="Times New Roman" w:hAnsi="Times New Roman" w:cs="Times New Roman"/>
          <w:i/>
          <w:iCs/>
          <w:noProof/>
          <w:rPrChange w:id="68" w:author="Shinichi Nakagawa" w:date="2019-07-01T06:29:00Z">
            <w:rPr>
              <w:rFonts w:ascii="Times New Roman" w:hAnsi="Times New Roman" w:cs="Times New Roman"/>
              <w:noProof/>
            </w:rPr>
          </w:rPrChange>
        </w:rPr>
        <w:t>sensu</w:t>
      </w:r>
      <w:r w:rsidR="00CC2E01">
        <w:rPr>
          <w:rFonts w:ascii="Times New Roman" w:hAnsi="Times New Roman" w:cs="Times New Roman"/>
          <w:noProof/>
        </w:rPr>
        <w:t xml:space="preserve"> Bronstein</w:t>
      </w:r>
      <w:r w:rsidR="00802379" w:rsidRPr="00802379">
        <w:rPr>
          <w:rFonts w:ascii="Times New Roman" w:hAnsi="Times New Roman" w:cs="Times New Roman"/>
          <w:noProof/>
          <w:vertAlign w:val="superscript"/>
        </w:rPr>
        <w:t>26</w:t>
      </w:r>
      <w:r w:rsidR="004D1BDE" w:rsidRPr="00EF1AEC">
        <w:rPr>
          <w:rFonts w:ascii="Times New Roman" w:hAnsi="Times New Roman" w:cs="Times New Roman"/>
        </w:rPr>
        <w:fldChar w:fldCharType="end"/>
      </w:r>
      <w:r w:rsidR="004D1BDE" w:rsidRPr="00EF1AEC">
        <w:rPr>
          <w:rFonts w:ascii="Times New Roman" w:hAnsi="Times New Roman" w:cs="Times New Roman"/>
        </w:rPr>
        <w:t>.</w:t>
      </w:r>
      <w:r w:rsidR="00DA0BFE" w:rsidRPr="00EF1AEC">
        <w:rPr>
          <w:rFonts w:ascii="Times New Roman" w:hAnsi="Times New Roman" w:cs="Times New Roman"/>
        </w:rPr>
        <w:t xml:space="preserve"> </w:t>
      </w:r>
      <w:r w:rsidR="00AF6EEF" w:rsidRPr="00EF1AEC">
        <w:rPr>
          <w:rFonts w:ascii="Times New Roman" w:hAnsi="Times New Roman" w:cs="Times New Roman"/>
        </w:rPr>
        <w:t>M</w:t>
      </w:r>
      <w:r w:rsidR="009623BD" w:rsidRPr="00EF1AEC">
        <w:rPr>
          <w:rFonts w:ascii="Times New Roman" w:hAnsi="Times New Roman" w:cs="Times New Roman"/>
        </w:rPr>
        <w:t>utualism</w:t>
      </w:r>
      <w:r w:rsidR="00A25BAD" w:rsidRPr="00EF1AEC">
        <w:rPr>
          <w:rFonts w:ascii="Times New Roman" w:hAnsi="Times New Roman" w:cs="Times New Roman"/>
        </w:rPr>
        <w:t xml:space="preserve"> </w:t>
      </w:r>
      <w:r w:rsidR="00172B49" w:rsidRPr="00EF1AEC">
        <w:rPr>
          <w:rFonts w:ascii="Times New Roman" w:hAnsi="Times New Roman" w:cs="Times New Roman"/>
        </w:rPr>
        <w:t>can be</w:t>
      </w:r>
      <w:r w:rsidR="00A25BAD" w:rsidRPr="00EF1AEC">
        <w:rPr>
          <w:rFonts w:ascii="Times New Roman" w:hAnsi="Times New Roman" w:cs="Times New Roman"/>
        </w:rPr>
        <w:t xml:space="preserve"> viewed </w:t>
      </w:r>
      <w:r w:rsidR="003F289F" w:rsidRPr="00EF1AEC">
        <w:rPr>
          <w:rFonts w:ascii="Times New Roman" w:hAnsi="Times New Roman" w:cs="Times New Roman"/>
        </w:rPr>
        <w:t xml:space="preserve">within </w:t>
      </w:r>
      <w:r w:rsidR="00E41387" w:rsidRPr="00EF1AEC">
        <w:rPr>
          <w:rFonts w:ascii="Times New Roman" w:hAnsi="Times New Roman" w:cs="Times New Roman"/>
        </w:rPr>
        <w:t>the</w:t>
      </w:r>
      <w:r w:rsidR="003F289F" w:rsidRPr="00EF1AEC">
        <w:rPr>
          <w:rFonts w:ascii="Times New Roman" w:hAnsi="Times New Roman" w:cs="Times New Roman"/>
        </w:rPr>
        <w:t xml:space="preserve"> framework of ‘reciprocal exploitation</w:t>
      </w:r>
      <w:r w:rsidR="009421DD" w:rsidRPr="00EF1AEC">
        <w:rPr>
          <w:rFonts w:ascii="Times New Roman" w:hAnsi="Times New Roman" w:cs="Times New Roman"/>
        </w:rPr>
        <w:t>’</w:t>
      </w:r>
      <w:r w:rsidR="009421DD"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&lt;EndNote&gt;&lt;Cite&gt;&lt;Author&gt;Herre&lt;/Author&gt;&lt;Year&gt;1999&lt;/Year&gt;&lt;RecNum&gt;30&lt;/RecNum&gt;&lt;DisplayText&gt;&lt;style face="superscript"&gt;27&lt;/style&gt;&lt;/DisplayText&gt;&lt;record&gt;&lt;rec-number&gt;30&lt;/rec-number&gt;&lt;foreign-keys&gt;&lt;key app="EN" db-id="x0tfewrx6v00a6et95bves2m9fte0e5fess2" timestamp="1518882785"&gt;30&lt;/key&gt;&lt;/foreign-keys&gt;&lt;ref-type name="Journal Article"&gt;17&lt;/ref-type&gt;&lt;contributors&gt;&lt;authors&gt;&lt;author&gt;Herre, E. A.&lt;/author&gt;&lt;author&gt;Knowlton, N.&lt;/author&gt;&lt;author&gt;Mueller, U. G.&lt;/author&gt;&lt;author&gt;Rehner, S. A.&lt;/author&gt;&lt;/authors&gt;&lt;/contributors&gt;&lt;auth-address&gt;Smithsonian Trop Res Inst, Balboa, Panama&amp;#xD;Univ Calif San Diego, Scripps Inst Oceanog, La Jolla, CA 92093 USA&amp;#xD;Univ Maryland, Dept Zool, College Pk, MD 20742 USA&amp;#xD;Univ Puerto Rico, Dept Biol, Rio Piedras, PR 00931 USA&lt;/auth-address&gt;&lt;titles&gt;&lt;title&gt;The evolution of mutualisms: exploring the paths between conflict and cooperation&lt;/title&gt;&lt;secondary-title&gt;Trends in Ecology &amp;amp; Evolution&lt;/secondary-title&gt;&lt;alt-title&gt;Trends Ecol Evol&lt;/alt-title&gt;&lt;/titles&gt;&lt;periodical&gt;&lt;full-title&gt;Trends in Ecology &amp;amp; Evolution&lt;/full-title&gt;&lt;/periodical&gt;&lt;alt-periodical&gt;&lt;full-title&gt;Trends Ecol Evol&lt;/full-title&gt;&lt;/alt-periodical&gt;&lt;pages&gt;49-53&lt;/pages&gt;&lt;volume&gt;14&lt;/volume&gt;&lt;number&gt;2&lt;/number&gt;&lt;keywords&gt;&lt;keyword&gt;endosymbiotic bacteria&lt;/keyword&gt;&lt;keyword&gt;accelerated evolution&lt;/keyword&gt;&lt;keyword&gt;yucca moths&lt;/keyword&gt;&lt;keyword&gt;fungi&lt;/keyword&gt;&lt;keyword&gt;diversity&lt;/keyword&gt;&lt;keyword&gt;symbioses&lt;/keyword&gt;&lt;keyword&gt;phylogeny&lt;/keyword&gt;&lt;keyword&gt;consequences&lt;/keyword&gt;&lt;keyword&gt;maintenance&lt;/keyword&gt;&lt;keyword&gt;selection&lt;/keyword&gt;&lt;/keywords&gt;&lt;dates&gt;&lt;year&gt;1999&lt;/year&gt;&lt;pub-dates&gt;&lt;date&gt;Feb&lt;/date&gt;&lt;/pub-dates&gt;&lt;/dates&gt;&lt;isbn&gt;0169-5347&lt;/isbn&gt;&lt;accession-num&gt;WOS:000079417200005&lt;/accession-num&gt;&lt;urls&gt;&lt;related-urls&gt;&lt;url&gt;&amp;lt;Go to ISI&amp;gt;://WOS:000079417200005&lt;/url&gt;&lt;/related-urls&gt;&lt;/urls&gt;&lt;electronic-resource-num&gt;Doi 10.1016/S0169-5347(98)01529-8&lt;/electronic-resource-num&gt;&lt;language&gt;English&lt;/language&gt;&lt;/record&gt;&lt;/Cite&gt;&lt;/EndNote&gt;</w:instrText>
      </w:r>
      <w:r w:rsidR="009421DD"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27</w:t>
      </w:r>
      <w:r w:rsidR="009421DD" w:rsidRPr="00EF1AEC">
        <w:rPr>
          <w:rFonts w:ascii="Times New Roman" w:hAnsi="Times New Roman" w:cs="Times New Roman"/>
        </w:rPr>
        <w:fldChar w:fldCharType="end"/>
      </w:r>
      <w:r w:rsidR="008633EA" w:rsidRPr="00EF1AEC">
        <w:rPr>
          <w:rFonts w:ascii="Times New Roman" w:hAnsi="Times New Roman" w:cs="Times New Roman"/>
        </w:rPr>
        <w:t xml:space="preserve">. </w:t>
      </w:r>
      <w:r w:rsidR="00A91C07" w:rsidRPr="00EF1AEC">
        <w:rPr>
          <w:rFonts w:ascii="Times New Roman" w:hAnsi="Times New Roman" w:cs="Times New Roman"/>
        </w:rPr>
        <w:t>Within this framework, t</w:t>
      </w:r>
      <w:r w:rsidR="00A25BAD" w:rsidRPr="00EF1AEC">
        <w:rPr>
          <w:rFonts w:ascii="Times New Roman" w:hAnsi="Times New Roman" w:cs="Times New Roman"/>
        </w:rPr>
        <w:t xml:space="preserve">he </w:t>
      </w:r>
      <w:r w:rsidR="007D4C60" w:rsidRPr="00EF1AEC">
        <w:rPr>
          <w:rFonts w:ascii="Times New Roman" w:hAnsi="Times New Roman" w:cs="Times New Roman"/>
        </w:rPr>
        <w:t>incentive to cheat</w:t>
      </w:r>
      <w:r w:rsidR="00FB1780" w:rsidRPr="00EF1AEC">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B1780" w:rsidRPr="00EF1AEC">
        <w:rPr>
          <w:rFonts w:ascii="Times New Roman" w:hAnsi="Times New Roman" w:cs="Times New Roman"/>
        </w:rPr>
      </w:r>
      <w:r w:rsidR="00FB178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28,29</w:t>
      </w:r>
      <w:r w:rsidR="00FB1780" w:rsidRPr="00EF1AEC">
        <w:rPr>
          <w:rFonts w:ascii="Times New Roman" w:hAnsi="Times New Roman" w:cs="Times New Roman"/>
        </w:rPr>
        <w:fldChar w:fldCharType="end"/>
      </w:r>
      <w:r w:rsidR="007D4C60" w:rsidRPr="00EF1AEC">
        <w:rPr>
          <w:rFonts w:ascii="Times New Roman" w:hAnsi="Times New Roman" w:cs="Times New Roman"/>
        </w:rPr>
        <w:t xml:space="preserve"> </w:t>
      </w:r>
      <w:r w:rsidR="00A25BAD" w:rsidRPr="00EF1AEC">
        <w:rPr>
          <w:rFonts w:ascii="Times New Roman" w:hAnsi="Times New Roman" w:cs="Times New Roman"/>
        </w:rPr>
        <w:t>may</w:t>
      </w:r>
      <w:r w:rsidR="009D725E" w:rsidRPr="00EF1AEC">
        <w:rPr>
          <w:rFonts w:ascii="Times New Roman" w:hAnsi="Times New Roman" w:cs="Times New Roman"/>
          <w:color w:val="FF0000"/>
        </w:rPr>
        <w:t xml:space="preserve"> </w:t>
      </w:r>
      <w:r w:rsidR="009D725E" w:rsidRPr="00EF1AEC">
        <w:rPr>
          <w:rFonts w:ascii="Times New Roman" w:hAnsi="Times New Roman" w:cs="Times New Roman"/>
        </w:rPr>
        <w:t>destabilis</w:t>
      </w:r>
      <w:r w:rsidR="00A25BAD" w:rsidRPr="00EF1AEC">
        <w:rPr>
          <w:rFonts w:ascii="Times New Roman" w:hAnsi="Times New Roman" w:cs="Times New Roman"/>
        </w:rPr>
        <w:t>e</w:t>
      </w:r>
      <w:r w:rsidR="009D725E" w:rsidRPr="00EF1AEC">
        <w:rPr>
          <w:rFonts w:ascii="Times New Roman" w:hAnsi="Times New Roman" w:cs="Times New Roman"/>
        </w:rPr>
        <w:t xml:space="preserve"> the longevity of mutualisms over protracted evolutionary timescales</w:t>
      </w:r>
      <w:r w:rsidR="00AF6EEF" w:rsidRPr="00EF1AEC">
        <w:rPr>
          <w:rFonts w:ascii="Times New Roman" w:hAnsi="Times New Roman" w:cs="Times New Roman"/>
        </w:rPr>
        <w:t xml:space="preserve">, </w:t>
      </w:r>
      <w:r w:rsidR="007764B7" w:rsidRPr="00EF1AEC">
        <w:rPr>
          <w:rFonts w:ascii="Times New Roman" w:hAnsi="Times New Roman" w:cs="Times New Roman"/>
        </w:rPr>
        <w:t>resulting in</w:t>
      </w:r>
      <w:r w:rsidR="00AF6EEF" w:rsidRPr="00EF1AEC">
        <w:rPr>
          <w:rFonts w:ascii="Times New Roman" w:hAnsi="Times New Roman" w:cs="Times New Roman"/>
        </w:rPr>
        <w:t xml:space="preserve"> </w:t>
      </w:r>
      <w:r w:rsidR="00323D1E" w:rsidRPr="00EF1AEC">
        <w:rPr>
          <w:rFonts w:ascii="Times New Roman" w:hAnsi="Times New Roman" w:cs="Times New Roman"/>
        </w:rPr>
        <w:t xml:space="preserve">no greater overall </w:t>
      </w:r>
      <w:r w:rsidR="00AF6EEF" w:rsidRPr="00EF1AEC">
        <w:rPr>
          <w:rFonts w:ascii="Times New Roman" w:hAnsi="Times New Roman" w:cs="Times New Roman"/>
        </w:rPr>
        <w:t>phylogenetic congruence between hosts and mutualists than that observed for parasites</w:t>
      </w:r>
      <w:r w:rsidR="009D725E" w:rsidRPr="00EF1AEC">
        <w:rPr>
          <w:rFonts w:ascii="Times New Roman" w:hAnsi="Times New Roman" w:cs="Times New Roman"/>
        </w:rPr>
        <w:t>.</w:t>
      </w:r>
      <w:r w:rsidR="00AF6EEF" w:rsidRPr="00EF1AEC">
        <w:rPr>
          <w:rFonts w:ascii="Times New Roman" w:hAnsi="Times New Roman" w:cs="Times New Roman"/>
        </w:rPr>
        <w:t xml:space="preserve"> </w:t>
      </w:r>
      <w:r w:rsidR="00407649" w:rsidRPr="00EF1AEC">
        <w:rPr>
          <w:rFonts w:ascii="Times New Roman" w:hAnsi="Times New Roman" w:cs="Times New Roman"/>
        </w:rPr>
        <w:t>Conversely,</w:t>
      </w:r>
      <w:r w:rsidR="00AF6EEF" w:rsidRPr="00EF1AEC">
        <w:rPr>
          <w:rFonts w:ascii="Times New Roman" w:hAnsi="Times New Roman" w:cs="Times New Roman"/>
        </w:rPr>
        <w:t xml:space="preserve"> </w:t>
      </w:r>
      <w:r w:rsidR="00AF6EEF" w:rsidRPr="00EF1AEC">
        <w:rPr>
          <w:rFonts w:ascii="Times New Roman" w:hAnsi="Times New Roman" w:cs="Times New Roman"/>
        </w:rPr>
        <w:lastRenderedPageBreak/>
        <w:t xml:space="preserve">mutualisms may be robust to </w:t>
      </w:r>
      <w:r w:rsidR="007764B7" w:rsidRPr="00EF1AEC">
        <w:rPr>
          <w:rFonts w:ascii="Times New Roman" w:hAnsi="Times New Roman" w:cs="Times New Roman"/>
        </w:rPr>
        <w:t>such</w:t>
      </w:r>
      <w:r w:rsidR="00AF6EEF" w:rsidRPr="00EF1AEC">
        <w:rPr>
          <w:rFonts w:ascii="Times New Roman" w:hAnsi="Times New Roman" w:cs="Times New Roman"/>
        </w:rPr>
        <w:t xml:space="preserve"> challenges and</w:t>
      </w:r>
      <w:r w:rsidR="007764B7" w:rsidRPr="00EF1AEC">
        <w:rPr>
          <w:rFonts w:ascii="Times New Roman" w:hAnsi="Times New Roman" w:cs="Times New Roman"/>
        </w:rPr>
        <w:t xml:space="preserve"> </w:t>
      </w:r>
      <w:r w:rsidR="00F24D97">
        <w:rPr>
          <w:rFonts w:ascii="Times New Roman" w:hAnsi="Times New Roman" w:cs="Times New Roman"/>
        </w:rPr>
        <w:t xml:space="preserve">thus </w:t>
      </w:r>
      <w:r w:rsidR="00C212BF">
        <w:rPr>
          <w:rFonts w:ascii="Times New Roman" w:hAnsi="Times New Roman" w:cs="Times New Roman"/>
        </w:rPr>
        <w:t xml:space="preserve">be </w:t>
      </w:r>
      <w:r w:rsidR="00AF6EEF" w:rsidRPr="00EF1AEC">
        <w:rPr>
          <w:rFonts w:ascii="Times New Roman" w:hAnsi="Times New Roman" w:cs="Times New Roman"/>
        </w:rPr>
        <w:t>evolutionarily persistent</w:t>
      </w:r>
      <w:r w:rsidR="00407649" w:rsidRPr="00EF1AEC">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407649" w:rsidRPr="00EF1AEC">
        <w:rPr>
          <w:rFonts w:ascii="Times New Roman" w:hAnsi="Times New Roman" w:cs="Times New Roman"/>
        </w:rPr>
      </w:r>
      <w:r w:rsidR="0040764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30,31</w:t>
      </w:r>
      <w:r w:rsidR="00407649" w:rsidRPr="00EF1AEC">
        <w:rPr>
          <w:rFonts w:ascii="Times New Roman" w:hAnsi="Times New Roman" w:cs="Times New Roman"/>
        </w:rPr>
        <w:fldChar w:fldCharType="end"/>
      </w:r>
      <w:r w:rsidR="00A91C07" w:rsidRPr="00EF1AEC">
        <w:rPr>
          <w:rFonts w:ascii="Times New Roman" w:hAnsi="Times New Roman" w:cs="Times New Roman"/>
        </w:rPr>
        <w:t>, which would result in a pattern of tight host-mutualist phylogenetic congruence</w:t>
      </w:r>
      <w:r w:rsidR="009623BD" w:rsidRPr="00EF1AEC">
        <w:rPr>
          <w:rFonts w:ascii="Times New Roman" w:hAnsi="Times New Roman" w:cs="Times New Roman"/>
        </w:rPr>
        <w:t xml:space="preserve">. </w:t>
      </w:r>
      <w:r w:rsidR="007764B7" w:rsidRPr="00EF1AEC">
        <w:rPr>
          <w:rFonts w:ascii="Times New Roman" w:hAnsi="Times New Roman" w:cs="Times New Roman"/>
        </w:rPr>
        <w:t>To distinguish between these alternatives, w</w:t>
      </w:r>
      <w:r w:rsidR="009623BD" w:rsidRPr="00EF1AEC">
        <w:rPr>
          <w:rFonts w:ascii="Times New Roman" w:hAnsi="Times New Roman" w:cs="Times New Roman"/>
        </w:rPr>
        <w:t xml:space="preserve">e test host-mutualist phylogenetic </w:t>
      </w:r>
      <w:r w:rsidR="009623BD" w:rsidRPr="003654F5">
        <w:rPr>
          <w:rFonts w:ascii="Times New Roman" w:hAnsi="Times New Roman" w:cs="Times New Roman"/>
          <w:color w:val="000000" w:themeColor="text1"/>
        </w:rPr>
        <w:t xml:space="preserve">congruence across host and mutualist </w:t>
      </w:r>
      <w:r w:rsidR="00525B32">
        <w:rPr>
          <w:rFonts w:ascii="Times New Roman" w:hAnsi="Times New Roman" w:cs="Times New Roman"/>
          <w:color w:val="000000" w:themeColor="text1"/>
        </w:rPr>
        <w:t xml:space="preserve">taxonomic </w:t>
      </w:r>
      <w:r w:rsidR="00861271">
        <w:rPr>
          <w:rFonts w:ascii="Times New Roman" w:hAnsi="Times New Roman" w:cs="Times New Roman"/>
          <w:color w:val="000000" w:themeColor="text1"/>
        </w:rPr>
        <w:t>diversity</w:t>
      </w:r>
      <w:r w:rsidR="008D7246" w:rsidRPr="003654F5">
        <w:rPr>
          <w:rFonts w:ascii="Times New Roman" w:hAnsi="Times New Roman" w:cs="Times New Roman"/>
          <w:color w:val="000000" w:themeColor="text1"/>
        </w:rPr>
        <w:t xml:space="preserve">, </w:t>
      </w:r>
      <w:r w:rsidR="00A22B91" w:rsidRPr="00EF1AEC">
        <w:rPr>
          <w:rFonts w:ascii="Times New Roman" w:hAnsi="Times New Roman" w:cs="Times New Roman"/>
        </w:rPr>
        <w:t xml:space="preserve">while </w:t>
      </w:r>
      <w:r w:rsidR="007764B7" w:rsidRPr="00EF1AEC">
        <w:rPr>
          <w:rFonts w:ascii="Times New Roman" w:hAnsi="Times New Roman" w:cs="Times New Roman"/>
        </w:rPr>
        <w:t>simultaneously providing</w:t>
      </w:r>
      <w:r w:rsidR="008D7246" w:rsidRPr="00EF1AEC">
        <w:rPr>
          <w:rFonts w:ascii="Times New Roman" w:hAnsi="Times New Roman" w:cs="Times New Roman"/>
        </w:rPr>
        <w:t xml:space="preserve"> a </w:t>
      </w:r>
      <w:r w:rsidR="00F24D97">
        <w:rPr>
          <w:rFonts w:ascii="Times New Roman" w:hAnsi="Times New Roman" w:cs="Times New Roman"/>
        </w:rPr>
        <w:t xml:space="preserve">general </w:t>
      </w:r>
      <w:r w:rsidR="008D7246" w:rsidRPr="003654F5">
        <w:rPr>
          <w:rFonts w:ascii="Times New Roman" w:hAnsi="Times New Roman" w:cs="Times New Roman"/>
          <w:color w:val="000000" w:themeColor="text1"/>
        </w:rPr>
        <w:t xml:space="preserve">comparison </w:t>
      </w:r>
      <w:r w:rsidR="00061CDE" w:rsidRPr="003654F5">
        <w:rPr>
          <w:rFonts w:ascii="Times New Roman" w:hAnsi="Times New Roman" w:cs="Times New Roman"/>
          <w:color w:val="000000" w:themeColor="text1"/>
        </w:rPr>
        <w:t xml:space="preserve">of host-symbiont phylogenetic congruence </w:t>
      </w:r>
      <w:r w:rsidR="007764B7" w:rsidRPr="003654F5">
        <w:rPr>
          <w:rFonts w:ascii="Times New Roman" w:hAnsi="Times New Roman" w:cs="Times New Roman"/>
          <w:color w:val="000000" w:themeColor="text1"/>
        </w:rPr>
        <w:t>between</w:t>
      </w:r>
      <w:r w:rsidR="007764B7" w:rsidRPr="00EF1AEC">
        <w:rPr>
          <w:rFonts w:ascii="Times New Roman" w:hAnsi="Times New Roman" w:cs="Times New Roman"/>
        </w:rPr>
        <w:t xml:space="preserve"> </w:t>
      </w:r>
      <w:r w:rsidR="008633EA" w:rsidRPr="00EF1AEC">
        <w:rPr>
          <w:rFonts w:ascii="Times New Roman" w:hAnsi="Times New Roman" w:cs="Times New Roman"/>
        </w:rPr>
        <w:t>mutualis</w:t>
      </w:r>
      <w:r w:rsidR="007764B7" w:rsidRPr="00EF1AEC">
        <w:rPr>
          <w:rFonts w:ascii="Times New Roman" w:hAnsi="Times New Roman" w:cs="Times New Roman"/>
        </w:rPr>
        <w:t>m and</w:t>
      </w:r>
      <w:r w:rsidR="007764B7" w:rsidRPr="00EF1AEC">
        <w:rPr>
          <w:rFonts w:ascii="Times New Roman" w:hAnsi="Times New Roman" w:cs="Times New Roman"/>
          <w:color w:val="FF0000"/>
        </w:rPr>
        <w:t xml:space="preserve"> </w:t>
      </w:r>
      <w:r w:rsidR="008D7246" w:rsidRPr="00EF1AEC">
        <w:rPr>
          <w:rFonts w:ascii="Times New Roman" w:hAnsi="Times New Roman" w:cs="Times New Roman"/>
        </w:rPr>
        <w:t>parasitism</w:t>
      </w:r>
      <w:r w:rsidR="009623BD" w:rsidRPr="00EF1AEC">
        <w:rPr>
          <w:rFonts w:ascii="Times New Roman" w:hAnsi="Times New Roman" w:cs="Times New Roman"/>
        </w:rPr>
        <w:t xml:space="preserve">.  </w:t>
      </w:r>
    </w:p>
    <w:p w14:paraId="49F8D664" w14:textId="1815C5E6" w:rsidR="00415888" w:rsidRPr="009537ED" w:rsidRDefault="008D7246" w:rsidP="00770140">
      <w:pPr>
        <w:spacing w:line="480" w:lineRule="auto"/>
        <w:ind w:firstLine="720"/>
        <w:rPr>
          <w:rFonts w:ascii="Times New Roman" w:hAnsi="Times New Roman" w:cs="Times New Roman"/>
        </w:rPr>
      </w:pPr>
      <w:r w:rsidRPr="00EF1AEC">
        <w:rPr>
          <w:rFonts w:ascii="Times New Roman" w:hAnsi="Times New Roman" w:cs="Times New Roman"/>
        </w:rPr>
        <w:t xml:space="preserve">Given the </w:t>
      </w:r>
      <w:r w:rsidR="00ED467C" w:rsidRPr="00EF1AEC">
        <w:rPr>
          <w:rFonts w:ascii="Times New Roman" w:hAnsi="Times New Roman" w:cs="Times New Roman"/>
        </w:rPr>
        <w:t>paucity</w:t>
      </w:r>
      <w:r w:rsidR="00D30995" w:rsidRPr="00EF1AEC">
        <w:rPr>
          <w:rFonts w:ascii="Times New Roman" w:hAnsi="Times New Roman" w:cs="Times New Roman"/>
        </w:rPr>
        <w:t xml:space="preserve"> of </w:t>
      </w:r>
      <w:r w:rsidR="00E76267" w:rsidRPr="00EF1AEC">
        <w:rPr>
          <w:rFonts w:ascii="Times New Roman" w:hAnsi="Times New Roman" w:cs="Times New Roman"/>
        </w:rPr>
        <w:t>formal test</w:t>
      </w:r>
      <w:r w:rsidR="00D30995" w:rsidRPr="00EF1AEC">
        <w:rPr>
          <w:rFonts w:ascii="Times New Roman" w:hAnsi="Times New Roman" w:cs="Times New Roman"/>
        </w:rPr>
        <w:t xml:space="preserve">ing </w:t>
      </w:r>
      <w:r w:rsidR="00645C62" w:rsidRPr="00EF1AEC">
        <w:rPr>
          <w:rFonts w:ascii="Times New Roman" w:hAnsi="Times New Roman" w:cs="Times New Roman"/>
        </w:rPr>
        <w:t>of</w:t>
      </w:r>
      <w:r w:rsidR="00062082" w:rsidRPr="00EF1AEC">
        <w:rPr>
          <w:rFonts w:ascii="Times New Roman" w:hAnsi="Times New Roman" w:cs="Times New Roman"/>
        </w:rPr>
        <w:t xml:space="preserve"> </w:t>
      </w:r>
      <w:r w:rsidR="00624DF4" w:rsidRPr="00EF1AEC">
        <w:rPr>
          <w:rFonts w:ascii="Times New Roman" w:hAnsi="Times New Roman" w:cs="Times New Roman"/>
        </w:rPr>
        <w:t xml:space="preserve">the drivers of </w:t>
      </w:r>
      <w:r w:rsidR="00062082" w:rsidRPr="00EF1AEC">
        <w:rPr>
          <w:rFonts w:ascii="Times New Roman" w:hAnsi="Times New Roman" w:cs="Times New Roman"/>
        </w:rPr>
        <w:t xml:space="preserve">host-symbiont phylogenetic congruence, we </w:t>
      </w:r>
      <w:r w:rsidR="00B121EC" w:rsidRPr="00EF1AEC">
        <w:rPr>
          <w:rFonts w:ascii="Times New Roman" w:hAnsi="Times New Roman" w:cs="Times New Roman"/>
        </w:rPr>
        <w:t>extend</w:t>
      </w:r>
      <w:r w:rsidR="003976AC" w:rsidRPr="00EF1AEC">
        <w:rPr>
          <w:rFonts w:ascii="Times New Roman" w:hAnsi="Times New Roman" w:cs="Times New Roman"/>
        </w:rPr>
        <w:t xml:space="preserve"> our analyses </w:t>
      </w:r>
      <w:r w:rsidR="00D24EB7">
        <w:rPr>
          <w:rFonts w:ascii="Times New Roman" w:hAnsi="Times New Roman" w:cs="Times New Roman"/>
        </w:rPr>
        <w:t xml:space="preserve">beyond considering </w:t>
      </w:r>
      <w:r w:rsidR="00AB4D3D">
        <w:rPr>
          <w:rFonts w:ascii="Times New Roman" w:hAnsi="Times New Roman" w:cs="Times New Roman"/>
        </w:rPr>
        <w:t>the type</w:t>
      </w:r>
      <w:r w:rsidR="00D24EB7">
        <w:rPr>
          <w:rFonts w:ascii="Times New Roman" w:hAnsi="Times New Roman" w:cs="Times New Roman"/>
        </w:rPr>
        <w:t xml:space="preserve"> of symbiosis only, </w:t>
      </w:r>
      <w:r w:rsidR="003976AC" w:rsidRPr="00EF1AEC">
        <w:rPr>
          <w:rFonts w:ascii="Times New Roman" w:hAnsi="Times New Roman" w:cs="Times New Roman"/>
        </w:rPr>
        <w:t>to</w:t>
      </w:r>
      <w:r w:rsidR="00B121EC" w:rsidRPr="00EF1AEC">
        <w:rPr>
          <w:rFonts w:ascii="Times New Roman" w:hAnsi="Times New Roman" w:cs="Times New Roman"/>
        </w:rPr>
        <w:t xml:space="preserve"> </w:t>
      </w:r>
      <w:r w:rsidR="00D24EB7">
        <w:rPr>
          <w:rFonts w:ascii="Times New Roman" w:hAnsi="Times New Roman" w:cs="Times New Roman"/>
        </w:rPr>
        <w:t>examine</w:t>
      </w:r>
      <w:r w:rsidR="00D24EB7" w:rsidRPr="00EF1AEC">
        <w:rPr>
          <w:rFonts w:ascii="Times New Roman" w:hAnsi="Times New Roman" w:cs="Times New Roman"/>
        </w:rPr>
        <w:t xml:space="preserve"> </w:t>
      </w:r>
      <w:r w:rsidR="00062082" w:rsidRPr="00EF1AEC">
        <w:rPr>
          <w:rFonts w:ascii="Times New Roman" w:hAnsi="Times New Roman" w:cs="Times New Roman"/>
        </w:rPr>
        <w:t xml:space="preserve">the influence of several </w:t>
      </w:r>
      <w:r w:rsidR="00FD67BB" w:rsidRPr="00EF1AEC">
        <w:rPr>
          <w:rFonts w:ascii="Times New Roman" w:hAnsi="Times New Roman" w:cs="Times New Roman"/>
        </w:rPr>
        <w:t xml:space="preserve">classic traits </w:t>
      </w:r>
      <w:r w:rsidR="00624DF4" w:rsidRPr="00EF1AEC">
        <w:rPr>
          <w:rFonts w:ascii="Times New Roman" w:hAnsi="Times New Roman" w:cs="Times New Roman"/>
        </w:rPr>
        <w:t xml:space="preserve">of relevance </w:t>
      </w:r>
      <w:r w:rsidR="009F3100" w:rsidRPr="00EF1AEC">
        <w:rPr>
          <w:rFonts w:ascii="Times New Roman" w:hAnsi="Times New Roman" w:cs="Times New Roman"/>
        </w:rPr>
        <w:t>for</w:t>
      </w:r>
      <w:r w:rsidR="00FD67BB" w:rsidRPr="00EF1AEC">
        <w:rPr>
          <w:rFonts w:ascii="Times New Roman" w:hAnsi="Times New Roman" w:cs="Times New Roman"/>
        </w:rPr>
        <w:t xml:space="preserve"> host-symbiont interactions. </w:t>
      </w:r>
      <w:commentRangeStart w:id="69"/>
      <w:commentRangeStart w:id="70"/>
      <w:r w:rsidR="0070011C" w:rsidRPr="00EF1AEC">
        <w:rPr>
          <w:rFonts w:ascii="Times New Roman" w:hAnsi="Times New Roman" w:cs="Times New Roman"/>
        </w:rPr>
        <w:t>Host specific</w:t>
      </w:r>
      <w:r w:rsidR="00590CAF" w:rsidRPr="00EF1AEC">
        <w:rPr>
          <w:rFonts w:ascii="Times New Roman" w:hAnsi="Times New Roman" w:cs="Times New Roman"/>
        </w:rPr>
        <w:t>i</w:t>
      </w:r>
      <w:r w:rsidR="0070011C" w:rsidRPr="00EF1AEC">
        <w:rPr>
          <w:rFonts w:ascii="Times New Roman" w:hAnsi="Times New Roman" w:cs="Times New Roman"/>
        </w:rPr>
        <w:t xml:space="preserve">ty </w:t>
      </w:r>
      <w:commentRangeEnd w:id="69"/>
      <w:r w:rsidR="00254E42">
        <w:rPr>
          <w:rStyle w:val="CommentReference"/>
        </w:rPr>
        <w:commentReference w:id="69"/>
      </w:r>
      <w:commentRangeEnd w:id="70"/>
      <w:r w:rsidR="008D5BCA">
        <w:rPr>
          <w:rStyle w:val="CommentReference"/>
        </w:rPr>
        <w:commentReference w:id="70"/>
      </w:r>
      <w:r w:rsidR="0070011C" w:rsidRPr="00EF1AEC">
        <w:rPr>
          <w:rFonts w:ascii="Times New Roman" w:hAnsi="Times New Roman" w:cs="Times New Roman"/>
        </w:rPr>
        <w:t xml:space="preserve">is </w:t>
      </w:r>
      <w:r w:rsidR="00DA5C7B" w:rsidRPr="00EF1AEC">
        <w:rPr>
          <w:rFonts w:ascii="Times New Roman" w:hAnsi="Times New Roman" w:cs="Times New Roman"/>
        </w:rPr>
        <w:t xml:space="preserve">a </w:t>
      </w:r>
      <w:r w:rsidR="00CB41E2" w:rsidRPr="00EF1AEC">
        <w:rPr>
          <w:rFonts w:ascii="Times New Roman" w:hAnsi="Times New Roman" w:cs="Times New Roman"/>
        </w:rPr>
        <w:t>central</w:t>
      </w:r>
      <w:r w:rsidR="0070011C" w:rsidRPr="00EF1AEC">
        <w:rPr>
          <w:rFonts w:ascii="Times New Roman" w:hAnsi="Times New Roman" w:cs="Times New Roman"/>
        </w:rPr>
        <w:t xml:space="preserve"> aspect of symbiont life history with </w:t>
      </w:r>
      <w:r w:rsidR="00FD67BB" w:rsidRPr="00EF1AEC">
        <w:rPr>
          <w:rFonts w:ascii="Times New Roman" w:hAnsi="Times New Roman" w:cs="Times New Roman"/>
        </w:rPr>
        <w:t>widespread</w:t>
      </w:r>
      <w:r w:rsidR="00310BE3" w:rsidRPr="00EF1AEC">
        <w:rPr>
          <w:rFonts w:ascii="Times New Roman" w:hAnsi="Times New Roman" w:cs="Times New Roman"/>
        </w:rPr>
        <w:t xml:space="preserve"> </w:t>
      </w:r>
      <w:r w:rsidR="003976AC" w:rsidRPr="00EF1AEC">
        <w:rPr>
          <w:rFonts w:ascii="Times New Roman" w:hAnsi="Times New Roman" w:cs="Times New Roman"/>
        </w:rPr>
        <w:t xml:space="preserve">ecological and evolutionary </w:t>
      </w:r>
      <w:r w:rsidR="00310BE3" w:rsidRPr="00EF1AEC">
        <w:rPr>
          <w:rFonts w:ascii="Times New Roman" w:hAnsi="Times New Roman" w:cs="Times New Roman"/>
        </w:rPr>
        <w:t>implications</w:t>
      </w:r>
      <w:r w:rsidR="00310BE3"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&lt;EndNote&gt;&lt;Cite&gt;&lt;Author&gt;Poulin&lt;/Author&gt;&lt;Year&gt;2007&lt;/Year&gt;&lt;RecNum&gt;21&lt;/RecNum&gt;&lt;DisplayText&gt;&lt;style face="superscript"&gt;9,32&lt;/style&gt;&lt;/DisplayText&gt;&lt;record&gt;&lt;rec-number&gt;21&lt;/rec-number&gt;&lt;foreign-keys&gt;&lt;key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Thrall&lt;/Author&gt;&lt;Year&gt;2007&lt;/Year&gt;&lt;RecNum&gt;7&lt;/RecNum&gt;&lt;record&gt;&lt;rec-number&gt;7&lt;/rec-number&gt;&lt;foreign-keys&gt;&lt;key app="EN" db-id="x0tfewrx6v00a6et95bves2m9fte0e5fess2" timestamp="1511727679"&gt;7&lt;/key&gt;&lt;/foreign-keys&gt;&lt;ref-type name="Journal Article"&gt;17&lt;/ref-type&gt;&lt;contributors&gt;&lt;authors&gt;&lt;author&gt;Thrall, Peter H.&lt;/author&gt;&lt;author&gt;Hochberg, Michael E.&lt;/author&gt;&lt;author&gt;Burdon, Jeremy J.&lt;/author&gt;&lt;author&gt;Bever, James D.&lt;/author&gt;&lt;/authors&gt;&lt;/contributors&gt;&lt;titles&gt;&lt;title&gt;Coevolution of symbiotic mutualists and parasites in a community context&lt;/title&gt;&lt;secondary-title&gt;Trends in Ecology &amp;amp; Evolution&lt;/secondary-title&gt;&lt;/titles&gt;&lt;periodical&gt;&lt;full-title&gt;Trends in Ecology &amp;amp; Evolution&lt;/full-title&gt;&lt;/periodical&gt;&lt;pages&gt;120-126&lt;/pages&gt;&lt;volume&gt;22&lt;/volume&gt;&lt;number&gt;3&lt;/number&gt;&lt;dates&gt;&lt;year&gt;2007&lt;/year&gt;&lt;pub-dates&gt;&lt;date&gt;2007/03/01/&lt;/date&gt;&lt;/pub-dates&gt;&lt;/dates&gt;&lt;isbn&gt;0169-5347&lt;/isbn&gt;&lt;urls&gt;&lt;related-urls&gt;&lt;url&gt;http://www.sciencedirect.com/science/article/pii/S0169534706003739&lt;/url&gt;&lt;/related-urls&gt;&lt;/urls&gt;&lt;electronic-resource-num&gt;https://doi.org/10.1016/j.tree.2006.11.007&lt;/electronic-resource-num&gt;&lt;/record&gt;&lt;/Cite&gt;&lt;/EndNote&gt;</w:instrText>
      </w:r>
      <w:r w:rsidR="00310BE3"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9,32</w:t>
      </w:r>
      <w:r w:rsidR="00310BE3" w:rsidRPr="00EF1AEC">
        <w:rPr>
          <w:rFonts w:ascii="Times New Roman" w:hAnsi="Times New Roman" w:cs="Times New Roman"/>
        </w:rPr>
        <w:fldChar w:fldCharType="end"/>
      </w:r>
      <w:r w:rsidR="00EA495C" w:rsidRPr="00EF1AEC">
        <w:rPr>
          <w:rFonts w:ascii="Times New Roman" w:hAnsi="Times New Roman" w:cs="Times New Roman"/>
        </w:rPr>
        <w:t>, and may exert an independent effect on host-symbiont phylogenetic congruence beyond the mutualist-parasite divide</w:t>
      </w:r>
      <w:r w:rsidR="00925323" w:rsidRPr="00EF1AEC">
        <w:rPr>
          <w:rFonts w:ascii="Times New Roman" w:hAnsi="Times New Roman" w:cs="Times New Roman"/>
        </w:rPr>
        <w:t>.</w:t>
      </w:r>
      <w:r w:rsidR="003D2C07">
        <w:rPr>
          <w:rFonts w:ascii="Times New Roman" w:hAnsi="Times New Roman" w:cs="Times New Roman"/>
        </w:rPr>
        <w:t xml:space="preserve"> If s</w:t>
      </w:r>
      <w:r w:rsidR="009311DE">
        <w:rPr>
          <w:rFonts w:ascii="Times New Roman" w:hAnsi="Times New Roman" w:cs="Times New Roman"/>
        </w:rPr>
        <w:t xml:space="preserve">pecialist </w:t>
      </w:r>
      <w:r w:rsidR="00B0609B" w:rsidRPr="00EF1AEC">
        <w:rPr>
          <w:rFonts w:ascii="Times New Roman" w:hAnsi="Times New Roman" w:cs="Times New Roman"/>
        </w:rPr>
        <w:t>symbionts</w:t>
      </w:r>
      <w:r w:rsidR="00B37FD2" w:rsidRPr="00EF1AEC">
        <w:rPr>
          <w:rFonts w:ascii="Times New Roman" w:hAnsi="Times New Roman" w:cs="Times New Roman"/>
        </w:rPr>
        <w:t xml:space="preserve"> </w:t>
      </w:r>
      <w:r w:rsidR="003D2C07">
        <w:rPr>
          <w:rFonts w:ascii="Times New Roman" w:hAnsi="Times New Roman" w:cs="Times New Roman"/>
        </w:rPr>
        <w:t xml:space="preserve">are </w:t>
      </w:r>
      <w:r w:rsidR="009D3A26">
        <w:rPr>
          <w:rFonts w:ascii="Times New Roman" w:hAnsi="Times New Roman" w:cs="Times New Roman"/>
        </w:rPr>
        <w:t xml:space="preserve">evolutionarily or ecologically </w:t>
      </w:r>
      <w:r w:rsidR="00304A4D" w:rsidRPr="00EF1AEC">
        <w:rPr>
          <w:rFonts w:ascii="Times New Roman" w:hAnsi="Times New Roman" w:cs="Times New Roman"/>
        </w:rPr>
        <w:t>‘tied-in’ to their host associations</w:t>
      </w:r>
      <w:r w:rsidR="00820FA1">
        <w:rPr>
          <w:rFonts w:ascii="Times New Roman" w:hAnsi="Times New Roman" w:cs="Times New Roman"/>
        </w:rPr>
        <w:t>,</w:t>
      </w:r>
      <w:r w:rsidR="003D2C07">
        <w:rPr>
          <w:rFonts w:ascii="Times New Roman" w:hAnsi="Times New Roman" w:cs="Times New Roman"/>
        </w:rPr>
        <w:t xml:space="preserve"> </w:t>
      </w:r>
      <w:r w:rsidR="00304A4D" w:rsidRPr="00EF1AEC">
        <w:rPr>
          <w:rFonts w:ascii="Times New Roman" w:hAnsi="Times New Roman" w:cs="Times New Roman"/>
        </w:rPr>
        <w:t>undergo</w:t>
      </w:r>
      <w:r w:rsidR="003D2C07">
        <w:rPr>
          <w:rFonts w:ascii="Times New Roman" w:hAnsi="Times New Roman" w:cs="Times New Roman"/>
        </w:rPr>
        <w:t>ing</w:t>
      </w:r>
      <w:r w:rsidR="00304A4D" w:rsidRPr="00EF1AEC">
        <w:rPr>
          <w:rFonts w:ascii="Times New Roman" w:hAnsi="Times New Roman" w:cs="Times New Roman"/>
        </w:rPr>
        <w:t xml:space="preserve"> few </w:t>
      </w:r>
      <w:r w:rsidR="003D2C07">
        <w:rPr>
          <w:rFonts w:ascii="Times New Roman" w:hAnsi="Times New Roman" w:cs="Times New Roman"/>
        </w:rPr>
        <w:t xml:space="preserve">or no </w:t>
      </w:r>
      <w:r w:rsidR="00304A4D" w:rsidRPr="00EF1AEC">
        <w:rPr>
          <w:rFonts w:ascii="Times New Roman" w:hAnsi="Times New Roman" w:cs="Times New Roman"/>
        </w:rPr>
        <w:t>host shifts</w:t>
      </w:r>
      <w:r w:rsidR="00FF32CC" w:rsidRPr="00EF1AEC">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F32CC" w:rsidRPr="00EF1AEC">
        <w:rPr>
          <w:rFonts w:ascii="Times New Roman" w:hAnsi="Times New Roman" w:cs="Times New Roman"/>
        </w:rPr>
      </w:r>
      <w:r w:rsidR="00FF32CC"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33-35</w:t>
      </w:r>
      <w:r w:rsidR="00FF32CC" w:rsidRPr="00EF1AEC">
        <w:rPr>
          <w:rFonts w:ascii="Times New Roman" w:hAnsi="Times New Roman" w:cs="Times New Roman"/>
        </w:rPr>
        <w:fldChar w:fldCharType="end"/>
      </w:r>
      <w:r w:rsidR="003D2C07">
        <w:rPr>
          <w:rFonts w:ascii="Times New Roman" w:hAnsi="Times New Roman" w:cs="Times New Roman"/>
        </w:rPr>
        <w:t>, they are expected to display high phylogenetic congruence with their hosts</w:t>
      </w:r>
      <w:commentRangeStart w:id="71"/>
      <w:r w:rsidR="00B37FD2" w:rsidRPr="00EF1AEC">
        <w:rPr>
          <w:rFonts w:ascii="Times New Roman" w:hAnsi="Times New Roman" w:cs="Times New Roman"/>
        </w:rPr>
        <w:t xml:space="preserve">. </w:t>
      </w:r>
      <w:r w:rsidR="00121CB9">
        <w:rPr>
          <w:rFonts w:ascii="Times New Roman" w:hAnsi="Times New Roman" w:cs="Times New Roman"/>
        </w:rPr>
        <w:t>However, if</w:t>
      </w:r>
      <w:r w:rsidR="009311DE">
        <w:rPr>
          <w:rFonts w:ascii="Times New Roman" w:hAnsi="Times New Roman" w:cs="Times New Roman"/>
        </w:rPr>
        <w:t xml:space="preserve"> specialists possess an ability to </w:t>
      </w:r>
      <w:r w:rsidR="009311DE" w:rsidRPr="00EF1AEC">
        <w:rPr>
          <w:rFonts w:ascii="Times New Roman" w:hAnsi="Times New Roman" w:cs="Times New Roman"/>
        </w:rPr>
        <w:t>make host-shifts of varying frequency and magnitude</w:t>
      </w:r>
      <w:r w:rsidR="009311DE">
        <w:rPr>
          <w:rFonts w:ascii="Times New Roman" w:hAnsi="Times New Roman" w:cs="Times New Roman"/>
        </w:rPr>
        <w:t xml:space="preserve"> </w:t>
      </w:r>
      <w:r w:rsidR="00CC48F6">
        <w:rPr>
          <w:rFonts w:ascii="Times New Roman" w:hAnsi="Times New Roman" w:cs="Times New Roman"/>
        </w:rPr>
        <w:t>(</w:t>
      </w:r>
      <w:r w:rsidR="009311DE">
        <w:rPr>
          <w:rFonts w:ascii="Times New Roman" w:hAnsi="Times New Roman" w:cs="Times New Roman"/>
        </w:rPr>
        <w:t>while remaining associated with one or few hosts</w:t>
      </w:r>
      <w:r w:rsidR="00CC48F6">
        <w:rPr>
          <w:rFonts w:ascii="Times New Roman" w:hAnsi="Times New Roman" w:cs="Times New Roman"/>
        </w:rPr>
        <w:t>)</w:t>
      </w:r>
      <w:r w:rsidR="009311DE"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&lt;EndNote&gt;&lt;Cite&gt;&lt;Author&gt;Hall&lt;/Author&gt;&lt;Year&gt;2016&lt;/Year&gt;&lt;RecNum&gt;54&lt;/RecNum&gt;&lt;DisplayText&gt;&lt;style face="superscript"&gt;36,37&lt;/style&gt;&lt;/DisplayText&gt;&lt;record&gt;&lt;rec-number&gt;54&lt;/rec-number&gt;&lt;foreign-keys&gt;&lt;key app="EN" db-id="x0tfewrx6v00a6et95bves2m9fte0e5fess2" timestamp="1519337877"&gt;54&lt;/key&gt;&lt;/foreign-keys&gt;&lt;ref-type name="Journal Article"&gt;17&lt;/ref-type&gt;&lt;contributors&gt;&lt;authors&gt;&lt;author&gt;Hall, Aidan AG&lt;/author&gt;&lt;author&gt;Morrow, Jennifer L&lt;/author&gt;&lt;author&gt;Fromont, Caroline&lt;/author&gt;&lt;author&gt;Steinbauer, Martin J&lt;/author&gt;&lt;author&gt;Taylor, Gary S&lt;/author&gt;&lt;author&gt;Johnson, Scott N&lt;/author&gt;&lt;author&gt;Cook, James M&lt;/author&gt;&lt;author&gt;Riegler, Markus&lt;/author&gt;&lt;/authors&gt;&lt;/contributors&gt;&lt;titles&gt;&lt;title&gt;Codivergence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dates&gt;&lt;isbn&gt;1462-2920&lt;/isbn&gt;&lt;urls&gt;&lt;/urls&gt;&lt;/record&gt;&lt;/Cite&gt;&lt;Cite&gt;&lt;Author&gt;Krumbholz&lt;/Author&gt;&lt;Year&gt;2009&lt;/Year&gt;&lt;RecNum&gt;55&lt;/RecNum&gt;&lt;record&gt;&lt;rec-number&gt;55&lt;/rec-number&gt;&lt;foreign-keys&gt;&lt;key app="EN" db-id="x0tfewrx6v00a6et95bves2m9fte0e5fess2" timestamp="1519338029"&gt;55&lt;/key&gt;&lt;/foreign-keys&gt;&lt;ref-type name="Journal Article"&gt;17&lt;/ref-type&gt;&lt;contributors&gt;&lt;authors&gt;&lt;author&gt;Krumbholz, Andi&lt;/author&gt;&lt;author&gt;Bininda-Emonds, Olaf RP&lt;/author&gt;&lt;author&gt;Wutzler, Peter&lt;/author&gt;&lt;author&gt;Zell, Roland&lt;/author&gt;&lt;/authors&gt;&lt;/contributors&gt;&lt;titles&gt;&lt;title&gt;Phylogenetics, evolution, and medical importance of polyomaviruses&lt;/title&gt;&lt;secondary-title&gt;Infection, Genetics and Evolution&lt;/secondary-title&gt;&lt;/titles&gt;&lt;periodical&gt;&lt;full-title&gt;Infection, Genetics and Evolution&lt;/full-title&gt;&lt;/periodical&gt;&lt;pages&gt;784-799&lt;/pages&gt;&lt;volume&gt;9&lt;/volume&gt;&lt;number&gt;5&lt;/number&gt;&lt;dates&gt;&lt;year&gt;2009&lt;/year&gt;&lt;/dates&gt;&lt;isbn&gt;1567-1348&lt;/isbn&gt;&lt;urls&gt;&lt;/urls&gt;&lt;/record&gt;&lt;/Cite&gt;&lt;/EndNote&gt;</w:instrText>
      </w:r>
      <w:r w:rsidR="009311D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36,37</w:t>
      </w:r>
      <w:r w:rsidR="009311DE" w:rsidRPr="00EF1AEC">
        <w:rPr>
          <w:rFonts w:ascii="Times New Roman" w:hAnsi="Times New Roman" w:cs="Times New Roman"/>
        </w:rPr>
        <w:fldChar w:fldCharType="end"/>
      </w:r>
      <w:r w:rsidR="009311DE">
        <w:rPr>
          <w:rFonts w:ascii="Times New Roman" w:hAnsi="Times New Roman" w:cs="Times New Roman"/>
        </w:rPr>
        <w:t xml:space="preserve">, </w:t>
      </w:r>
      <w:r w:rsidR="003D2C07">
        <w:rPr>
          <w:rFonts w:ascii="Times New Roman" w:hAnsi="Times New Roman" w:cs="Times New Roman"/>
        </w:rPr>
        <w:t>congruence</w:t>
      </w:r>
      <w:r w:rsidR="00FC534D">
        <w:rPr>
          <w:rFonts w:ascii="Times New Roman" w:hAnsi="Times New Roman" w:cs="Times New Roman"/>
        </w:rPr>
        <w:t xml:space="preserve"> may be low</w:t>
      </w:r>
      <w:r w:rsidR="003D2C07">
        <w:rPr>
          <w:rFonts w:ascii="Times New Roman" w:hAnsi="Times New Roman" w:cs="Times New Roman"/>
        </w:rPr>
        <w:t>.</w:t>
      </w:r>
      <w:r w:rsidR="009311DE">
        <w:rPr>
          <w:rFonts w:ascii="Times New Roman" w:hAnsi="Times New Roman" w:cs="Times New Roman"/>
        </w:rPr>
        <w:t xml:space="preserve"> </w:t>
      </w:r>
      <w:commentRangeEnd w:id="71"/>
      <w:r w:rsidR="00365C81">
        <w:rPr>
          <w:rStyle w:val="CommentReference"/>
        </w:rPr>
        <w:commentReference w:id="71"/>
      </w:r>
      <w:r w:rsidR="00121CB9">
        <w:rPr>
          <w:rFonts w:ascii="Times New Roman" w:hAnsi="Times New Roman" w:cs="Times New Roman"/>
        </w:rPr>
        <w:t>Meanwhile, truly generalist symbionts are expected to show low</w:t>
      </w:r>
      <w:r w:rsidR="00121CB9" w:rsidRPr="00EF1AEC">
        <w:rPr>
          <w:rFonts w:ascii="Times New Roman" w:hAnsi="Times New Roman" w:cs="Times New Roman"/>
        </w:rPr>
        <w:t xml:space="preserve"> phylogenetic congruence</w:t>
      </w:r>
      <w:r w:rsidR="00121CB9">
        <w:rPr>
          <w:rFonts w:ascii="Times New Roman" w:hAnsi="Times New Roman" w:cs="Times New Roman"/>
        </w:rPr>
        <w:t xml:space="preserve"> with their hosts</w:t>
      </w:r>
      <w:r w:rsidR="009311DE">
        <w:rPr>
          <w:rFonts w:ascii="Times New Roman" w:hAnsi="Times New Roman" w:cs="Times New Roman"/>
        </w:rPr>
        <w:t>, unless dominant interactions occur with</w:t>
      </w:r>
      <w:r w:rsidR="008055AC">
        <w:rPr>
          <w:rFonts w:ascii="Times New Roman" w:hAnsi="Times New Roman" w:cs="Times New Roman"/>
        </w:rPr>
        <w:t>in</w:t>
      </w:r>
      <w:r w:rsidR="009311DE">
        <w:rPr>
          <w:rFonts w:ascii="Times New Roman" w:hAnsi="Times New Roman" w:cs="Times New Roman"/>
        </w:rPr>
        <w:t xml:space="preserve"> a subset of </w:t>
      </w:r>
      <w:r w:rsidR="00121CB9">
        <w:rPr>
          <w:rFonts w:ascii="Times New Roman" w:hAnsi="Times New Roman" w:cs="Times New Roman"/>
        </w:rPr>
        <w:t xml:space="preserve">total </w:t>
      </w:r>
      <w:r w:rsidR="009311DE">
        <w:rPr>
          <w:rFonts w:ascii="Times New Roman" w:hAnsi="Times New Roman" w:cs="Times New Roman"/>
        </w:rPr>
        <w:t xml:space="preserve">host </w:t>
      </w:r>
      <w:r w:rsidR="003D2C07">
        <w:rPr>
          <w:rFonts w:ascii="Times New Roman" w:hAnsi="Times New Roman" w:cs="Times New Roman"/>
        </w:rPr>
        <w:t>range</w:t>
      </w:r>
      <w:r w:rsidR="002F56E0"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&lt;EndNote&gt;&lt;Cite&gt;&lt;Author&gt;Charleston&lt;/Author&gt;&lt;Year&gt;2002&lt;/Year&gt;&lt;RecNum&gt;51&lt;/RecNum&gt;&lt;DisplayText&gt;&lt;style face="superscript"&gt;38&lt;/style&gt;&lt;/DisplayText&gt;&lt;record&gt;&lt;rec-number&gt;51&lt;/rec-number&gt;&lt;foreign-keys&gt;&lt;key app="EN" db-id="x0tfewrx6v00a6et95bves2m9fte0e5fess2" timestamp="1519336405"&gt;51&lt;/key&gt;&lt;/foreign-keys&gt;&lt;ref-type name="Journal Article"&gt;17&lt;/ref-type&gt;&lt;contributors&gt;&lt;authors&gt;&lt;author&gt;Charleston, MA&lt;/author&gt;&lt;author&gt;Robertson, DL&lt;/author&gt;&lt;/authors&gt;&lt;/contributors&gt;&lt;titles&gt;&lt;title&gt;Preferential host switching by primate lentiviruses can account for phylogenetic similarity with the primate phylogeny&lt;/title&gt;&lt;secondary-title&gt;Systematic biology&lt;/secondary-title&gt;&lt;/titles&gt;&lt;periodical&gt;&lt;full-title&gt;Systematic biology&lt;/full-title&gt;&lt;/periodical&gt;&lt;pages&gt;528-535&lt;/pages&gt;&lt;volume&gt;51&lt;/volume&gt;&lt;number&gt;3&lt;/number&gt;&lt;dates&gt;&lt;year&gt;2002&lt;/year&gt;&lt;/dates&gt;&lt;isbn&gt;1076-836X&lt;/isbn&gt;&lt;urls&gt;&lt;/urls&gt;&lt;/record&gt;&lt;/Cite&gt;&lt;/EndNote&gt;</w:instrText>
      </w:r>
      <w:r w:rsidR="002F56E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38</w:t>
      </w:r>
      <w:r w:rsidR="002F56E0" w:rsidRPr="00EF1AEC">
        <w:rPr>
          <w:rFonts w:ascii="Times New Roman" w:hAnsi="Times New Roman" w:cs="Times New Roman"/>
        </w:rPr>
        <w:fldChar w:fldCharType="end"/>
      </w:r>
      <w:r w:rsidR="00590A63" w:rsidRPr="00EF1AEC">
        <w:rPr>
          <w:rFonts w:ascii="Times New Roman" w:hAnsi="Times New Roman" w:cs="Times New Roman"/>
        </w:rPr>
        <w:t>.</w:t>
      </w:r>
      <w:r w:rsidR="00807A14">
        <w:rPr>
          <w:rFonts w:ascii="Times New Roman" w:hAnsi="Times New Roman" w:cs="Times New Roman"/>
        </w:rPr>
        <w:t xml:space="preserve"> </w:t>
      </w:r>
      <w:r w:rsidR="00B35016">
        <w:rPr>
          <w:rFonts w:ascii="Times New Roman" w:hAnsi="Times New Roman" w:cs="Times New Roman"/>
        </w:rPr>
        <w:t>W</w:t>
      </w:r>
      <w:r w:rsidR="00E569C2">
        <w:rPr>
          <w:rFonts w:ascii="Times New Roman" w:hAnsi="Times New Roman" w:cs="Times New Roman"/>
        </w:rPr>
        <w:t xml:space="preserve">e </w:t>
      </w:r>
      <w:r w:rsidR="00B35016">
        <w:rPr>
          <w:rFonts w:ascii="Times New Roman" w:hAnsi="Times New Roman" w:cs="Times New Roman"/>
        </w:rPr>
        <w:t xml:space="preserve">also </w:t>
      </w:r>
      <w:r w:rsidR="00E569C2">
        <w:rPr>
          <w:rFonts w:ascii="Times New Roman" w:hAnsi="Times New Roman" w:cs="Times New Roman"/>
        </w:rPr>
        <w:t xml:space="preserve">consider </w:t>
      </w:r>
      <w:r w:rsidR="00393DC0" w:rsidRPr="00EF1AEC">
        <w:rPr>
          <w:rFonts w:ascii="Times New Roman" w:hAnsi="Times New Roman" w:cs="Times New Roman"/>
        </w:rPr>
        <w:t xml:space="preserve">the influence of endosymbiosis versus </w:t>
      </w:r>
      <w:proofErr w:type="spellStart"/>
      <w:r w:rsidR="00393DC0" w:rsidRPr="00EF1AEC">
        <w:rPr>
          <w:rFonts w:ascii="Times New Roman" w:hAnsi="Times New Roman" w:cs="Times New Roman"/>
        </w:rPr>
        <w:t>ectosymbiosis</w:t>
      </w:r>
      <w:proofErr w:type="spellEnd"/>
      <w:r w:rsidR="00393DC0" w:rsidRPr="00EF1AEC">
        <w:rPr>
          <w:rFonts w:ascii="Times New Roman" w:hAnsi="Times New Roman" w:cs="Times New Roman"/>
        </w:rPr>
        <w:t xml:space="preserve">. </w:t>
      </w:r>
      <w:r w:rsidR="00393DC0">
        <w:rPr>
          <w:rFonts w:ascii="Times New Roman" w:hAnsi="Times New Roman" w:cs="Times New Roman"/>
        </w:rPr>
        <w:t>E</w:t>
      </w:r>
      <w:r w:rsidR="00393DC0" w:rsidRPr="00EF1AEC">
        <w:rPr>
          <w:rFonts w:ascii="Times New Roman" w:hAnsi="Times New Roman" w:cs="Times New Roman"/>
        </w:rPr>
        <w:t xml:space="preserve">ndosymbionts are fully enclosed within the host, </w:t>
      </w:r>
      <w:r w:rsidR="00393DC0">
        <w:rPr>
          <w:rFonts w:ascii="Times New Roman" w:hAnsi="Times New Roman" w:cs="Times New Roman"/>
        </w:rPr>
        <w:t xml:space="preserve">and are considered to </w:t>
      </w:r>
      <w:r w:rsidR="00393DC0" w:rsidRPr="00CC2E01">
        <w:rPr>
          <w:rFonts w:ascii="Times New Roman" w:hAnsi="Times New Roman" w:cs="Times New Roman"/>
        </w:rPr>
        <w:t xml:space="preserve">have a </w:t>
      </w:r>
      <w:r w:rsidR="00CB7203" w:rsidRPr="00CC2E01">
        <w:rPr>
          <w:rFonts w:ascii="Times New Roman" w:hAnsi="Times New Roman" w:cs="Times New Roman"/>
        </w:rPr>
        <w:t>more intimate</w:t>
      </w:r>
      <w:r w:rsidR="00393DC0" w:rsidRPr="00CC2E01">
        <w:rPr>
          <w:rFonts w:ascii="Times New Roman" w:hAnsi="Times New Roman" w:cs="Times New Roman"/>
          <w:color w:val="FF0000"/>
        </w:rPr>
        <w:t xml:space="preserve"> </w:t>
      </w:r>
      <w:r w:rsidR="00393DC0">
        <w:rPr>
          <w:rFonts w:ascii="Times New Roman" w:hAnsi="Times New Roman" w:cs="Times New Roman"/>
        </w:rPr>
        <w:t xml:space="preserve">interaction with host physiology, biochemistry and immunity than </w:t>
      </w:r>
      <w:r w:rsidR="00393DC0" w:rsidRPr="00CC2E01">
        <w:rPr>
          <w:rFonts w:ascii="Times New Roman" w:hAnsi="Times New Roman" w:cs="Times New Roman"/>
        </w:rPr>
        <w:t>ecto</w:t>
      </w:r>
      <w:r w:rsidR="00CB7203" w:rsidRPr="00CC2E01">
        <w:rPr>
          <w:rFonts w:ascii="Times New Roman" w:hAnsi="Times New Roman" w:cs="Times New Roman"/>
        </w:rPr>
        <w:t>symbionts</w:t>
      </w:r>
      <w:r w:rsidR="00393DC0" w:rsidRPr="00EF1AEC">
        <w:rPr>
          <w:rFonts w:ascii="Times New Roman" w:hAnsi="Times New Roman" w:cs="Times New Roman"/>
        </w:rPr>
        <w:fldChar w:fldCharType="begin"/>
      </w:r>
      <w:r w:rsidR="00393DC0">
        <w:rPr>
          <w:rFonts w:ascii="Times New Roman" w:hAnsi="Times New Roman" w:cs="Times New Roman"/>
        </w:rPr>
        <w:instrText xml:space="preserve"> ADDIN EN.CITE &lt;EndNote&gt;&lt;Cite&gt;&lt;Author&gt;Poulin&lt;/Author&gt;&lt;Year&gt;2007&lt;/Year&gt;&lt;RecNum&gt;21&lt;/RecNum&gt;&lt;DisplayText&gt;&lt;style face="superscript"&gt;5,32&lt;/style&gt;&lt;/DisplayText&gt;&lt;record&gt;&lt;rec-number&gt;21&lt;/rec-number&gt;&lt;foreign-keys&gt;&lt;key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00393DC0" w:rsidRPr="00EF1AEC">
        <w:rPr>
          <w:rFonts w:ascii="Times New Roman" w:hAnsi="Times New Roman" w:cs="Times New Roman"/>
        </w:rPr>
        <w:fldChar w:fldCharType="separate"/>
      </w:r>
      <w:r w:rsidR="00393DC0" w:rsidRPr="004B014F">
        <w:rPr>
          <w:rFonts w:ascii="Times New Roman" w:hAnsi="Times New Roman" w:cs="Times New Roman"/>
          <w:noProof/>
          <w:vertAlign w:val="superscript"/>
        </w:rPr>
        <w:t>5,32</w:t>
      </w:r>
      <w:r w:rsidR="00393DC0" w:rsidRPr="00EF1AEC">
        <w:rPr>
          <w:rFonts w:ascii="Times New Roman" w:hAnsi="Times New Roman" w:cs="Times New Roman"/>
        </w:rPr>
        <w:fldChar w:fldCharType="end"/>
      </w:r>
      <w:r w:rsidR="00393DC0" w:rsidRPr="00EF1AEC">
        <w:rPr>
          <w:rFonts w:ascii="Times New Roman" w:hAnsi="Times New Roman" w:cs="Times New Roman"/>
        </w:rPr>
        <w:t xml:space="preserve">, </w:t>
      </w:r>
      <w:r w:rsidR="00393DC0">
        <w:rPr>
          <w:rFonts w:ascii="Times New Roman" w:hAnsi="Times New Roman" w:cs="Times New Roman"/>
        </w:rPr>
        <w:t xml:space="preserve">which </w:t>
      </w:r>
      <w:r w:rsidR="00393DC0" w:rsidRPr="00EF1AEC">
        <w:rPr>
          <w:rFonts w:ascii="Times New Roman" w:hAnsi="Times New Roman" w:cs="Times New Roman"/>
        </w:rPr>
        <w:t xml:space="preserve">may translate into tighter associations, and </w:t>
      </w:r>
      <w:r w:rsidR="00393DC0">
        <w:rPr>
          <w:rFonts w:ascii="Times New Roman" w:hAnsi="Times New Roman" w:cs="Times New Roman"/>
        </w:rPr>
        <w:t xml:space="preserve">greater host-symbiont </w:t>
      </w:r>
      <w:r w:rsidR="00393DC0" w:rsidRPr="00EF1AEC">
        <w:rPr>
          <w:rFonts w:ascii="Times New Roman" w:hAnsi="Times New Roman" w:cs="Times New Roman"/>
        </w:rPr>
        <w:t xml:space="preserve">phylogenetic congruence. </w:t>
      </w:r>
      <w:r w:rsidR="00393DC0">
        <w:rPr>
          <w:rFonts w:ascii="Times New Roman" w:hAnsi="Times New Roman" w:cs="Times New Roman"/>
        </w:rPr>
        <w:t>Lastly, w</w:t>
      </w:r>
      <w:r w:rsidR="00D2009E" w:rsidRPr="00EF1AEC">
        <w:rPr>
          <w:rFonts w:ascii="Times New Roman" w:hAnsi="Times New Roman" w:cs="Times New Roman"/>
        </w:rPr>
        <w:t xml:space="preserve">e </w:t>
      </w:r>
      <w:r w:rsidR="00393DC0">
        <w:rPr>
          <w:rFonts w:ascii="Times New Roman" w:hAnsi="Times New Roman" w:cs="Times New Roman"/>
        </w:rPr>
        <w:t>examine</w:t>
      </w:r>
      <w:r w:rsidR="00D2009E" w:rsidRPr="00EF1AEC">
        <w:rPr>
          <w:rFonts w:ascii="Times New Roman" w:hAnsi="Times New Roman" w:cs="Times New Roman"/>
        </w:rPr>
        <w:t xml:space="preserve"> the relevance of mode of transmission, </w:t>
      </w:r>
      <w:r w:rsidR="00F263F3" w:rsidRPr="00EF1AEC">
        <w:rPr>
          <w:rFonts w:ascii="Times New Roman" w:hAnsi="Times New Roman" w:cs="Times New Roman"/>
        </w:rPr>
        <w:t xml:space="preserve">to test the general expectation that vertical transmission </w:t>
      </w:r>
      <w:r w:rsidR="00D2009E" w:rsidRPr="00EF1AEC">
        <w:rPr>
          <w:rFonts w:ascii="Times New Roman" w:hAnsi="Times New Roman" w:cs="Times New Roman"/>
        </w:rPr>
        <w:t>promote</w:t>
      </w:r>
      <w:r w:rsidR="00F263F3" w:rsidRPr="00EF1AEC">
        <w:rPr>
          <w:rFonts w:ascii="Times New Roman" w:hAnsi="Times New Roman" w:cs="Times New Roman"/>
        </w:rPr>
        <w:t>s</w:t>
      </w:r>
      <w:r w:rsidR="00D2009E" w:rsidRPr="00EF1AEC">
        <w:rPr>
          <w:rFonts w:ascii="Times New Roman" w:hAnsi="Times New Roman" w:cs="Times New Roman"/>
        </w:rPr>
        <w:t xml:space="preserve"> greater </w:t>
      </w:r>
      <w:r w:rsidR="0092133B" w:rsidRPr="00EF1AEC">
        <w:rPr>
          <w:rFonts w:ascii="Times New Roman" w:hAnsi="Times New Roman" w:cs="Times New Roman"/>
        </w:rPr>
        <w:t xml:space="preserve">phylogenetic </w:t>
      </w:r>
      <w:r w:rsidR="00D2009E" w:rsidRPr="00EF1AEC">
        <w:rPr>
          <w:rFonts w:ascii="Times New Roman" w:hAnsi="Times New Roman" w:cs="Times New Roman"/>
        </w:rPr>
        <w:lastRenderedPageBreak/>
        <w:t>congruence</w:t>
      </w:r>
      <w:r w:rsidR="001810B6"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1810B6" w:rsidRPr="00EF1AEC">
        <w:rPr>
          <w:rFonts w:ascii="Times New Roman" w:hAnsi="Times New Roman" w:cs="Times New Roman"/>
        </w:rPr>
      </w:r>
      <w:r w:rsidR="001810B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1810B6" w:rsidRPr="00EF1AEC">
        <w:rPr>
          <w:rFonts w:ascii="Times New Roman" w:hAnsi="Times New Roman" w:cs="Times New Roman"/>
        </w:rPr>
        <w:fldChar w:fldCharType="end"/>
      </w:r>
      <w:r w:rsidR="001810B6" w:rsidRPr="00EF1AEC">
        <w:rPr>
          <w:rFonts w:ascii="Times New Roman" w:hAnsi="Times New Roman" w:cs="Times New Roman"/>
        </w:rPr>
        <w:t>.</w:t>
      </w:r>
      <w:r w:rsidR="00415930" w:rsidRPr="00EF1AEC">
        <w:rPr>
          <w:rFonts w:ascii="Times New Roman" w:hAnsi="Times New Roman" w:cs="Times New Roman"/>
        </w:rPr>
        <w:t xml:space="preserve"> </w:t>
      </w:r>
      <w:r w:rsidR="0033174C" w:rsidRPr="004D434C">
        <w:rPr>
          <w:rFonts w:ascii="Times New Roman" w:hAnsi="Times New Roman" w:cs="Times New Roman"/>
        </w:rPr>
        <w:t>If a symbiont is vertically transmitted (whether it has positive, neutral</w:t>
      </w:r>
      <w:r w:rsidR="0033174C">
        <w:rPr>
          <w:rFonts w:ascii="Times New Roman" w:hAnsi="Times New Roman" w:cs="Times New Roman"/>
        </w:rPr>
        <w:t>,</w:t>
      </w:r>
      <w:r w:rsidR="0033174C" w:rsidRPr="004D434C">
        <w:rPr>
          <w:rFonts w:ascii="Times New Roman" w:hAnsi="Times New Roman" w:cs="Times New Roman"/>
        </w:rPr>
        <w:t xml:space="preserve"> or negative effects on the host), this should automatically decrease the likelihood of host-</w:t>
      </w:r>
      <w:proofErr w:type="gramStart"/>
      <w:r w:rsidR="0033174C" w:rsidRPr="004D434C">
        <w:rPr>
          <w:rFonts w:ascii="Times New Roman" w:hAnsi="Times New Roman" w:cs="Times New Roman"/>
        </w:rPr>
        <w:t>switching, an</w:t>
      </w:r>
      <w:r w:rsidR="0033174C">
        <w:rPr>
          <w:rFonts w:ascii="Times New Roman" w:hAnsi="Times New Roman" w:cs="Times New Roman"/>
        </w:rPr>
        <w:t>d</w:t>
      </w:r>
      <w:proofErr w:type="gramEnd"/>
      <w:r w:rsidR="0033174C">
        <w:rPr>
          <w:rFonts w:ascii="Times New Roman" w:hAnsi="Times New Roman" w:cs="Times New Roman"/>
        </w:rPr>
        <w:t xml:space="preserve"> increase the likelihood of </w:t>
      </w:r>
      <w:proofErr w:type="spellStart"/>
      <w:r w:rsidR="0033174C">
        <w:rPr>
          <w:rFonts w:ascii="Times New Roman" w:hAnsi="Times New Roman" w:cs="Times New Roman"/>
        </w:rPr>
        <w:t>co</w:t>
      </w:r>
      <w:r w:rsidR="0033174C" w:rsidRPr="004D434C">
        <w:rPr>
          <w:rFonts w:ascii="Times New Roman" w:hAnsi="Times New Roman" w:cs="Times New Roman"/>
        </w:rPr>
        <w:t>speciation</w:t>
      </w:r>
      <w:proofErr w:type="spellEnd"/>
      <w:r w:rsidR="0033174C" w:rsidRPr="004D434C">
        <w:rPr>
          <w:rFonts w:ascii="Times New Roman" w:hAnsi="Times New Roman" w:cs="Times New Roman"/>
        </w:rPr>
        <w:t>. Therefore</w:t>
      </w:r>
      <w:r w:rsidR="0033174C">
        <w:rPr>
          <w:rFonts w:ascii="Times New Roman" w:hAnsi="Times New Roman" w:cs="Times New Roman"/>
        </w:rPr>
        <w:t>,</w:t>
      </w:r>
      <w:r w:rsidR="0033174C" w:rsidRPr="004D434C">
        <w:rPr>
          <w:rFonts w:ascii="Times New Roman" w:hAnsi="Times New Roman" w:cs="Times New Roman"/>
        </w:rPr>
        <w:t xml:space="preserve"> cophylogenetic congruence should emerge as a consequence</w:t>
      </w:r>
      <w:r w:rsidR="0033174C">
        <w:rPr>
          <w:rFonts w:ascii="Times New Roman" w:hAnsi="Times New Roman" w:cs="Times New Roman"/>
        </w:rPr>
        <w:t xml:space="preserve">. </w:t>
      </w:r>
      <w:r w:rsidR="00725A06">
        <w:rPr>
          <w:rFonts w:ascii="Times New Roman" w:hAnsi="Times New Roman" w:cs="Times New Roman"/>
        </w:rPr>
        <w:t>In contrast,</w:t>
      </w:r>
      <w:r w:rsidR="006C7442">
        <w:rPr>
          <w:rFonts w:ascii="Times New Roman" w:hAnsi="Times New Roman" w:cs="Times New Roman"/>
        </w:rPr>
        <w:t xml:space="preserve"> horizontal transmission </w:t>
      </w:r>
      <w:r w:rsidR="006D2BCC">
        <w:rPr>
          <w:rFonts w:ascii="Times New Roman" w:hAnsi="Times New Roman" w:cs="Times New Roman"/>
        </w:rPr>
        <w:t>should facilitate</w:t>
      </w:r>
      <w:r w:rsidR="006C7442">
        <w:rPr>
          <w:rFonts w:ascii="Times New Roman" w:hAnsi="Times New Roman" w:cs="Times New Roman"/>
        </w:rPr>
        <w:t xml:space="preserve"> </w:t>
      </w:r>
      <w:r w:rsidR="009D6C0D">
        <w:rPr>
          <w:rFonts w:ascii="Times New Roman" w:hAnsi="Times New Roman" w:cs="Times New Roman"/>
        </w:rPr>
        <w:t>exposure to n</w:t>
      </w:r>
      <w:r w:rsidR="00D9189D">
        <w:rPr>
          <w:rFonts w:ascii="Times New Roman" w:hAnsi="Times New Roman" w:cs="Times New Roman"/>
        </w:rPr>
        <w:t xml:space="preserve">ovel </w:t>
      </w:r>
      <w:r w:rsidR="009D6C0D">
        <w:rPr>
          <w:rFonts w:ascii="Times New Roman" w:hAnsi="Times New Roman" w:cs="Times New Roman"/>
        </w:rPr>
        <w:t>hosts</w:t>
      </w:r>
      <w:r w:rsidR="006C7442">
        <w:rPr>
          <w:rFonts w:ascii="Times New Roman" w:hAnsi="Times New Roman" w:cs="Times New Roman"/>
        </w:rPr>
        <w:t xml:space="preserve">, </w:t>
      </w:r>
      <w:r w:rsidR="00B5405F">
        <w:rPr>
          <w:rFonts w:ascii="Times New Roman" w:hAnsi="Times New Roman" w:cs="Times New Roman"/>
        </w:rPr>
        <w:t xml:space="preserve">potentially </w:t>
      </w:r>
      <w:r w:rsidR="006C7442">
        <w:rPr>
          <w:rFonts w:ascii="Times New Roman" w:hAnsi="Times New Roman" w:cs="Times New Roman"/>
        </w:rPr>
        <w:t xml:space="preserve">leading to </w:t>
      </w:r>
      <w:r w:rsidR="006D2BCC">
        <w:rPr>
          <w:rFonts w:ascii="Times New Roman" w:hAnsi="Times New Roman" w:cs="Times New Roman"/>
        </w:rPr>
        <w:t xml:space="preserve">host-switching, and </w:t>
      </w:r>
      <w:r w:rsidR="009D6C0D">
        <w:rPr>
          <w:rFonts w:ascii="Times New Roman" w:hAnsi="Times New Roman" w:cs="Times New Roman"/>
        </w:rPr>
        <w:t>decreased host-symbiont phylogenetic congruence</w:t>
      </w:r>
      <w:r w:rsidR="006C7442">
        <w:rPr>
          <w:rFonts w:ascii="Times New Roman" w:hAnsi="Times New Roman" w:cs="Times New Roman"/>
        </w:rPr>
        <w:t>.</w:t>
      </w:r>
    </w:p>
    <w:p w14:paraId="03BA1DD6" w14:textId="38DB8041" w:rsidR="00E048CA" w:rsidRDefault="00F60E09" w:rsidP="00E048CA">
      <w:pPr>
        <w:spacing w:line="480" w:lineRule="auto"/>
        <w:ind w:firstLine="720"/>
        <w:rPr>
          <w:rFonts w:ascii="Times New Roman" w:hAnsi="Times New Roman" w:cs="Times New Roman"/>
        </w:rPr>
      </w:pPr>
      <w:r>
        <w:rPr>
          <w:rFonts w:ascii="Times New Roman" w:hAnsi="Times New Roman" w:cs="Times New Roman"/>
        </w:rPr>
        <w:t>C</w:t>
      </w:r>
      <w:r w:rsidR="00253DE6">
        <w:rPr>
          <w:rFonts w:ascii="Times New Roman" w:hAnsi="Times New Roman" w:cs="Times New Roman"/>
        </w:rPr>
        <w:t xml:space="preserve">onsidering </w:t>
      </w:r>
      <w:r w:rsidR="005D4548">
        <w:rPr>
          <w:rFonts w:ascii="Times New Roman" w:hAnsi="Times New Roman" w:cs="Times New Roman"/>
        </w:rPr>
        <w:t>23</w:t>
      </w:r>
      <w:r w:rsidR="006C6485">
        <w:rPr>
          <w:rFonts w:ascii="Times New Roman" w:hAnsi="Times New Roman" w:cs="Times New Roman"/>
        </w:rPr>
        <w:t>2</w:t>
      </w:r>
      <w:r w:rsidR="005D4548">
        <w:rPr>
          <w:rFonts w:ascii="Times New Roman" w:hAnsi="Times New Roman" w:cs="Times New Roman"/>
        </w:rPr>
        <w:t xml:space="preserve"> </w:t>
      </w:r>
      <w:r w:rsidR="00D42D08">
        <w:rPr>
          <w:rFonts w:ascii="Times New Roman" w:hAnsi="Times New Roman" w:cs="Times New Roman"/>
        </w:rPr>
        <w:t xml:space="preserve">published </w:t>
      </w:r>
      <w:r w:rsidR="00B56E86">
        <w:rPr>
          <w:rFonts w:ascii="Times New Roman" w:hAnsi="Times New Roman" w:cs="Times New Roman"/>
        </w:rPr>
        <w:t>host-symbiont co</w:t>
      </w:r>
      <w:r w:rsidR="00253DE6">
        <w:rPr>
          <w:rFonts w:ascii="Times New Roman" w:hAnsi="Times New Roman" w:cs="Times New Roman"/>
        </w:rPr>
        <w:t>phylogen</w:t>
      </w:r>
      <w:r w:rsidR="00B56E86">
        <w:rPr>
          <w:rFonts w:ascii="Times New Roman" w:hAnsi="Times New Roman" w:cs="Times New Roman"/>
        </w:rPr>
        <w:t>y</w:t>
      </w:r>
      <w:r w:rsidR="00253DE6">
        <w:rPr>
          <w:rFonts w:ascii="Times New Roman" w:hAnsi="Times New Roman" w:cs="Times New Roman"/>
        </w:rPr>
        <w:t xml:space="preserve"> </w:t>
      </w:r>
      <w:r w:rsidR="00241F68">
        <w:rPr>
          <w:rFonts w:ascii="Times New Roman" w:hAnsi="Times New Roman" w:cs="Times New Roman"/>
        </w:rPr>
        <w:t>studies</w:t>
      </w:r>
      <w:r w:rsidR="00EE1B5F">
        <w:rPr>
          <w:rFonts w:ascii="Times New Roman" w:hAnsi="Times New Roman" w:cs="Times New Roman"/>
        </w:rPr>
        <w:t xml:space="preserve"> (Extended Data Tab. 1</w:t>
      </w:r>
      <w:r w:rsidR="00EE1B5F" w:rsidRPr="00CC2E01">
        <w:rPr>
          <w:rFonts w:ascii="Times New Roman" w:hAnsi="Times New Roman" w:cs="Times New Roman"/>
        </w:rPr>
        <w:t>)</w:t>
      </w:r>
      <w:r w:rsidR="00AC4A02" w:rsidRPr="00CC2E01">
        <w:rPr>
          <w:rFonts w:ascii="Times New Roman" w:hAnsi="Times New Roman" w:cs="Times New Roman"/>
        </w:rPr>
        <w:t xml:space="preserve">, </w:t>
      </w:r>
      <w:r w:rsidR="009D6AF9" w:rsidRPr="00CC2E01">
        <w:rPr>
          <w:rFonts w:ascii="Times New Roman" w:hAnsi="Times New Roman" w:cs="Times New Roman"/>
        </w:rPr>
        <w:t>spanning</w:t>
      </w:r>
      <w:r w:rsidR="009D6AF9">
        <w:rPr>
          <w:rFonts w:ascii="Times New Roman" w:hAnsi="Times New Roman" w:cs="Times New Roman"/>
        </w:rPr>
        <w:t xml:space="preserve"> </w:t>
      </w:r>
      <w:r w:rsidR="00FC6F92">
        <w:rPr>
          <w:rFonts w:ascii="Times New Roman" w:hAnsi="Times New Roman" w:cs="Times New Roman"/>
        </w:rPr>
        <w:t xml:space="preserve">a wide </w:t>
      </w:r>
      <w:r w:rsidR="006D6FDD">
        <w:rPr>
          <w:rFonts w:ascii="Times New Roman" w:hAnsi="Times New Roman" w:cs="Times New Roman"/>
        </w:rPr>
        <w:t>spectrum</w:t>
      </w:r>
      <w:r w:rsidR="00FC6F92">
        <w:rPr>
          <w:rFonts w:ascii="Times New Roman" w:hAnsi="Times New Roman" w:cs="Times New Roman"/>
        </w:rPr>
        <w:t xml:space="preserve"> of</w:t>
      </w:r>
      <w:r w:rsidR="00A7295D">
        <w:rPr>
          <w:rFonts w:ascii="Times New Roman" w:hAnsi="Times New Roman" w:cs="Times New Roman"/>
        </w:rPr>
        <w:t xml:space="preserve"> </w:t>
      </w:r>
      <w:r w:rsidR="0040303B">
        <w:rPr>
          <w:rFonts w:ascii="Times New Roman" w:hAnsi="Times New Roman" w:cs="Times New Roman"/>
        </w:rPr>
        <w:t>host and symbiont tax</w:t>
      </w:r>
      <w:r w:rsidR="00FC6F92">
        <w:rPr>
          <w:rFonts w:ascii="Times New Roman" w:hAnsi="Times New Roman" w:cs="Times New Roman"/>
        </w:rPr>
        <w:t>a</w:t>
      </w:r>
      <w:r>
        <w:rPr>
          <w:rFonts w:ascii="Times New Roman" w:hAnsi="Times New Roman" w:cs="Times New Roman"/>
        </w:rPr>
        <w:t>, w</w:t>
      </w:r>
      <w:r w:rsidR="0003400D">
        <w:rPr>
          <w:rFonts w:ascii="Times New Roman" w:hAnsi="Times New Roman" w:cs="Times New Roman"/>
        </w:rPr>
        <w:t xml:space="preserve">e </w:t>
      </w:r>
      <w:r w:rsidR="00D76BB9">
        <w:rPr>
          <w:rFonts w:ascii="Times New Roman" w:hAnsi="Times New Roman" w:cs="Times New Roman"/>
        </w:rPr>
        <w:t>fou</w:t>
      </w:r>
      <w:r w:rsidR="00B5405F">
        <w:rPr>
          <w:rFonts w:ascii="Times New Roman" w:hAnsi="Times New Roman" w:cs="Times New Roman"/>
        </w:rPr>
        <w:t xml:space="preserve">nd </w:t>
      </w:r>
      <w:r w:rsidR="0053642E">
        <w:rPr>
          <w:rFonts w:ascii="Times New Roman" w:hAnsi="Times New Roman" w:cs="Times New Roman"/>
        </w:rPr>
        <w:t xml:space="preserve">support that host </w:t>
      </w:r>
      <w:r w:rsidR="001A1829">
        <w:rPr>
          <w:rFonts w:ascii="Times New Roman" w:hAnsi="Times New Roman" w:cs="Times New Roman"/>
        </w:rPr>
        <w:t xml:space="preserve">and symbiont </w:t>
      </w:r>
      <w:r w:rsidR="003C0A5B">
        <w:rPr>
          <w:rFonts w:ascii="Times New Roman" w:hAnsi="Times New Roman" w:cs="Times New Roman"/>
        </w:rPr>
        <w:t>phylogeny</w:t>
      </w:r>
      <w:r w:rsidR="00253DE6">
        <w:rPr>
          <w:rFonts w:ascii="Times New Roman" w:hAnsi="Times New Roman" w:cs="Times New Roman"/>
        </w:rPr>
        <w:t xml:space="preserve"> show a </w:t>
      </w:r>
      <w:r w:rsidR="0053642E">
        <w:rPr>
          <w:rFonts w:ascii="Times New Roman" w:hAnsi="Times New Roman" w:cs="Times New Roman"/>
        </w:rPr>
        <w:t>tend</w:t>
      </w:r>
      <w:r w:rsidR="00253DE6">
        <w:rPr>
          <w:rFonts w:ascii="Times New Roman" w:hAnsi="Times New Roman" w:cs="Times New Roman"/>
        </w:rPr>
        <w:t>ency</w:t>
      </w:r>
      <w:r w:rsidR="0053642E">
        <w:rPr>
          <w:rFonts w:ascii="Times New Roman" w:hAnsi="Times New Roman" w:cs="Times New Roman"/>
        </w:rPr>
        <w:t xml:space="preserve"> to reflect one another, </w:t>
      </w:r>
      <w:r w:rsidR="003C0A5B">
        <w:rPr>
          <w:rFonts w:ascii="Times New Roman" w:hAnsi="Times New Roman" w:cs="Times New Roman"/>
        </w:rPr>
        <w:t>with</w:t>
      </w:r>
      <w:r w:rsidR="007C0C57">
        <w:rPr>
          <w:rFonts w:ascii="Times New Roman" w:hAnsi="Times New Roman" w:cs="Times New Roman"/>
        </w:rPr>
        <w:t xml:space="preserve"> </w:t>
      </w:r>
      <w:r w:rsidR="008829ED">
        <w:rPr>
          <w:rFonts w:ascii="Times New Roman" w:hAnsi="Times New Roman" w:cs="Times New Roman"/>
        </w:rPr>
        <w:t xml:space="preserve">only </w:t>
      </w:r>
      <w:r w:rsidR="00FC2D1C">
        <w:rPr>
          <w:rFonts w:ascii="Times New Roman" w:hAnsi="Times New Roman" w:cs="Times New Roman"/>
        </w:rPr>
        <w:t>moderate</w:t>
      </w:r>
      <w:r w:rsidR="007C0C57">
        <w:rPr>
          <w:rFonts w:ascii="Times New Roman" w:hAnsi="Times New Roman" w:cs="Times New Roman"/>
        </w:rPr>
        <w:t xml:space="preserve"> variation </w:t>
      </w:r>
      <w:r w:rsidR="007C0C57" w:rsidRPr="009537ED">
        <w:rPr>
          <w:rFonts w:ascii="Times New Roman" w:hAnsi="Times New Roman" w:cs="Times New Roman"/>
          <w:color w:val="000000" w:themeColor="text1"/>
        </w:rPr>
        <w:t xml:space="preserve">in </w:t>
      </w:r>
      <w:r w:rsidR="0041297B" w:rsidRPr="009537ED">
        <w:rPr>
          <w:rFonts w:ascii="Times New Roman" w:hAnsi="Times New Roman" w:cs="Times New Roman"/>
          <w:color w:val="000000" w:themeColor="text1"/>
        </w:rPr>
        <w:t>the strength of</w:t>
      </w:r>
      <w:r w:rsidR="0041297B">
        <w:rPr>
          <w:rFonts w:ascii="Times New Roman" w:hAnsi="Times New Roman" w:cs="Times New Roman"/>
          <w:color w:val="FF0000"/>
        </w:rPr>
        <w:t xml:space="preserve"> </w:t>
      </w:r>
      <w:r w:rsidR="007C0C57">
        <w:rPr>
          <w:rFonts w:ascii="Times New Roman" w:hAnsi="Times New Roman" w:cs="Times New Roman"/>
        </w:rPr>
        <w:t xml:space="preserve">phylogenetic congruence among studies </w:t>
      </w:r>
      <w:r w:rsidR="00835D52">
        <w:rPr>
          <w:rFonts w:ascii="Times New Roman" w:hAnsi="Times New Roman" w:cs="Times New Roman"/>
        </w:rPr>
        <w:t>(</w:t>
      </w:r>
      <w:ins w:id="72" w:author="Shinichi Nakagawa" w:date="2019-07-01T06:45:00Z">
        <w:r w:rsidR="00365C81">
          <w:rPr>
            <w:rFonts w:ascii="Times New Roman" w:hAnsi="Times New Roman" w:cs="Times New Roman"/>
          </w:rPr>
          <w:t xml:space="preserve">STATS; </w:t>
        </w:r>
      </w:ins>
      <w:r w:rsidR="00835D52">
        <w:rPr>
          <w:rFonts w:ascii="Times New Roman" w:hAnsi="Times New Roman" w:cs="Times New Roman"/>
        </w:rPr>
        <w:t>Fig. 3</w:t>
      </w:r>
      <w:r w:rsidR="001540A2">
        <w:rPr>
          <w:rFonts w:ascii="Times New Roman" w:hAnsi="Times New Roman" w:cs="Times New Roman"/>
        </w:rPr>
        <w:t>a)</w:t>
      </w:r>
      <w:r w:rsidR="00623D77">
        <w:rPr>
          <w:rFonts w:ascii="Times New Roman" w:hAnsi="Times New Roman" w:cs="Times New Roman"/>
        </w:rPr>
        <w:t xml:space="preserve">. </w:t>
      </w:r>
      <w:r w:rsidR="00B36C37">
        <w:rPr>
          <w:rFonts w:ascii="Times New Roman" w:hAnsi="Times New Roman" w:cs="Times New Roman"/>
        </w:rPr>
        <w:t>Furthermore</w:t>
      </w:r>
      <w:r w:rsidR="00E04366">
        <w:rPr>
          <w:rFonts w:ascii="Times New Roman" w:hAnsi="Times New Roman" w:cs="Times New Roman"/>
        </w:rPr>
        <w:t>, t</w:t>
      </w:r>
      <w:r w:rsidR="00D76BB9">
        <w:rPr>
          <w:rFonts w:ascii="Times New Roman" w:hAnsi="Times New Roman" w:cs="Times New Roman"/>
        </w:rPr>
        <w:t>he strength of the</w:t>
      </w:r>
      <w:r w:rsidR="00AD66BE">
        <w:rPr>
          <w:rFonts w:ascii="Times New Roman" w:hAnsi="Times New Roman" w:cs="Times New Roman"/>
        </w:rPr>
        <w:t xml:space="preserve"> association identified is </w:t>
      </w:r>
      <w:r w:rsidR="008829ED">
        <w:rPr>
          <w:rFonts w:ascii="Times New Roman" w:hAnsi="Times New Roman" w:cs="Times New Roman"/>
        </w:rPr>
        <w:t>likely to be</w:t>
      </w:r>
      <w:r w:rsidR="00AD66BE">
        <w:rPr>
          <w:rFonts w:ascii="Times New Roman" w:hAnsi="Times New Roman" w:cs="Times New Roman"/>
        </w:rPr>
        <w:t xml:space="preserve"> a </w:t>
      </w:r>
      <w:r w:rsidR="00D76BB9">
        <w:rPr>
          <w:rFonts w:ascii="Times New Roman" w:hAnsi="Times New Roman" w:cs="Times New Roman"/>
        </w:rPr>
        <w:t>considerable</w:t>
      </w:r>
      <w:r w:rsidR="00AD66BE">
        <w:rPr>
          <w:rFonts w:ascii="Times New Roman" w:hAnsi="Times New Roman" w:cs="Times New Roman"/>
        </w:rPr>
        <w:t xml:space="preserve"> underestimate</w:t>
      </w:r>
      <w:r w:rsidR="00E04366">
        <w:rPr>
          <w:rFonts w:ascii="Times New Roman" w:hAnsi="Times New Roman" w:cs="Times New Roman"/>
        </w:rPr>
        <w:t xml:space="preserve"> of the true</w:t>
      </w:r>
      <w:r w:rsidR="00AD66BE">
        <w:rPr>
          <w:rFonts w:ascii="Times New Roman" w:hAnsi="Times New Roman" w:cs="Times New Roman"/>
        </w:rPr>
        <w:t xml:space="preserve"> </w:t>
      </w:r>
      <w:r w:rsidR="00E04366">
        <w:rPr>
          <w:rFonts w:ascii="Times New Roman" w:hAnsi="Times New Roman" w:cs="Times New Roman"/>
        </w:rPr>
        <w:t>pattern</w:t>
      </w:r>
      <w:r w:rsidR="006D2BCC">
        <w:rPr>
          <w:rFonts w:ascii="Times New Roman" w:hAnsi="Times New Roman" w:cs="Times New Roman"/>
        </w:rPr>
        <w:t>, given the limits of current approaches to quantify congruence between host and symbiont phylogenies</w:t>
      </w:r>
      <w:r w:rsidR="00D76BB9">
        <w:rPr>
          <w:rFonts w:ascii="Times New Roman" w:hAnsi="Times New Roman" w:cs="Times New Roman"/>
        </w:rPr>
        <w:t xml:space="preserve"> (see Methods, ‘</w:t>
      </w:r>
      <w:commentRangeStart w:id="73"/>
      <w:commentRangeStart w:id="74"/>
      <w:r w:rsidR="00D76BB9" w:rsidRPr="00D76BB9">
        <w:rPr>
          <w:rFonts w:ascii="Times New Roman" w:hAnsi="Times New Roman" w:cs="Times New Roman"/>
        </w:rPr>
        <w:t>Estimates of effect size’</w:t>
      </w:r>
      <w:commentRangeEnd w:id="73"/>
      <w:r w:rsidR="00365C81">
        <w:rPr>
          <w:rStyle w:val="CommentReference"/>
        </w:rPr>
        <w:commentReference w:id="73"/>
      </w:r>
      <w:commentRangeEnd w:id="74"/>
      <w:r w:rsidR="00365C81">
        <w:rPr>
          <w:rStyle w:val="CommentReference"/>
        </w:rPr>
        <w:commentReference w:id="74"/>
      </w:r>
      <w:r w:rsidR="00D76BB9">
        <w:rPr>
          <w:rFonts w:ascii="Times New Roman" w:hAnsi="Times New Roman" w:cs="Times New Roman"/>
        </w:rPr>
        <w:t>)</w:t>
      </w:r>
      <w:r w:rsidR="00AD66BE">
        <w:rPr>
          <w:rFonts w:ascii="Times New Roman" w:hAnsi="Times New Roman" w:cs="Times New Roman"/>
        </w:rPr>
        <w:t xml:space="preserve">. </w:t>
      </w:r>
      <w:r w:rsidR="00A75296">
        <w:rPr>
          <w:rFonts w:ascii="Times New Roman" w:hAnsi="Times New Roman" w:cs="Times New Roman"/>
        </w:rPr>
        <w:t>N</w:t>
      </w:r>
      <w:r w:rsidR="0044422A">
        <w:rPr>
          <w:rFonts w:ascii="Times New Roman" w:hAnsi="Times New Roman" w:cs="Times New Roman"/>
        </w:rPr>
        <w:t>ext</w:t>
      </w:r>
      <w:r w:rsidR="00A75296">
        <w:rPr>
          <w:rFonts w:ascii="Times New Roman" w:hAnsi="Times New Roman" w:cs="Times New Roman"/>
        </w:rPr>
        <w:t>, we</w:t>
      </w:r>
      <w:r w:rsidR="0044422A">
        <w:rPr>
          <w:rFonts w:ascii="Times New Roman" w:hAnsi="Times New Roman" w:cs="Times New Roman"/>
        </w:rPr>
        <w:t xml:space="preserve"> examined</w:t>
      </w:r>
      <w:r w:rsidR="00A7295D">
        <w:rPr>
          <w:rFonts w:ascii="Times New Roman" w:hAnsi="Times New Roman" w:cs="Times New Roman"/>
        </w:rPr>
        <w:t xml:space="preserve"> para</w:t>
      </w:r>
      <w:r w:rsidR="0044422A">
        <w:rPr>
          <w:rFonts w:ascii="Times New Roman" w:hAnsi="Times New Roman" w:cs="Times New Roman"/>
        </w:rPr>
        <w:t>sitism and mutualism separately</w:t>
      </w:r>
      <w:r w:rsidR="00C17CD3">
        <w:rPr>
          <w:rFonts w:ascii="Times New Roman" w:hAnsi="Times New Roman" w:cs="Times New Roman"/>
        </w:rPr>
        <w:t xml:space="preserve">. Our results </w:t>
      </w:r>
      <w:r w:rsidR="00A02560">
        <w:rPr>
          <w:rFonts w:ascii="Times New Roman" w:hAnsi="Times New Roman" w:cs="Times New Roman"/>
        </w:rPr>
        <w:t xml:space="preserve">show </w:t>
      </w:r>
      <w:r w:rsidR="00C17CD3">
        <w:rPr>
          <w:rFonts w:ascii="Times New Roman" w:hAnsi="Times New Roman" w:cs="Times New Roman"/>
        </w:rPr>
        <w:t xml:space="preserve">that </w:t>
      </w:r>
      <w:r w:rsidR="005B2FA1" w:rsidRPr="00C17CD3">
        <w:rPr>
          <w:rFonts w:ascii="Times New Roman" w:hAnsi="Times New Roman" w:cs="Times New Roman"/>
          <w:color w:val="000000" w:themeColor="text1"/>
        </w:rPr>
        <w:t>h</w:t>
      </w:r>
      <w:r w:rsidR="00732DC9" w:rsidRPr="00C17CD3">
        <w:rPr>
          <w:rFonts w:ascii="Times New Roman" w:hAnsi="Times New Roman" w:cs="Times New Roman"/>
          <w:color w:val="000000" w:themeColor="text1"/>
        </w:rPr>
        <w:t>ost and parasite phylogen</w:t>
      </w:r>
      <w:r w:rsidR="00F04269" w:rsidRPr="00C17CD3">
        <w:rPr>
          <w:rFonts w:ascii="Times New Roman" w:hAnsi="Times New Roman" w:cs="Times New Roman"/>
          <w:color w:val="000000" w:themeColor="text1"/>
        </w:rPr>
        <w:t>ies</w:t>
      </w:r>
      <w:r w:rsidR="00732DC9" w:rsidRPr="00C17CD3">
        <w:rPr>
          <w:rFonts w:ascii="Times New Roman" w:hAnsi="Times New Roman" w:cs="Times New Roman"/>
          <w:color w:val="000000" w:themeColor="text1"/>
        </w:rPr>
        <w:t xml:space="preserve"> </w:t>
      </w:r>
      <w:r w:rsidR="00A02560">
        <w:rPr>
          <w:rFonts w:ascii="Times New Roman" w:hAnsi="Times New Roman" w:cs="Times New Roman"/>
          <w:color w:val="000000" w:themeColor="text1"/>
        </w:rPr>
        <w:t>display</w:t>
      </w:r>
      <w:r w:rsidR="00A02560" w:rsidRPr="00C17CD3">
        <w:rPr>
          <w:rFonts w:ascii="Times New Roman" w:hAnsi="Times New Roman" w:cs="Times New Roman"/>
          <w:color w:val="000000" w:themeColor="text1"/>
        </w:rPr>
        <w:t xml:space="preserve"> </w:t>
      </w:r>
      <w:r w:rsidR="00A75296" w:rsidRPr="00C17CD3">
        <w:rPr>
          <w:rFonts w:ascii="Times New Roman" w:hAnsi="Times New Roman" w:cs="Times New Roman"/>
          <w:color w:val="000000" w:themeColor="text1"/>
        </w:rPr>
        <w:t xml:space="preserve">greater </w:t>
      </w:r>
      <w:r w:rsidR="00F04269" w:rsidRPr="00C17CD3">
        <w:rPr>
          <w:rFonts w:ascii="Times New Roman" w:hAnsi="Times New Roman" w:cs="Times New Roman"/>
          <w:color w:val="000000" w:themeColor="text1"/>
        </w:rPr>
        <w:t>similarity</w:t>
      </w:r>
      <w:r w:rsidR="00732DC9" w:rsidRPr="00C17CD3">
        <w:rPr>
          <w:rFonts w:ascii="Times New Roman" w:hAnsi="Times New Roman" w:cs="Times New Roman"/>
          <w:color w:val="000000" w:themeColor="text1"/>
        </w:rPr>
        <w:t xml:space="preserve"> than</w:t>
      </w:r>
      <w:r w:rsidR="00732DC9">
        <w:rPr>
          <w:rFonts w:ascii="Times New Roman" w:hAnsi="Times New Roman" w:cs="Times New Roman"/>
        </w:rPr>
        <w:t xml:space="preserve"> expected by chance, </w:t>
      </w:r>
      <w:r w:rsidR="00C17CD3">
        <w:rPr>
          <w:rFonts w:ascii="Times New Roman" w:hAnsi="Times New Roman" w:cs="Times New Roman"/>
        </w:rPr>
        <w:t xml:space="preserve">with parasite phylogeny tending to mirror host phylogeny, consistent with a broad interpretation of </w:t>
      </w:r>
      <w:proofErr w:type="spellStart"/>
      <w:r w:rsidR="00C17CD3">
        <w:rPr>
          <w:rFonts w:ascii="Times New Roman" w:hAnsi="Times New Roman" w:cs="Times New Roman"/>
        </w:rPr>
        <w:t>Fahrenholz’s</w:t>
      </w:r>
      <w:proofErr w:type="spellEnd"/>
      <w:r w:rsidR="00C17CD3">
        <w:rPr>
          <w:rFonts w:ascii="Times New Roman" w:hAnsi="Times New Roman" w:cs="Times New Roman"/>
        </w:rPr>
        <w:t xml:space="preserve"> Rule</w:t>
      </w:r>
      <w:r w:rsidR="00835D52">
        <w:rPr>
          <w:rFonts w:ascii="Times New Roman" w:hAnsi="Times New Roman" w:cs="Times New Roman"/>
        </w:rPr>
        <w:t xml:space="preserve"> (</w:t>
      </w:r>
      <w:ins w:id="75" w:author="Shinichi Nakagawa" w:date="2019-07-01T06:48:00Z">
        <w:r w:rsidR="00365C81">
          <w:rPr>
            <w:rFonts w:ascii="Times New Roman" w:hAnsi="Times New Roman" w:cs="Times New Roman"/>
          </w:rPr>
          <w:t xml:space="preserve">STATS; </w:t>
        </w:r>
      </w:ins>
      <w:r w:rsidR="00835D52">
        <w:rPr>
          <w:rFonts w:ascii="Times New Roman" w:hAnsi="Times New Roman" w:cs="Times New Roman"/>
        </w:rPr>
        <w:t>Fig. 3</w:t>
      </w:r>
      <w:r w:rsidR="00C17CD3">
        <w:rPr>
          <w:rFonts w:ascii="Times New Roman" w:hAnsi="Times New Roman" w:cs="Times New Roman"/>
        </w:rPr>
        <w:t xml:space="preserve">b). </w:t>
      </w:r>
      <w:r w:rsidR="00664609">
        <w:rPr>
          <w:rFonts w:ascii="Times New Roman" w:hAnsi="Times New Roman" w:cs="Times New Roman"/>
        </w:rPr>
        <w:t>However,</w:t>
      </w:r>
      <w:r w:rsidR="00B36C37">
        <w:rPr>
          <w:rFonts w:ascii="Times New Roman" w:hAnsi="Times New Roman" w:cs="Times New Roman"/>
        </w:rPr>
        <w:t xml:space="preserve"> </w:t>
      </w:r>
      <w:r w:rsidR="00DE3D13">
        <w:rPr>
          <w:rFonts w:ascii="Times New Roman" w:hAnsi="Times New Roman" w:cs="Times New Roman"/>
        </w:rPr>
        <w:t xml:space="preserve">host and mutualist phylogenies </w:t>
      </w:r>
      <w:r w:rsidR="00C17CD3">
        <w:rPr>
          <w:rFonts w:ascii="Times New Roman" w:hAnsi="Times New Roman" w:cs="Times New Roman"/>
        </w:rPr>
        <w:t xml:space="preserve">show greater congruence than that observed </w:t>
      </w:r>
      <w:r w:rsidR="00C17CD3" w:rsidRPr="00D76BB9">
        <w:rPr>
          <w:rFonts w:ascii="Times New Roman" w:hAnsi="Times New Roman" w:cs="Times New Roman"/>
          <w:color w:val="000000" w:themeColor="text1"/>
        </w:rPr>
        <w:t xml:space="preserve">between </w:t>
      </w:r>
      <w:r w:rsidR="00C17CD3">
        <w:rPr>
          <w:rFonts w:ascii="Times New Roman" w:hAnsi="Times New Roman" w:cs="Times New Roman"/>
        </w:rPr>
        <w:t>host and parasite phylogenies</w:t>
      </w:r>
      <w:r w:rsidR="00B36C37">
        <w:rPr>
          <w:rFonts w:ascii="Times New Roman" w:hAnsi="Times New Roman" w:cs="Times New Roman"/>
        </w:rPr>
        <w:t xml:space="preserve">, suggesting a </w:t>
      </w:r>
      <w:r w:rsidR="003E0662">
        <w:rPr>
          <w:rFonts w:ascii="Times New Roman" w:hAnsi="Times New Roman" w:cs="Times New Roman"/>
        </w:rPr>
        <w:t>stronger</w:t>
      </w:r>
      <w:r w:rsidR="00B36C37">
        <w:rPr>
          <w:rFonts w:ascii="Times New Roman" w:hAnsi="Times New Roman" w:cs="Times New Roman"/>
        </w:rPr>
        <w:t xml:space="preserve"> tendency of mutualists</w:t>
      </w:r>
      <w:r w:rsidR="00835D52">
        <w:rPr>
          <w:rFonts w:ascii="Times New Roman" w:hAnsi="Times New Roman" w:cs="Times New Roman"/>
        </w:rPr>
        <w:t xml:space="preserve"> to track host phylogeny (</w:t>
      </w:r>
      <w:ins w:id="76" w:author="Shinichi Nakagawa" w:date="2019-07-01T06:47:00Z">
        <w:r w:rsidR="00365C81">
          <w:rPr>
            <w:rFonts w:ascii="Times New Roman" w:hAnsi="Times New Roman" w:cs="Times New Roman"/>
          </w:rPr>
          <w:t xml:space="preserve">STATS; </w:t>
        </w:r>
      </w:ins>
      <w:r w:rsidR="00835D52">
        <w:rPr>
          <w:rFonts w:ascii="Times New Roman" w:hAnsi="Times New Roman" w:cs="Times New Roman"/>
        </w:rPr>
        <w:t>Fig. 3</w:t>
      </w:r>
      <w:r w:rsidR="00B36C37">
        <w:rPr>
          <w:rFonts w:ascii="Times New Roman" w:hAnsi="Times New Roman" w:cs="Times New Roman"/>
        </w:rPr>
        <w:t>b).</w:t>
      </w:r>
      <w:r w:rsidR="00FE19D0">
        <w:rPr>
          <w:rFonts w:ascii="Times New Roman" w:hAnsi="Times New Roman" w:cs="Times New Roman"/>
        </w:rPr>
        <w:t xml:space="preserve"> A potential explanation for this pattern is that reciprocal benefits provide a more cohesive force to </w:t>
      </w:r>
      <w:r w:rsidR="00664609">
        <w:rPr>
          <w:rFonts w:ascii="Times New Roman" w:hAnsi="Times New Roman" w:cs="Times New Roman"/>
        </w:rPr>
        <w:t>unite host and symbiont</w:t>
      </w:r>
      <w:r w:rsidR="00FE19D0">
        <w:rPr>
          <w:rFonts w:ascii="Times New Roman" w:hAnsi="Times New Roman" w:cs="Times New Roman"/>
        </w:rPr>
        <w:t xml:space="preserve"> </w:t>
      </w:r>
      <w:r w:rsidR="00664609">
        <w:rPr>
          <w:rFonts w:ascii="Times New Roman" w:hAnsi="Times New Roman" w:cs="Times New Roman"/>
        </w:rPr>
        <w:t xml:space="preserve">evolutionary trajectories, than </w:t>
      </w:r>
      <w:r w:rsidR="00E048CA">
        <w:rPr>
          <w:rFonts w:ascii="Times New Roman" w:hAnsi="Times New Roman" w:cs="Times New Roman"/>
        </w:rPr>
        <w:t xml:space="preserve">the </w:t>
      </w:r>
      <w:r w:rsidR="00FE19D0">
        <w:rPr>
          <w:rFonts w:ascii="Times New Roman" w:hAnsi="Times New Roman" w:cs="Times New Roman"/>
        </w:rPr>
        <w:t>antag</w:t>
      </w:r>
      <w:r w:rsidR="009D6AF9">
        <w:rPr>
          <w:rFonts w:ascii="Times New Roman" w:hAnsi="Times New Roman" w:cs="Times New Roman"/>
        </w:rPr>
        <w:t>on</w:t>
      </w:r>
      <w:r w:rsidR="00FE19D0">
        <w:rPr>
          <w:rFonts w:ascii="Times New Roman" w:hAnsi="Times New Roman" w:cs="Times New Roman"/>
        </w:rPr>
        <w:t>istic interactions</w:t>
      </w:r>
      <w:r w:rsidR="00E048CA">
        <w:rPr>
          <w:rFonts w:ascii="Times New Roman" w:hAnsi="Times New Roman" w:cs="Times New Roman"/>
        </w:rPr>
        <w:t xml:space="preserve"> involved in parasitism</w:t>
      </w:r>
      <w:r w:rsidR="00FE19D0">
        <w:rPr>
          <w:rFonts w:ascii="Times New Roman" w:hAnsi="Times New Roman" w:cs="Times New Roman"/>
        </w:rPr>
        <w:t>.</w:t>
      </w:r>
    </w:p>
    <w:p w14:paraId="5E51ED2A" w14:textId="49B9CE44" w:rsidR="00501934" w:rsidRDefault="000747B4" w:rsidP="00501934">
      <w:pPr>
        <w:spacing w:line="480" w:lineRule="auto"/>
        <w:ind w:firstLine="720"/>
        <w:rPr>
          <w:rFonts w:ascii="Times New Roman" w:hAnsi="Times New Roman" w:cs="Times New Roman"/>
        </w:rPr>
      </w:pPr>
      <w:r>
        <w:rPr>
          <w:rFonts w:ascii="Times New Roman" w:hAnsi="Times New Roman" w:cs="Times New Roman"/>
        </w:rPr>
        <w:t xml:space="preserve">To further dissect </w:t>
      </w:r>
      <w:r w:rsidR="004C3E11">
        <w:rPr>
          <w:rFonts w:ascii="Times New Roman" w:hAnsi="Times New Roman" w:cs="Times New Roman"/>
        </w:rPr>
        <w:t>co</w:t>
      </w:r>
      <w:r>
        <w:rPr>
          <w:rFonts w:ascii="Times New Roman" w:hAnsi="Times New Roman" w:cs="Times New Roman"/>
        </w:rPr>
        <w:t>phylogenetic pattern</w:t>
      </w:r>
      <w:r w:rsidR="00A02560">
        <w:rPr>
          <w:rFonts w:ascii="Times New Roman" w:hAnsi="Times New Roman" w:cs="Times New Roman"/>
        </w:rPr>
        <w:t>s</w:t>
      </w:r>
      <w:r>
        <w:rPr>
          <w:rFonts w:ascii="Times New Roman" w:hAnsi="Times New Roman" w:cs="Times New Roman"/>
        </w:rPr>
        <w:t xml:space="preserve"> between symbiont and host </w:t>
      </w:r>
      <w:r w:rsidRPr="00A02560">
        <w:rPr>
          <w:rFonts w:ascii="Times New Roman" w:hAnsi="Times New Roman" w:cs="Times New Roman"/>
          <w:color w:val="000000" w:themeColor="text1"/>
        </w:rPr>
        <w:t>phylogen</w:t>
      </w:r>
      <w:r w:rsidR="00B261FD" w:rsidRPr="00A02560">
        <w:rPr>
          <w:rFonts w:ascii="Times New Roman" w:hAnsi="Times New Roman" w:cs="Times New Roman"/>
          <w:color w:val="000000" w:themeColor="text1"/>
        </w:rPr>
        <w:t>ies</w:t>
      </w:r>
      <w:r w:rsidRPr="00A02560">
        <w:rPr>
          <w:rFonts w:ascii="Times New Roman" w:hAnsi="Times New Roman" w:cs="Times New Roman"/>
          <w:color w:val="000000" w:themeColor="text1"/>
        </w:rPr>
        <w:t>,</w:t>
      </w:r>
      <w:r>
        <w:rPr>
          <w:rFonts w:ascii="Times New Roman" w:hAnsi="Times New Roman" w:cs="Times New Roman"/>
        </w:rPr>
        <w:t xml:space="preserve"> we examined </w:t>
      </w:r>
      <w:r w:rsidR="004E68FF">
        <w:rPr>
          <w:rFonts w:ascii="Times New Roman" w:hAnsi="Times New Roman" w:cs="Times New Roman"/>
        </w:rPr>
        <w:t xml:space="preserve">whether </w:t>
      </w:r>
      <w:r w:rsidR="009B1D9D">
        <w:rPr>
          <w:rFonts w:ascii="Times New Roman" w:hAnsi="Times New Roman" w:cs="Times New Roman"/>
        </w:rPr>
        <w:t xml:space="preserve">taxonomy exerted an effect </w:t>
      </w:r>
      <w:r>
        <w:rPr>
          <w:rFonts w:ascii="Times New Roman" w:hAnsi="Times New Roman" w:cs="Times New Roman"/>
        </w:rPr>
        <w:t>by</w:t>
      </w:r>
      <w:r w:rsidR="005B06F6">
        <w:rPr>
          <w:rFonts w:ascii="Times New Roman" w:hAnsi="Times New Roman" w:cs="Times New Roman"/>
        </w:rPr>
        <w:t xml:space="preserve"> </w:t>
      </w:r>
      <w:r>
        <w:rPr>
          <w:rFonts w:ascii="Times New Roman" w:hAnsi="Times New Roman" w:cs="Times New Roman"/>
        </w:rPr>
        <w:t>partitioning</w:t>
      </w:r>
      <w:r w:rsidR="005B06F6">
        <w:rPr>
          <w:rFonts w:ascii="Times New Roman" w:hAnsi="Times New Roman" w:cs="Times New Roman"/>
        </w:rPr>
        <w:t xml:space="preserve"> studies </w:t>
      </w:r>
      <w:r w:rsidR="005B06F6">
        <w:rPr>
          <w:rFonts w:ascii="Times New Roman" w:hAnsi="Times New Roman" w:cs="Times New Roman"/>
        </w:rPr>
        <w:lastRenderedPageBreak/>
        <w:t xml:space="preserve">according to </w:t>
      </w:r>
      <w:r w:rsidR="007C45BE">
        <w:rPr>
          <w:rFonts w:ascii="Times New Roman" w:hAnsi="Times New Roman" w:cs="Times New Roman"/>
        </w:rPr>
        <w:t xml:space="preserve">broad taxonomic groups for </w:t>
      </w:r>
      <w:r w:rsidR="005B06F6">
        <w:rPr>
          <w:rFonts w:ascii="Times New Roman" w:hAnsi="Times New Roman" w:cs="Times New Roman"/>
        </w:rPr>
        <w:t>host</w:t>
      </w:r>
      <w:r w:rsidR="007C45BE">
        <w:rPr>
          <w:rFonts w:ascii="Times New Roman" w:hAnsi="Times New Roman" w:cs="Times New Roman"/>
        </w:rPr>
        <w:t>s</w:t>
      </w:r>
      <w:r w:rsidR="005B06F6">
        <w:rPr>
          <w:rFonts w:ascii="Times New Roman" w:hAnsi="Times New Roman" w:cs="Times New Roman"/>
        </w:rPr>
        <w:t xml:space="preserve"> and symbiont</w:t>
      </w:r>
      <w:r w:rsidR="007C45BE">
        <w:rPr>
          <w:rFonts w:ascii="Times New Roman" w:hAnsi="Times New Roman" w:cs="Times New Roman"/>
        </w:rPr>
        <w:t>s</w:t>
      </w:r>
      <w:r w:rsidR="00B016E3">
        <w:rPr>
          <w:rFonts w:ascii="Times New Roman" w:hAnsi="Times New Roman" w:cs="Times New Roman"/>
        </w:rPr>
        <w:t>.</w:t>
      </w:r>
      <w:r w:rsidR="009B1D9D">
        <w:rPr>
          <w:rFonts w:ascii="Times New Roman" w:hAnsi="Times New Roman" w:cs="Times New Roman"/>
        </w:rPr>
        <w:t xml:space="preserve"> </w:t>
      </w:r>
      <w:r w:rsidR="0082322C">
        <w:rPr>
          <w:rFonts w:ascii="Times New Roman" w:hAnsi="Times New Roman" w:cs="Times New Roman"/>
        </w:rPr>
        <w:t>We found that e</w:t>
      </w:r>
      <w:r w:rsidR="00BD587D">
        <w:rPr>
          <w:rFonts w:ascii="Times New Roman" w:hAnsi="Times New Roman" w:cs="Times New Roman"/>
        </w:rPr>
        <w:t xml:space="preserve">ffect size was positive </w:t>
      </w:r>
      <w:r w:rsidR="00731768">
        <w:rPr>
          <w:rFonts w:ascii="Times New Roman" w:hAnsi="Times New Roman" w:cs="Times New Roman"/>
        </w:rPr>
        <w:t>across</w:t>
      </w:r>
      <w:r w:rsidR="00E76399">
        <w:rPr>
          <w:rFonts w:ascii="Times New Roman" w:hAnsi="Times New Roman" w:cs="Times New Roman"/>
        </w:rPr>
        <w:t xml:space="preserve"> all host taxonomic groupings</w:t>
      </w:r>
      <w:r w:rsidR="00E54C4E">
        <w:rPr>
          <w:rFonts w:ascii="Times New Roman" w:hAnsi="Times New Roman" w:cs="Times New Roman"/>
        </w:rPr>
        <w:t xml:space="preserve"> considered</w:t>
      </w:r>
      <w:r w:rsidR="00B016E3">
        <w:rPr>
          <w:rFonts w:ascii="Times New Roman" w:hAnsi="Times New Roman" w:cs="Times New Roman"/>
        </w:rPr>
        <w:t xml:space="preserve">, </w:t>
      </w:r>
      <w:r w:rsidR="00EE1F5C">
        <w:rPr>
          <w:rFonts w:ascii="Times New Roman" w:hAnsi="Times New Roman" w:cs="Times New Roman"/>
        </w:rPr>
        <w:t>with</w:t>
      </w:r>
      <w:r w:rsidR="00B016E3">
        <w:rPr>
          <w:rFonts w:ascii="Times New Roman" w:hAnsi="Times New Roman" w:cs="Times New Roman"/>
        </w:rPr>
        <w:t xml:space="preserve"> </w:t>
      </w:r>
      <w:r w:rsidR="00A64CD8">
        <w:rPr>
          <w:rFonts w:ascii="Times New Roman" w:hAnsi="Times New Roman" w:cs="Times New Roman"/>
        </w:rPr>
        <w:t xml:space="preserve">host-symbiont </w:t>
      </w:r>
      <w:r w:rsidR="008C2A13">
        <w:rPr>
          <w:rFonts w:ascii="Times New Roman" w:hAnsi="Times New Roman" w:cs="Times New Roman"/>
        </w:rPr>
        <w:t>associations</w:t>
      </w:r>
      <w:r w:rsidR="00A64CD8">
        <w:rPr>
          <w:rFonts w:ascii="Times New Roman" w:hAnsi="Times New Roman" w:cs="Times New Roman"/>
        </w:rPr>
        <w:t xml:space="preserve"> involving </w:t>
      </w:r>
      <w:r w:rsidR="00EE1F5C">
        <w:rPr>
          <w:rFonts w:ascii="Times New Roman" w:hAnsi="Times New Roman" w:cs="Times New Roman"/>
        </w:rPr>
        <w:t>m</w:t>
      </w:r>
      <w:r w:rsidR="00115A05">
        <w:rPr>
          <w:rFonts w:ascii="Times New Roman" w:hAnsi="Times New Roman" w:cs="Times New Roman"/>
        </w:rPr>
        <w:t>icrob</w:t>
      </w:r>
      <w:r w:rsidR="00881B4A">
        <w:rPr>
          <w:rFonts w:ascii="Times New Roman" w:hAnsi="Times New Roman" w:cs="Times New Roman"/>
        </w:rPr>
        <w:t>ial</w:t>
      </w:r>
      <w:r w:rsidR="00115A05">
        <w:rPr>
          <w:rFonts w:ascii="Times New Roman" w:hAnsi="Times New Roman" w:cs="Times New Roman"/>
        </w:rPr>
        <w:t xml:space="preserve"> hosts </w:t>
      </w:r>
      <w:r w:rsidR="00EE1F5C">
        <w:rPr>
          <w:rFonts w:ascii="Times New Roman" w:hAnsi="Times New Roman" w:cs="Times New Roman"/>
        </w:rPr>
        <w:t>showing</w:t>
      </w:r>
      <w:r w:rsidR="007F1C8D">
        <w:rPr>
          <w:rFonts w:ascii="Times New Roman" w:hAnsi="Times New Roman" w:cs="Times New Roman"/>
        </w:rPr>
        <w:t xml:space="preserve"> </w:t>
      </w:r>
      <w:r w:rsidR="00115A05">
        <w:rPr>
          <w:rFonts w:ascii="Times New Roman" w:hAnsi="Times New Roman" w:cs="Times New Roman"/>
        </w:rPr>
        <w:t>greatest congruence, followed by invertebrate hosts</w:t>
      </w:r>
      <w:r w:rsidR="00881B4A">
        <w:rPr>
          <w:rFonts w:ascii="Times New Roman" w:hAnsi="Times New Roman" w:cs="Times New Roman"/>
        </w:rPr>
        <w:t xml:space="preserve">, </w:t>
      </w:r>
      <w:r w:rsidR="00115A05">
        <w:rPr>
          <w:rFonts w:ascii="Times New Roman" w:hAnsi="Times New Roman" w:cs="Times New Roman"/>
        </w:rPr>
        <w:t xml:space="preserve">vertebrate hosts, and lastly plant hosts </w:t>
      </w:r>
      <w:r w:rsidR="00115A05" w:rsidRPr="0035155A">
        <w:rPr>
          <w:rFonts w:ascii="Times New Roman" w:hAnsi="Times New Roman" w:cs="Times New Roman"/>
          <w:color w:val="000000" w:themeColor="text1"/>
        </w:rPr>
        <w:t>(</w:t>
      </w:r>
      <w:ins w:id="77" w:author="Shinichi Nakagawa" w:date="2019-07-01T06:49:00Z">
        <w:r w:rsidR="00365C81">
          <w:rPr>
            <w:rFonts w:ascii="Times New Roman" w:hAnsi="Times New Roman" w:cs="Times New Roman"/>
          </w:rPr>
          <w:t xml:space="preserve">STATS; </w:t>
        </w:r>
      </w:ins>
      <w:r w:rsidR="00115A05" w:rsidRPr="0035155A">
        <w:rPr>
          <w:rFonts w:ascii="Times New Roman" w:hAnsi="Times New Roman" w:cs="Times New Roman"/>
          <w:color w:val="000000" w:themeColor="text1"/>
        </w:rPr>
        <w:t xml:space="preserve">Fig. </w:t>
      </w:r>
      <w:r w:rsidR="00835D52">
        <w:rPr>
          <w:rFonts w:ascii="Times New Roman" w:hAnsi="Times New Roman" w:cs="Times New Roman"/>
          <w:color w:val="000000" w:themeColor="text1"/>
        </w:rPr>
        <w:t>3</w:t>
      </w:r>
      <w:r w:rsidR="007007CE" w:rsidRPr="0035155A">
        <w:rPr>
          <w:rFonts w:ascii="Times New Roman" w:hAnsi="Times New Roman" w:cs="Times New Roman"/>
          <w:color w:val="000000" w:themeColor="text1"/>
        </w:rPr>
        <w:t>c</w:t>
      </w:r>
      <w:r w:rsidR="00115A05" w:rsidRPr="0035155A">
        <w:rPr>
          <w:rFonts w:ascii="Times New Roman" w:hAnsi="Times New Roman" w:cs="Times New Roman"/>
          <w:color w:val="000000" w:themeColor="text1"/>
        </w:rPr>
        <w:t>).</w:t>
      </w:r>
      <w:r w:rsidR="00115A05">
        <w:rPr>
          <w:rFonts w:ascii="Times New Roman" w:hAnsi="Times New Roman" w:cs="Times New Roman"/>
        </w:rPr>
        <w:t xml:space="preserve"> </w:t>
      </w:r>
      <w:r w:rsidR="00731768">
        <w:rPr>
          <w:rFonts w:ascii="Times New Roman" w:hAnsi="Times New Roman" w:cs="Times New Roman"/>
        </w:rPr>
        <w:t>For symbiont taxa, effect size was a</w:t>
      </w:r>
      <w:r w:rsidR="00EE1F5C">
        <w:rPr>
          <w:rFonts w:ascii="Times New Roman" w:hAnsi="Times New Roman" w:cs="Times New Roman"/>
        </w:rPr>
        <w:t>lso</w:t>
      </w:r>
      <w:r w:rsidR="00731768">
        <w:rPr>
          <w:rFonts w:ascii="Times New Roman" w:hAnsi="Times New Roman" w:cs="Times New Roman"/>
        </w:rPr>
        <w:t xml:space="preserve"> positive across all taxonomic groups</w:t>
      </w:r>
      <w:r w:rsidR="00014EC2">
        <w:rPr>
          <w:rFonts w:ascii="Times New Roman" w:hAnsi="Times New Roman" w:cs="Times New Roman"/>
        </w:rPr>
        <w:t>, but</w:t>
      </w:r>
      <w:r w:rsidR="00731768">
        <w:rPr>
          <w:rFonts w:ascii="Times New Roman" w:hAnsi="Times New Roman" w:cs="Times New Roman"/>
        </w:rPr>
        <w:t xml:space="preserve"> </w:t>
      </w:r>
      <w:r w:rsidR="00115A05">
        <w:rPr>
          <w:rFonts w:ascii="Times New Roman" w:hAnsi="Times New Roman" w:cs="Times New Roman"/>
        </w:rPr>
        <w:t xml:space="preserve">variation in phylogenetic </w:t>
      </w:r>
      <w:r w:rsidR="008E5EEB">
        <w:rPr>
          <w:rFonts w:ascii="Times New Roman" w:hAnsi="Times New Roman" w:cs="Times New Roman"/>
        </w:rPr>
        <w:t xml:space="preserve">congruence </w:t>
      </w:r>
      <w:r w:rsidR="002D4C56">
        <w:rPr>
          <w:rFonts w:ascii="Times New Roman" w:hAnsi="Times New Roman" w:cs="Times New Roman"/>
        </w:rPr>
        <w:t>was lower</w:t>
      </w:r>
      <w:r w:rsidR="00014EC2">
        <w:rPr>
          <w:rFonts w:ascii="Times New Roman" w:hAnsi="Times New Roman" w:cs="Times New Roman"/>
        </w:rPr>
        <w:t xml:space="preserve"> (</w:t>
      </w:r>
      <w:ins w:id="78" w:author="Shinichi Nakagawa" w:date="2019-07-01T06:50:00Z">
        <w:r w:rsidR="002B47B8">
          <w:rPr>
            <w:rFonts w:ascii="Times New Roman" w:hAnsi="Times New Roman" w:cs="Times New Roman"/>
          </w:rPr>
          <w:t xml:space="preserve">STATS; </w:t>
        </w:r>
      </w:ins>
      <w:r w:rsidR="00014EC2">
        <w:rPr>
          <w:rFonts w:ascii="Times New Roman" w:hAnsi="Times New Roman" w:cs="Times New Roman"/>
        </w:rPr>
        <w:t xml:space="preserve">Fig. </w:t>
      </w:r>
      <w:r w:rsidR="00835D52">
        <w:rPr>
          <w:rFonts w:ascii="Times New Roman" w:hAnsi="Times New Roman" w:cs="Times New Roman"/>
        </w:rPr>
        <w:t>3</w:t>
      </w:r>
      <w:r w:rsidR="00014EC2">
        <w:rPr>
          <w:rFonts w:ascii="Times New Roman" w:hAnsi="Times New Roman" w:cs="Times New Roman"/>
        </w:rPr>
        <w:t>d)</w:t>
      </w:r>
      <w:r w:rsidR="00EE1F5C">
        <w:rPr>
          <w:rFonts w:ascii="Times New Roman" w:hAnsi="Times New Roman" w:cs="Times New Roman"/>
        </w:rPr>
        <w:t>.</w:t>
      </w:r>
      <w:r w:rsidR="00501934">
        <w:rPr>
          <w:rFonts w:ascii="Times New Roman" w:hAnsi="Times New Roman" w:cs="Times New Roman"/>
        </w:rPr>
        <w:t xml:space="preserve"> </w:t>
      </w:r>
      <w:r w:rsidR="00A64CD8">
        <w:rPr>
          <w:rFonts w:ascii="Times New Roman" w:hAnsi="Times New Roman" w:cs="Times New Roman"/>
        </w:rPr>
        <w:t>H</w:t>
      </w:r>
      <w:r w:rsidR="00014EC2">
        <w:rPr>
          <w:rFonts w:ascii="Times New Roman" w:hAnsi="Times New Roman" w:cs="Times New Roman"/>
        </w:rPr>
        <w:t>ost</w:t>
      </w:r>
      <w:r w:rsidR="00A64CD8">
        <w:rPr>
          <w:rFonts w:ascii="Times New Roman" w:hAnsi="Times New Roman" w:cs="Times New Roman"/>
        </w:rPr>
        <w:t>-symbiont</w:t>
      </w:r>
      <w:r w:rsidR="00014EC2">
        <w:rPr>
          <w:rFonts w:ascii="Times New Roman" w:hAnsi="Times New Roman" w:cs="Times New Roman"/>
        </w:rPr>
        <w:t xml:space="preserve"> </w:t>
      </w:r>
      <w:proofErr w:type="spellStart"/>
      <w:r w:rsidR="0008767A">
        <w:rPr>
          <w:rFonts w:ascii="Times New Roman" w:hAnsi="Times New Roman" w:cs="Times New Roman"/>
        </w:rPr>
        <w:t>co</w:t>
      </w:r>
      <w:r w:rsidR="00014EC2">
        <w:rPr>
          <w:rFonts w:ascii="Times New Roman" w:hAnsi="Times New Roman" w:cs="Times New Roman"/>
        </w:rPr>
        <w:t>phylogenies</w:t>
      </w:r>
      <w:proofErr w:type="spellEnd"/>
      <w:r w:rsidR="00014EC2">
        <w:rPr>
          <w:rFonts w:ascii="Times New Roman" w:hAnsi="Times New Roman" w:cs="Times New Roman"/>
        </w:rPr>
        <w:t xml:space="preserve"> </w:t>
      </w:r>
      <w:r w:rsidR="00A64CD8">
        <w:rPr>
          <w:rFonts w:ascii="Times New Roman" w:hAnsi="Times New Roman" w:cs="Times New Roman"/>
        </w:rPr>
        <w:t>involving</w:t>
      </w:r>
      <w:r w:rsidR="00014EC2">
        <w:rPr>
          <w:rFonts w:ascii="Times New Roman" w:hAnsi="Times New Roman" w:cs="Times New Roman"/>
        </w:rPr>
        <w:t xml:space="preserve"> p</w:t>
      </w:r>
      <w:r w:rsidR="003D6F65">
        <w:rPr>
          <w:rFonts w:ascii="Times New Roman" w:hAnsi="Times New Roman" w:cs="Times New Roman"/>
        </w:rPr>
        <w:t>lant symbionts</w:t>
      </w:r>
      <w:r w:rsidR="002D4C56">
        <w:rPr>
          <w:rFonts w:ascii="Times New Roman" w:hAnsi="Times New Roman" w:cs="Times New Roman"/>
        </w:rPr>
        <w:t xml:space="preserve"> </w:t>
      </w:r>
      <w:r w:rsidR="00501934">
        <w:rPr>
          <w:rFonts w:ascii="Times New Roman" w:hAnsi="Times New Roman" w:cs="Times New Roman"/>
        </w:rPr>
        <w:t>displayed</w:t>
      </w:r>
      <w:r w:rsidR="00731768">
        <w:rPr>
          <w:rFonts w:ascii="Times New Roman" w:hAnsi="Times New Roman" w:cs="Times New Roman"/>
        </w:rPr>
        <w:t xml:space="preserve"> markedl</w:t>
      </w:r>
      <w:r w:rsidR="00E2578C">
        <w:rPr>
          <w:rFonts w:ascii="Times New Roman" w:hAnsi="Times New Roman" w:cs="Times New Roman"/>
        </w:rPr>
        <w:t xml:space="preserve">y higher congruence, primarily driven by </w:t>
      </w:r>
      <w:r w:rsidR="00E54C4E">
        <w:rPr>
          <w:rFonts w:ascii="Times New Roman" w:hAnsi="Times New Roman" w:cs="Times New Roman"/>
        </w:rPr>
        <w:t>results for</w:t>
      </w:r>
      <w:r w:rsidR="00E2578C">
        <w:rPr>
          <w:rFonts w:ascii="Times New Roman" w:hAnsi="Times New Roman" w:cs="Times New Roman"/>
        </w:rPr>
        <w:t xml:space="preserve"> mutualistic algal symbionts </w:t>
      </w:r>
      <w:r w:rsidR="00014EC2">
        <w:rPr>
          <w:rFonts w:ascii="Times New Roman" w:hAnsi="Times New Roman" w:cs="Times New Roman"/>
        </w:rPr>
        <w:t>and their</w:t>
      </w:r>
      <w:r w:rsidR="00E2578C">
        <w:rPr>
          <w:rFonts w:ascii="Times New Roman" w:hAnsi="Times New Roman" w:cs="Times New Roman"/>
        </w:rPr>
        <w:t xml:space="preserve"> lichen hosts</w:t>
      </w:r>
      <w:r w:rsidR="009446A0">
        <w:rPr>
          <w:rFonts w:ascii="Times New Roman" w:hAnsi="Times New Roman" w:cs="Times New Roman"/>
        </w:rPr>
        <w:t xml:space="preserve">, but sample size for </w:t>
      </w:r>
      <w:r w:rsidR="00014EC2">
        <w:rPr>
          <w:rFonts w:ascii="Times New Roman" w:hAnsi="Times New Roman" w:cs="Times New Roman"/>
        </w:rPr>
        <w:t>this category</w:t>
      </w:r>
      <w:r w:rsidR="009446A0">
        <w:rPr>
          <w:rFonts w:ascii="Times New Roman" w:hAnsi="Times New Roman" w:cs="Times New Roman"/>
        </w:rPr>
        <w:t xml:space="preserve"> was </w:t>
      </w:r>
      <w:r w:rsidR="008C2A13">
        <w:rPr>
          <w:rFonts w:ascii="Times New Roman" w:hAnsi="Times New Roman" w:cs="Times New Roman"/>
        </w:rPr>
        <w:t>small</w:t>
      </w:r>
      <w:r w:rsidR="009446A0">
        <w:rPr>
          <w:rFonts w:ascii="Times New Roman" w:hAnsi="Times New Roman" w:cs="Times New Roman"/>
        </w:rPr>
        <w:t xml:space="preserve">, reflecting </w:t>
      </w:r>
      <w:r w:rsidR="008C2A13">
        <w:rPr>
          <w:rFonts w:ascii="Times New Roman" w:hAnsi="Times New Roman" w:cs="Times New Roman"/>
        </w:rPr>
        <w:t>the</w:t>
      </w:r>
      <w:r w:rsidR="009446A0">
        <w:rPr>
          <w:rFonts w:ascii="Times New Roman" w:hAnsi="Times New Roman" w:cs="Times New Roman"/>
        </w:rPr>
        <w:t xml:space="preserve"> scarc</w:t>
      </w:r>
      <w:r w:rsidR="00014EC2">
        <w:rPr>
          <w:rFonts w:ascii="Times New Roman" w:hAnsi="Times New Roman" w:cs="Times New Roman"/>
        </w:rPr>
        <w:t>i</w:t>
      </w:r>
      <w:r w:rsidR="00A6253C">
        <w:rPr>
          <w:rFonts w:ascii="Times New Roman" w:hAnsi="Times New Roman" w:cs="Times New Roman"/>
        </w:rPr>
        <w:t>ty of studies focussing on these</w:t>
      </w:r>
      <w:r w:rsidR="002E6634">
        <w:rPr>
          <w:rFonts w:ascii="Times New Roman" w:hAnsi="Times New Roman" w:cs="Times New Roman"/>
        </w:rPr>
        <w:t xml:space="preserve"> </w:t>
      </w:r>
      <w:r w:rsidR="0082322C">
        <w:rPr>
          <w:rFonts w:ascii="Times New Roman" w:hAnsi="Times New Roman" w:cs="Times New Roman"/>
        </w:rPr>
        <w:t xml:space="preserve">associations </w:t>
      </w:r>
      <w:r w:rsidR="002E6634">
        <w:rPr>
          <w:rFonts w:ascii="Times New Roman" w:hAnsi="Times New Roman" w:cs="Times New Roman"/>
        </w:rPr>
        <w:t>in relevant</w:t>
      </w:r>
      <w:r w:rsidR="009446A0">
        <w:rPr>
          <w:rFonts w:ascii="Times New Roman" w:hAnsi="Times New Roman" w:cs="Times New Roman"/>
        </w:rPr>
        <w:t xml:space="preserve"> </w:t>
      </w:r>
      <w:r w:rsidR="00014EC2">
        <w:rPr>
          <w:rFonts w:ascii="Times New Roman" w:hAnsi="Times New Roman" w:cs="Times New Roman"/>
        </w:rPr>
        <w:t xml:space="preserve">cophylogenetic </w:t>
      </w:r>
      <w:r w:rsidR="009446A0">
        <w:rPr>
          <w:rFonts w:ascii="Times New Roman" w:hAnsi="Times New Roman" w:cs="Times New Roman"/>
        </w:rPr>
        <w:t>literature</w:t>
      </w:r>
      <w:r w:rsidR="00BA0499">
        <w:rPr>
          <w:rFonts w:ascii="Times New Roman" w:hAnsi="Times New Roman" w:cs="Times New Roman"/>
        </w:rPr>
        <w:t>.</w:t>
      </w:r>
    </w:p>
    <w:p w14:paraId="71E888BA" w14:textId="3D769A18" w:rsidR="00D604F1" w:rsidRDefault="00A64CD8" w:rsidP="00557DC5">
      <w:pPr>
        <w:spacing w:line="480" w:lineRule="auto"/>
        <w:rPr>
          <w:rFonts w:ascii="Times New Roman" w:hAnsi="Times New Roman" w:cs="Times New Roman"/>
        </w:rPr>
      </w:pPr>
      <w:r>
        <w:rPr>
          <w:rFonts w:ascii="Times New Roman" w:hAnsi="Times New Roman" w:cs="Times New Roman"/>
        </w:rPr>
        <w:tab/>
      </w:r>
      <w:commentRangeStart w:id="79"/>
      <w:r w:rsidR="000838AF">
        <w:rPr>
          <w:rFonts w:ascii="Times New Roman" w:hAnsi="Times New Roman" w:cs="Times New Roman"/>
        </w:rPr>
        <w:t>Splitting</w:t>
      </w:r>
      <w:r w:rsidR="004F7882">
        <w:rPr>
          <w:rFonts w:ascii="Times New Roman" w:hAnsi="Times New Roman" w:cs="Times New Roman"/>
        </w:rPr>
        <w:t xml:space="preserve"> </w:t>
      </w:r>
      <w:r w:rsidR="00123467">
        <w:rPr>
          <w:rFonts w:ascii="Times New Roman" w:hAnsi="Times New Roman" w:cs="Times New Roman"/>
        </w:rPr>
        <w:t xml:space="preserve">host taxonomy </w:t>
      </w:r>
      <w:r w:rsidR="004F7882">
        <w:rPr>
          <w:rFonts w:ascii="Times New Roman" w:hAnsi="Times New Roman" w:cs="Times New Roman"/>
        </w:rPr>
        <w:t>by mode of symbiosis</w:t>
      </w:r>
      <w:r w:rsidR="00A21217">
        <w:rPr>
          <w:rFonts w:ascii="Times New Roman" w:hAnsi="Times New Roman" w:cs="Times New Roman"/>
        </w:rPr>
        <w:t xml:space="preserve"> revealed</w:t>
      </w:r>
      <w:r w:rsidR="004F7882">
        <w:rPr>
          <w:rFonts w:ascii="Times New Roman" w:hAnsi="Times New Roman" w:cs="Times New Roman"/>
        </w:rPr>
        <w:t xml:space="preserve"> that</w:t>
      </w:r>
      <w:r w:rsidR="00C365D8">
        <w:rPr>
          <w:rFonts w:ascii="Times New Roman" w:hAnsi="Times New Roman" w:cs="Times New Roman"/>
        </w:rPr>
        <w:t xml:space="preserve"> </w:t>
      </w:r>
      <w:r w:rsidR="00075DD5">
        <w:rPr>
          <w:rFonts w:ascii="Times New Roman" w:hAnsi="Times New Roman" w:cs="Times New Roman"/>
        </w:rPr>
        <w:t xml:space="preserve">the observed </w:t>
      </w:r>
      <w:r w:rsidR="00A63335">
        <w:rPr>
          <w:rFonts w:ascii="Times New Roman" w:hAnsi="Times New Roman" w:cs="Times New Roman"/>
        </w:rPr>
        <w:t>higher phylogenetic congruence of host</w:t>
      </w:r>
      <w:r w:rsidR="0008767A">
        <w:rPr>
          <w:rFonts w:ascii="Times New Roman" w:hAnsi="Times New Roman" w:cs="Times New Roman"/>
        </w:rPr>
        <w:t>-</w:t>
      </w:r>
      <w:r w:rsidR="00A63335">
        <w:rPr>
          <w:rFonts w:ascii="Times New Roman" w:hAnsi="Times New Roman" w:cs="Times New Roman"/>
        </w:rPr>
        <w:t xml:space="preserve">symbiont </w:t>
      </w:r>
      <w:proofErr w:type="spellStart"/>
      <w:r w:rsidR="0008767A">
        <w:rPr>
          <w:rFonts w:ascii="Times New Roman" w:hAnsi="Times New Roman" w:cs="Times New Roman"/>
        </w:rPr>
        <w:t>co</w:t>
      </w:r>
      <w:r w:rsidR="00A63335">
        <w:rPr>
          <w:rFonts w:ascii="Times New Roman" w:hAnsi="Times New Roman" w:cs="Times New Roman"/>
        </w:rPr>
        <w:t>phylogenies</w:t>
      </w:r>
      <w:proofErr w:type="spellEnd"/>
      <w:r w:rsidR="00A63335">
        <w:rPr>
          <w:rFonts w:ascii="Times New Roman" w:hAnsi="Times New Roman" w:cs="Times New Roman"/>
        </w:rPr>
        <w:t xml:space="preserve"> involving a microbial host is driven primarily by </w:t>
      </w:r>
      <w:r w:rsidR="005D24D4">
        <w:rPr>
          <w:rFonts w:ascii="Times New Roman" w:hAnsi="Times New Roman" w:cs="Times New Roman"/>
        </w:rPr>
        <w:t xml:space="preserve">greater </w:t>
      </w:r>
      <w:r w:rsidR="00A63335">
        <w:rPr>
          <w:rFonts w:ascii="Times New Roman" w:hAnsi="Times New Roman" w:cs="Times New Roman"/>
        </w:rPr>
        <w:t xml:space="preserve">congruence </w:t>
      </w:r>
      <w:r w:rsidR="00AA7BB3">
        <w:rPr>
          <w:rFonts w:ascii="Times New Roman" w:hAnsi="Times New Roman" w:cs="Times New Roman"/>
        </w:rPr>
        <w:t>between</w:t>
      </w:r>
      <w:r w:rsidR="00A63335">
        <w:rPr>
          <w:rFonts w:ascii="Times New Roman" w:hAnsi="Times New Roman" w:cs="Times New Roman"/>
        </w:rPr>
        <w:t xml:space="preserve"> microbial hosts </w:t>
      </w:r>
      <w:r w:rsidR="00AA7BB3">
        <w:rPr>
          <w:rFonts w:ascii="Times New Roman" w:hAnsi="Times New Roman" w:cs="Times New Roman"/>
        </w:rPr>
        <w:t xml:space="preserve">and </w:t>
      </w:r>
      <w:r w:rsidR="00A63335">
        <w:rPr>
          <w:rFonts w:ascii="Times New Roman" w:hAnsi="Times New Roman" w:cs="Times New Roman"/>
        </w:rPr>
        <w:t>mutualist symbiont</w:t>
      </w:r>
      <w:r w:rsidR="00AA7BB3">
        <w:rPr>
          <w:rFonts w:ascii="Times New Roman" w:hAnsi="Times New Roman" w:cs="Times New Roman"/>
        </w:rPr>
        <w:t>s</w:t>
      </w:r>
      <w:r w:rsidR="00A63335">
        <w:rPr>
          <w:rFonts w:ascii="Times New Roman" w:hAnsi="Times New Roman" w:cs="Times New Roman"/>
        </w:rPr>
        <w:t xml:space="preserve"> (Fig. </w:t>
      </w:r>
      <w:r w:rsidR="00835D52">
        <w:rPr>
          <w:rFonts w:ascii="Times New Roman" w:hAnsi="Times New Roman" w:cs="Times New Roman"/>
        </w:rPr>
        <w:t>3</w:t>
      </w:r>
      <w:r w:rsidR="00A63335">
        <w:rPr>
          <w:rFonts w:ascii="Times New Roman" w:hAnsi="Times New Roman" w:cs="Times New Roman"/>
        </w:rPr>
        <w:t xml:space="preserve">d). </w:t>
      </w:r>
      <w:r w:rsidR="00075DD5">
        <w:rPr>
          <w:rFonts w:ascii="Times New Roman" w:hAnsi="Times New Roman" w:cs="Times New Roman"/>
        </w:rPr>
        <w:t>Congruence is also relatively high for invertebrate hosts that harbour a mutualist</w:t>
      </w:r>
      <w:r w:rsidR="00786A31">
        <w:rPr>
          <w:rFonts w:ascii="Times New Roman" w:hAnsi="Times New Roman" w:cs="Times New Roman"/>
        </w:rPr>
        <w:t>ic symbiont, while</w:t>
      </w:r>
      <w:r w:rsidR="00A63335">
        <w:rPr>
          <w:rFonts w:ascii="Times New Roman" w:hAnsi="Times New Roman" w:cs="Times New Roman"/>
        </w:rPr>
        <w:t xml:space="preserve"> </w:t>
      </w:r>
      <w:r w:rsidR="00786A31">
        <w:rPr>
          <w:rFonts w:ascii="Times New Roman" w:hAnsi="Times New Roman" w:cs="Times New Roman"/>
        </w:rPr>
        <w:t xml:space="preserve">congruence appears to be lowest for plant hosts that harbour a parasitic symbiont (Fig. </w:t>
      </w:r>
      <w:r w:rsidR="00835D52">
        <w:rPr>
          <w:rFonts w:ascii="Times New Roman" w:hAnsi="Times New Roman" w:cs="Times New Roman"/>
        </w:rPr>
        <w:t>3</w:t>
      </w:r>
      <w:r w:rsidR="00786A31">
        <w:rPr>
          <w:rFonts w:ascii="Times New Roman" w:hAnsi="Times New Roman" w:cs="Times New Roman"/>
        </w:rPr>
        <w:t>d).</w:t>
      </w:r>
      <w:r w:rsidR="00B92315">
        <w:rPr>
          <w:rFonts w:ascii="Times New Roman" w:hAnsi="Times New Roman" w:cs="Times New Roman"/>
        </w:rPr>
        <w:t xml:space="preserve"> Splitting symbiont taxonomy by mode of symbiosis revealed much less variation</w:t>
      </w:r>
      <w:r w:rsidR="005644AC">
        <w:rPr>
          <w:rFonts w:ascii="Times New Roman" w:hAnsi="Times New Roman" w:cs="Times New Roman"/>
        </w:rPr>
        <w:t xml:space="preserve">, </w:t>
      </w:r>
      <w:r w:rsidR="00B92315">
        <w:rPr>
          <w:rFonts w:ascii="Times New Roman" w:hAnsi="Times New Roman" w:cs="Times New Roman"/>
        </w:rPr>
        <w:t xml:space="preserve">except for higher congruence exhibited by </w:t>
      </w:r>
      <w:proofErr w:type="spellStart"/>
      <w:r w:rsidR="00B92315">
        <w:rPr>
          <w:rFonts w:ascii="Times New Roman" w:hAnsi="Times New Roman" w:cs="Times New Roman"/>
        </w:rPr>
        <w:t>cophylogenies</w:t>
      </w:r>
      <w:proofErr w:type="spellEnd"/>
      <w:r w:rsidR="00B92315">
        <w:rPr>
          <w:rFonts w:ascii="Times New Roman" w:hAnsi="Times New Roman" w:cs="Times New Roman"/>
        </w:rPr>
        <w:t xml:space="preserve"> involving a plant symbiont</w:t>
      </w:r>
      <w:r w:rsidR="005644AC">
        <w:rPr>
          <w:rFonts w:ascii="Times New Roman" w:hAnsi="Times New Roman" w:cs="Times New Roman"/>
        </w:rPr>
        <w:t xml:space="preserve"> (</w:t>
      </w:r>
      <w:r w:rsidR="00B92315">
        <w:rPr>
          <w:rFonts w:ascii="Times New Roman" w:hAnsi="Times New Roman" w:cs="Times New Roman"/>
        </w:rPr>
        <w:t xml:space="preserve">which are relatively rare), </w:t>
      </w:r>
      <w:r w:rsidR="005644AC">
        <w:rPr>
          <w:rFonts w:ascii="Times New Roman" w:hAnsi="Times New Roman" w:cs="Times New Roman"/>
        </w:rPr>
        <w:t xml:space="preserve">and the finding that </w:t>
      </w:r>
      <w:proofErr w:type="spellStart"/>
      <w:r w:rsidR="00B92315">
        <w:rPr>
          <w:rFonts w:ascii="Times New Roman" w:hAnsi="Times New Roman" w:cs="Times New Roman"/>
        </w:rPr>
        <w:t>cophylogenies</w:t>
      </w:r>
      <w:proofErr w:type="spellEnd"/>
      <w:r w:rsidR="00B92315">
        <w:rPr>
          <w:rFonts w:ascii="Times New Roman" w:hAnsi="Times New Roman" w:cs="Times New Roman"/>
        </w:rPr>
        <w:t xml:space="preserve"> involving a microbial mutualist symbiont are slightly more congruent than </w:t>
      </w:r>
      <w:r w:rsidR="005644AC">
        <w:rPr>
          <w:rFonts w:ascii="Times New Roman" w:hAnsi="Times New Roman" w:cs="Times New Roman"/>
        </w:rPr>
        <w:t>the remaining</w:t>
      </w:r>
      <w:r w:rsidR="00B92315">
        <w:rPr>
          <w:rFonts w:ascii="Times New Roman" w:hAnsi="Times New Roman" w:cs="Times New Roman"/>
        </w:rPr>
        <w:t xml:space="preserve"> categories</w:t>
      </w:r>
      <w:r w:rsidR="001030C9">
        <w:rPr>
          <w:rFonts w:ascii="Times New Roman" w:hAnsi="Times New Roman" w:cs="Times New Roman"/>
        </w:rPr>
        <w:t xml:space="preserve"> </w:t>
      </w:r>
      <w:r w:rsidR="00B92315">
        <w:rPr>
          <w:rFonts w:ascii="Times New Roman" w:hAnsi="Times New Roman" w:cs="Times New Roman"/>
        </w:rPr>
        <w:t xml:space="preserve">(Fig. </w:t>
      </w:r>
      <w:r w:rsidR="00835D52">
        <w:rPr>
          <w:rFonts w:ascii="Times New Roman" w:hAnsi="Times New Roman" w:cs="Times New Roman"/>
        </w:rPr>
        <w:t>3</w:t>
      </w:r>
      <w:r w:rsidR="00B92315">
        <w:rPr>
          <w:rFonts w:ascii="Times New Roman" w:hAnsi="Times New Roman" w:cs="Times New Roman"/>
        </w:rPr>
        <w:t>e).</w:t>
      </w:r>
      <w:commentRangeEnd w:id="79"/>
      <w:r w:rsidR="002B47B8">
        <w:rPr>
          <w:rStyle w:val="CommentReference"/>
        </w:rPr>
        <w:commentReference w:id="79"/>
      </w:r>
    </w:p>
    <w:p w14:paraId="0944CB7D" w14:textId="25078DA4" w:rsidR="00182A1E" w:rsidRDefault="00CC2E01" w:rsidP="006820B7">
      <w:pPr>
        <w:spacing w:line="480" w:lineRule="auto"/>
        <w:ind w:firstLine="720"/>
        <w:rPr>
          <w:rFonts w:ascii="Times New Roman" w:hAnsi="Times New Roman" w:cs="Times New Roman"/>
        </w:rPr>
      </w:pPr>
      <w:r>
        <w:t>We examined if host specificity is associated</w:t>
      </w:r>
      <w:r w:rsidDel="00CC2E01">
        <w:rPr>
          <w:rFonts w:ascii="Times New Roman" w:hAnsi="Times New Roman" w:cs="Times New Roman"/>
        </w:rPr>
        <w:t xml:space="preserve"> </w:t>
      </w:r>
      <w:r w:rsidR="003E2C06" w:rsidRPr="001030C9">
        <w:rPr>
          <w:rFonts w:ascii="Times New Roman" w:hAnsi="Times New Roman" w:cs="Times New Roman"/>
          <w:color w:val="000000" w:themeColor="text1"/>
        </w:rPr>
        <w:t>with</w:t>
      </w:r>
      <w:r w:rsidR="003E2C06">
        <w:rPr>
          <w:rFonts w:ascii="Times New Roman" w:hAnsi="Times New Roman" w:cs="Times New Roman"/>
        </w:rPr>
        <w:t xml:space="preserve"> </w:t>
      </w:r>
      <w:r w:rsidR="006760AA">
        <w:rPr>
          <w:rFonts w:ascii="Times New Roman" w:hAnsi="Times New Roman" w:cs="Times New Roman"/>
        </w:rPr>
        <w:t>host-symbiont phylogenetic congruence</w:t>
      </w:r>
      <w:r w:rsidR="00162FDA">
        <w:rPr>
          <w:rFonts w:ascii="Times New Roman" w:hAnsi="Times New Roman" w:cs="Times New Roman"/>
        </w:rPr>
        <w:t xml:space="preserve"> using </w:t>
      </w:r>
      <w:r w:rsidR="00EC37B1">
        <w:rPr>
          <w:rFonts w:ascii="Times New Roman" w:hAnsi="Times New Roman" w:cs="Times New Roman"/>
        </w:rPr>
        <w:t>two estimators: (</w:t>
      </w:r>
      <w:proofErr w:type="spellStart"/>
      <w:r w:rsidR="00EC37B1">
        <w:rPr>
          <w:rFonts w:ascii="Times New Roman" w:hAnsi="Times New Roman" w:cs="Times New Roman"/>
        </w:rPr>
        <w:t>i</w:t>
      </w:r>
      <w:proofErr w:type="spellEnd"/>
      <w:r w:rsidR="00EC37B1">
        <w:rPr>
          <w:rFonts w:ascii="Times New Roman" w:hAnsi="Times New Roman" w:cs="Times New Roman"/>
        </w:rPr>
        <w:t>) host range</w:t>
      </w:r>
      <w:r w:rsidR="001030C9">
        <w:rPr>
          <w:rFonts w:ascii="Times New Roman" w:hAnsi="Times New Roman" w:cs="Times New Roman"/>
        </w:rPr>
        <w:t xml:space="preserve"> </w:t>
      </w:r>
      <w:r w:rsidR="004F1EA9">
        <w:rPr>
          <w:rFonts w:ascii="Times New Roman" w:hAnsi="Times New Roman" w:cs="Times New Roman"/>
        </w:rPr>
        <w:t xml:space="preserve">(mean number of links between hosts and symbionts </w:t>
      </w:r>
      <w:ins w:id="80" w:author="Alexander Hayward" w:date="2019-06-28T18:03:00Z">
        <w:r w:rsidR="00CA7423">
          <w:rPr>
            <w:rFonts w:ascii="Times New Roman" w:hAnsi="Times New Roman" w:cs="Times New Roman"/>
          </w:rPr>
          <w:t xml:space="preserve">per </w:t>
        </w:r>
      </w:ins>
      <w:r>
        <w:rPr>
          <w:rFonts w:ascii="Times New Roman" w:hAnsi="Times New Roman" w:cs="Times New Roman"/>
        </w:rPr>
        <w:t xml:space="preserve">symbiont </w:t>
      </w:r>
      <w:r w:rsidR="004F1EA9">
        <w:rPr>
          <w:rFonts w:ascii="Times New Roman" w:hAnsi="Times New Roman" w:cs="Times New Roman"/>
        </w:rPr>
        <w:t>within a cophylogeny</w:t>
      </w:r>
      <w:r w:rsidR="00EC37B1">
        <w:rPr>
          <w:rFonts w:ascii="Times New Roman" w:hAnsi="Times New Roman" w:cs="Times New Roman"/>
        </w:rPr>
        <w:t>), and, (ii) host taxonomic breadth</w:t>
      </w:r>
      <w:r w:rsidR="004F1EA9">
        <w:rPr>
          <w:rFonts w:ascii="Times New Roman" w:hAnsi="Times New Roman" w:cs="Times New Roman"/>
        </w:rPr>
        <w:t xml:space="preserve"> (</w:t>
      </w:r>
      <w:r w:rsidR="00162FDA">
        <w:rPr>
          <w:rFonts w:ascii="Times New Roman" w:hAnsi="Times New Roman" w:cs="Times New Roman"/>
        </w:rPr>
        <w:t xml:space="preserve">an index of the number of </w:t>
      </w:r>
      <w:r w:rsidR="00EC37B1">
        <w:rPr>
          <w:rFonts w:ascii="Times New Roman" w:hAnsi="Times New Roman" w:cs="Times New Roman"/>
        </w:rPr>
        <w:t>hi</w:t>
      </w:r>
      <w:r w:rsidR="008E4483">
        <w:rPr>
          <w:rFonts w:ascii="Times New Roman" w:hAnsi="Times New Roman" w:cs="Times New Roman"/>
        </w:rPr>
        <w:t xml:space="preserve">gher </w:t>
      </w:r>
      <w:r w:rsidR="00162FDA">
        <w:rPr>
          <w:rFonts w:ascii="Times New Roman" w:hAnsi="Times New Roman" w:cs="Times New Roman"/>
        </w:rPr>
        <w:t xml:space="preserve">host </w:t>
      </w:r>
      <w:r w:rsidR="008E4483">
        <w:rPr>
          <w:rFonts w:ascii="Times New Roman" w:hAnsi="Times New Roman" w:cs="Times New Roman"/>
        </w:rPr>
        <w:t>taxonom</w:t>
      </w:r>
      <w:r w:rsidR="00162FDA">
        <w:rPr>
          <w:rFonts w:ascii="Times New Roman" w:hAnsi="Times New Roman" w:cs="Times New Roman"/>
        </w:rPr>
        <w:t>ic ranks associated with each symbiont within a cophylogeny)</w:t>
      </w:r>
      <w:r w:rsidR="008E4483">
        <w:rPr>
          <w:rFonts w:ascii="Times New Roman" w:hAnsi="Times New Roman" w:cs="Times New Roman"/>
        </w:rPr>
        <w:t xml:space="preserve">. </w:t>
      </w:r>
      <w:r w:rsidR="00DA3A9C">
        <w:rPr>
          <w:rFonts w:ascii="Times New Roman" w:hAnsi="Times New Roman" w:cs="Times New Roman"/>
        </w:rPr>
        <w:t>N</w:t>
      </w:r>
      <w:r w:rsidR="00123700">
        <w:rPr>
          <w:rFonts w:ascii="Times New Roman" w:hAnsi="Times New Roman" w:cs="Times New Roman"/>
        </w:rPr>
        <w:t xml:space="preserve">o </w:t>
      </w:r>
      <w:ins w:id="81" w:author="Shinichi Nakagawa" w:date="2019-07-01T06:53:00Z">
        <w:r w:rsidR="002B47B8">
          <w:rPr>
            <w:rFonts w:ascii="Times New Roman" w:hAnsi="Times New Roman" w:cs="Times New Roman"/>
          </w:rPr>
          <w:t xml:space="preserve">significant </w:t>
        </w:r>
      </w:ins>
      <w:r w:rsidR="00123700">
        <w:rPr>
          <w:rFonts w:ascii="Times New Roman" w:hAnsi="Times New Roman" w:cs="Times New Roman"/>
        </w:rPr>
        <w:t xml:space="preserve">association was identified </w:t>
      </w:r>
      <w:r w:rsidR="00123700">
        <w:rPr>
          <w:rFonts w:ascii="Times New Roman" w:hAnsi="Times New Roman" w:cs="Times New Roman"/>
        </w:rPr>
        <w:lastRenderedPageBreak/>
        <w:t>for either measure of host specificity</w:t>
      </w:r>
      <w:r w:rsidR="00DA3A9C">
        <w:rPr>
          <w:rFonts w:ascii="Times New Roman" w:hAnsi="Times New Roman" w:cs="Times New Roman"/>
        </w:rPr>
        <w:t xml:space="preserve"> </w:t>
      </w:r>
      <w:r w:rsidR="00835D52">
        <w:rPr>
          <w:rFonts w:ascii="Times New Roman" w:hAnsi="Times New Roman" w:cs="Times New Roman"/>
        </w:rPr>
        <w:t>(</w:t>
      </w:r>
      <w:ins w:id="82" w:author="Shinichi Nakagawa" w:date="2019-07-01T06:53:00Z">
        <w:r w:rsidR="002B47B8">
          <w:rPr>
            <w:rFonts w:ascii="Times New Roman" w:hAnsi="Times New Roman" w:cs="Times New Roman"/>
          </w:rPr>
          <w:t xml:space="preserve">STATS; </w:t>
        </w:r>
      </w:ins>
      <w:r w:rsidR="00835D52">
        <w:rPr>
          <w:rFonts w:ascii="Times New Roman" w:hAnsi="Times New Roman" w:cs="Times New Roman"/>
        </w:rPr>
        <w:t>Fig. 3</w:t>
      </w:r>
      <w:r w:rsidR="00DA3A9C">
        <w:rPr>
          <w:rFonts w:ascii="Times New Roman" w:hAnsi="Times New Roman" w:cs="Times New Roman"/>
        </w:rPr>
        <w:t xml:space="preserve">f and Fig. </w:t>
      </w:r>
      <w:r w:rsidR="00835D52">
        <w:rPr>
          <w:rFonts w:ascii="Times New Roman" w:hAnsi="Times New Roman" w:cs="Times New Roman"/>
        </w:rPr>
        <w:t>3</w:t>
      </w:r>
      <w:r w:rsidR="00DA3A9C">
        <w:rPr>
          <w:rFonts w:ascii="Times New Roman" w:hAnsi="Times New Roman" w:cs="Times New Roman"/>
        </w:rPr>
        <w:t>g</w:t>
      </w:r>
      <w:r w:rsidR="00123700">
        <w:rPr>
          <w:rFonts w:ascii="Times New Roman" w:hAnsi="Times New Roman" w:cs="Times New Roman"/>
        </w:rPr>
        <w:t xml:space="preserve">), </w:t>
      </w:r>
      <w:commentRangeStart w:id="83"/>
      <w:r w:rsidR="00123700">
        <w:rPr>
          <w:rFonts w:ascii="Times New Roman" w:hAnsi="Times New Roman" w:cs="Times New Roman"/>
        </w:rPr>
        <w:t xml:space="preserve">suggesting that </w:t>
      </w:r>
      <w:commentRangeEnd w:id="83"/>
      <w:r w:rsidR="00BE4EE3">
        <w:rPr>
          <w:rStyle w:val="CommentReference"/>
        </w:rPr>
        <w:commentReference w:id="83"/>
      </w:r>
      <w:r w:rsidR="00123700">
        <w:rPr>
          <w:rFonts w:ascii="Times New Roman" w:hAnsi="Times New Roman" w:cs="Times New Roman"/>
        </w:rPr>
        <w:t>host specificity</w:t>
      </w:r>
      <w:ins w:id="84" w:author="Shinichi Nakagawa" w:date="2019-07-01T06:53:00Z">
        <w:r w:rsidR="002B47B8">
          <w:rPr>
            <w:rFonts w:ascii="Times New Roman" w:hAnsi="Times New Roman" w:cs="Times New Roman"/>
          </w:rPr>
          <w:t>,</w:t>
        </w:r>
      </w:ins>
      <w:ins w:id="85" w:author="Shinichi Nakagawa" w:date="2019-07-01T06:54:00Z">
        <w:r w:rsidR="002B47B8">
          <w:rPr>
            <w:rFonts w:ascii="Times New Roman" w:hAnsi="Times New Roman" w:cs="Times New Roman"/>
          </w:rPr>
          <w:t xml:space="preserve"> </w:t>
        </w:r>
        <w:commentRangeStart w:id="86"/>
        <w:r w:rsidR="002B47B8">
          <w:rPr>
            <w:rFonts w:ascii="Times New Roman" w:hAnsi="Times New Roman" w:cs="Times New Roman"/>
          </w:rPr>
          <w:t xml:space="preserve">at least, </w:t>
        </w:r>
        <w:commentRangeEnd w:id="86"/>
        <w:r w:rsidR="002B47B8">
          <w:rPr>
            <w:rStyle w:val="CommentReference"/>
          </w:rPr>
          <w:commentReference w:id="86"/>
        </w:r>
        <w:r w:rsidR="002B47B8">
          <w:rPr>
            <w:rFonts w:ascii="Times New Roman" w:hAnsi="Times New Roman" w:cs="Times New Roman"/>
          </w:rPr>
          <w:t>the range of which observed</w:t>
        </w:r>
      </w:ins>
      <w:ins w:id="87" w:author="Shinichi Nakagawa" w:date="2019-07-01T06:53:00Z">
        <w:r w:rsidR="002B47B8">
          <w:rPr>
            <w:rFonts w:ascii="Times New Roman" w:hAnsi="Times New Roman" w:cs="Times New Roman"/>
          </w:rPr>
          <w:t xml:space="preserve"> in our data</w:t>
        </w:r>
      </w:ins>
      <w:ins w:id="88" w:author="Shinichi Nakagawa" w:date="2019-07-01T06:54:00Z">
        <w:r w:rsidR="002B47B8">
          <w:rPr>
            <w:rFonts w:ascii="Times New Roman" w:hAnsi="Times New Roman" w:cs="Times New Roman"/>
          </w:rPr>
          <w:t xml:space="preserve"> set,</w:t>
        </w:r>
      </w:ins>
      <w:r w:rsidR="00123700">
        <w:rPr>
          <w:rFonts w:ascii="Times New Roman" w:hAnsi="Times New Roman" w:cs="Times New Roman"/>
        </w:rPr>
        <w:t xml:space="preserve"> is not an </w:t>
      </w:r>
      <w:r w:rsidR="00123700" w:rsidRPr="00DA3A9C">
        <w:rPr>
          <w:rFonts w:ascii="Times New Roman" w:hAnsi="Times New Roman" w:cs="Times New Roman"/>
          <w:color w:val="000000" w:themeColor="text1"/>
        </w:rPr>
        <w:t xml:space="preserve">important </w:t>
      </w:r>
      <w:r w:rsidR="0055482E" w:rsidRPr="00DA3A9C">
        <w:rPr>
          <w:rFonts w:ascii="Times New Roman" w:hAnsi="Times New Roman" w:cs="Times New Roman"/>
          <w:color w:val="000000" w:themeColor="text1"/>
        </w:rPr>
        <w:t>general</w:t>
      </w:r>
      <w:r w:rsidR="0055482E" w:rsidRPr="004A0F9A">
        <w:rPr>
          <w:rFonts w:ascii="Times New Roman" w:hAnsi="Times New Roman" w:cs="Times New Roman"/>
          <w:color w:val="FF0000"/>
        </w:rPr>
        <w:t xml:space="preserve"> </w:t>
      </w:r>
      <w:r w:rsidR="00123700">
        <w:rPr>
          <w:rFonts w:ascii="Times New Roman" w:hAnsi="Times New Roman" w:cs="Times New Roman"/>
        </w:rPr>
        <w:t>determinant of host-symbiont cophylogeny.</w:t>
      </w:r>
    </w:p>
    <w:p w14:paraId="77838A8C" w14:textId="054D2F6C" w:rsidR="005931E1" w:rsidRPr="00765166" w:rsidRDefault="00CC2E01" w:rsidP="005931E1">
      <w:pPr>
        <w:spacing w:line="480" w:lineRule="auto"/>
        <w:ind w:firstLine="720"/>
      </w:pPr>
      <w:r>
        <w:t xml:space="preserve">We also tested the obvious hypothesis that the </w:t>
      </w:r>
      <w:r w:rsidR="005931E1">
        <w:rPr>
          <w:rFonts w:ascii="Times New Roman" w:hAnsi="Times New Roman" w:cs="Times New Roman"/>
        </w:rPr>
        <w:t xml:space="preserve">more intimate relationship associated </w:t>
      </w:r>
      <w:r w:rsidR="005931E1" w:rsidRPr="00770140">
        <w:rPr>
          <w:rFonts w:ascii="Times New Roman" w:hAnsi="Times New Roman" w:cs="Times New Roman"/>
          <w:color w:val="000000" w:themeColor="text1"/>
        </w:rPr>
        <w:t>with endosymbiosis may translate into greater congruence</w:t>
      </w:r>
      <w:r w:rsidR="005931E1">
        <w:rPr>
          <w:rFonts w:ascii="Times New Roman" w:hAnsi="Times New Roman" w:cs="Times New Roman"/>
        </w:rPr>
        <w:t xml:space="preserve"> between host and symbiont phylogen</w:t>
      </w:r>
      <w:r w:rsidR="003C2D7C">
        <w:rPr>
          <w:rFonts w:ascii="Times New Roman" w:hAnsi="Times New Roman" w:cs="Times New Roman"/>
        </w:rPr>
        <w:t xml:space="preserve">ies. </w:t>
      </w:r>
      <w:r w:rsidR="003E0662">
        <w:rPr>
          <w:rFonts w:ascii="Times New Roman" w:hAnsi="Times New Roman" w:cs="Times New Roman"/>
        </w:rPr>
        <w:t>However, c</w:t>
      </w:r>
      <w:r w:rsidR="003C2D7C">
        <w:rPr>
          <w:rFonts w:ascii="Times New Roman" w:hAnsi="Times New Roman" w:cs="Times New Roman"/>
        </w:rPr>
        <w:t>ontrary to this hypothesis</w:t>
      </w:r>
      <w:r w:rsidR="005931E1">
        <w:rPr>
          <w:rFonts w:ascii="Times New Roman" w:hAnsi="Times New Roman" w:cs="Times New Roman"/>
        </w:rPr>
        <w:t xml:space="preserve">, we find that the distinction between endosymbiosis and </w:t>
      </w:r>
      <w:proofErr w:type="spellStart"/>
      <w:r w:rsidR="005931E1">
        <w:rPr>
          <w:rFonts w:ascii="Times New Roman" w:hAnsi="Times New Roman" w:cs="Times New Roman"/>
        </w:rPr>
        <w:t>ectosymbiosis</w:t>
      </w:r>
      <w:proofErr w:type="spellEnd"/>
      <w:r w:rsidR="005931E1">
        <w:rPr>
          <w:rFonts w:ascii="Times New Roman" w:hAnsi="Times New Roman" w:cs="Times New Roman"/>
        </w:rPr>
        <w:t xml:space="preserve"> has no influence on the degree of phylogenetic congruence observed between h</w:t>
      </w:r>
      <w:r w:rsidR="00F225C3">
        <w:rPr>
          <w:rFonts w:ascii="Times New Roman" w:hAnsi="Times New Roman" w:cs="Times New Roman"/>
        </w:rPr>
        <w:t>osts and their symbionts (</w:t>
      </w:r>
      <w:ins w:id="89" w:author="Shinichi Nakagawa" w:date="2019-07-01T06:56:00Z">
        <w:r w:rsidR="002B47B8">
          <w:rPr>
            <w:rFonts w:ascii="Times New Roman" w:hAnsi="Times New Roman" w:cs="Times New Roman"/>
          </w:rPr>
          <w:t xml:space="preserve">STATS; </w:t>
        </w:r>
      </w:ins>
      <w:r w:rsidR="00F225C3">
        <w:rPr>
          <w:rFonts w:ascii="Times New Roman" w:hAnsi="Times New Roman" w:cs="Times New Roman"/>
        </w:rPr>
        <w:t>Fig. 3</w:t>
      </w:r>
      <w:r w:rsidR="005931E1">
        <w:rPr>
          <w:rFonts w:ascii="Times New Roman" w:hAnsi="Times New Roman" w:cs="Times New Roman"/>
        </w:rPr>
        <w:t>h).</w:t>
      </w:r>
    </w:p>
    <w:p w14:paraId="60563E9D" w14:textId="0316DE40" w:rsidR="00DF65DE" w:rsidRDefault="000F1CC2" w:rsidP="00B82E99">
      <w:pPr>
        <w:spacing w:line="480" w:lineRule="auto"/>
        <w:ind w:firstLine="720"/>
        <w:rPr>
          <w:rFonts w:ascii="Times New Roman" w:hAnsi="Times New Roman" w:cs="Times New Roman"/>
        </w:rPr>
      </w:pPr>
      <w:r>
        <w:rPr>
          <w:rFonts w:ascii="Times New Roman" w:hAnsi="Times New Roman" w:cs="Times New Roman"/>
        </w:rPr>
        <w:t>A</w:t>
      </w:r>
      <w:r w:rsidR="0002173E">
        <w:rPr>
          <w:rFonts w:ascii="Times New Roman" w:hAnsi="Times New Roman" w:cs="Times New Roman"/>
        </w:rPr>
        <w:t xml:space="preserve"> major prediction </w:t>
      </w:r>
      <w:r w:rsidR="00D3210A">
        <w:rPr>
          <w:rFonts w:ascii="Times New Roman" w:hAnsi="Times New Roman" w:cs="Times New Roman"/>
        </w:rPr>
        <w:t xml:space="preserve">for host-symbiont cophylogeny </w:t>
      </w:r>
      <w:r>
        <w:rPr>
          <w:rFonts w:ascii="Times New Roman" w:hAnsi="Times New Roman" w:cs="Times New Roman"/>
        </w:rPr>
        <w:t>is</w:t>
      </w:r>
      <w:r w:rsidR="0002173E">
        <w:rPr>
          <w:rFonts w:ascii="Times New Roman" w:hAnsi="Times New Roman" w:cs="Times New Roman"/>
        </w:rPr>
        <w:t xml:space="preserve"> that </w:t>
      </w:r>
      <w:r w:rsidR="0002173E" w:rsidRPr="00EF1AEC">
        <w:rPr>
          <w:rFonts w:ascii="Times New Roman" w:hAnsi="Times New Roman" w:cs="Times New Roman"/>
        </w:rPr>
        <w:t xml:space="preserve">vertical transmission </w:t>
      </w:r>
      <w:r w:rsidR="0071052D">
        <w:rPr>
          <w:rFonts w:ascii="Times New Roman" w:hAnsi="Times New Roman" w:cs="Times New Roman"/>
        </w:rPr>
        <w:t xml:space="preserve">(i.e. </w:t>
      </w:r>
      <w:r w:rsidR="00EF4A1D">
        <w:rPr>
          <w:rFonts w:ascii="Times New Roman" w:hAnsi="Times New Roman" w:cs="Times New Roman"/>
        </w:rPr>
        <w:t>‘</w:t>
      </w:r>
      <w:r w:rsidR="0071052D">
        <w:rPr>
          <w:rFonts w:ascii="Times New Roman" w:hAnsi="Times New Roman" w:cs="Times New Roman"/>
        </w:rPr>
        <w:t>intergenerational transmission</w:t>
      </w:r>
      <w:r w:rsidR="00EF4A1D">
        <w:rPr>
          <w:rFonts w:ascii="Times New Roman" w:hAnsi="Times New Roman" w:cs="Times New Roman"/>
        </w:rPr>
        <w:t>’</w:t>
      </w:r>
      <w:r w:rsidR="0071052D">
        <w:rPr>
          <w:rFonts w:ascii="Times New Roman" w:hAnsi="Times New Roman" w:cs="Times New Roman"/>
        </w:rPr>
        <w:t xml:space="preserve">, as opposed to </w:t>
      </w:r>
      <w:r w:rsidR="00EF4A1D">
        <w:rPr>
          <w:rFonts w:ascii="Times New Roman" w:hAnsi="Times New Roman" w:cs="Times New Roman"/>
        </w:rPr>
        <w:t>horizontal</w:t>
      </w:r>
      <w:r w:rsidR="0071052D">
        <w:rPr>
          <w:rFonts w:ascii="Times New Roman" w:hAnsi="Times New Roman" w:cs="Times New Roman"/>
        </w:rPr>
        <w:t xml:space="preserve"> </w:t>
      </w:r>
      <w:r w:rsidR="00EF4A1D">
        <w:rPr>
          <w:rFonts w:ascii="Times New Roman" w:hAnsi="Times New Roman" w:cs="Times New Roman"/>
        </w:rPr>
        <w:t>‘</w:t>
      </w:r>
      <w:r w:rsidR="0071052D">
        <w:rPr>
          <w:rFonts w:ascii="Times New Roman" w:hAnsi="Times New Roman" w:cs="Times New Roman"/>
        </w:rPr>
        <w:t>infectious transmission</w:t>
      </w:r>
      <w:r w:rsidR="00EF4A1D">
        <w:rPr>
          <w:rFonts w:ascii="Times New Roman" w:hAnsi="Times New Roman" w:cs="Times New Roman"/>
        </w:rPr>
        <w:t>’</w:t>
      </w:r>
      <w:r w:rsidR="0071052D">
        <w:rPr>
          <w:rFonts w:ascii="Times New Roman" w:hAnsi="Times New Roman" w:cs="Times New Roman"/>
        </w:rPr>
        <w:t xml:space="preserve">) </w:t>
      </w:r>
      <w:r w:rsidR="0002173E">
        <w:rPr>
          <w:rFonts w:ascii="Times New Roman" w:hAnsi="Times New Roman" w:cs="Times New Roman"/>
        </w:rPr>
        <w:t>should promote</w:t>
      </w:r>
      <w:r w:rsidR="0002173E" w:rsidRPr="00EF1AEC">
        <w:rPr>
          <w:rFonts w:ascii="Times New Roman" w:hAnsi="Times New Roman" w:cs="Times New Roman"/>
        </w:rPr>
        <w:t xml:space="preserve"> phylogenetic congruence</w:t>
      </w:r>
      <w:r w:rsidR="0002173E"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02173E" w:rsidRPr="00EF1AEC">
        <w:rPr>
          <w:rFonts w:ascii="Times New Roman" w:hAnsi="Times New Roman" w:cs="Times New Roman"/>
        </w:rPr>
      </w:r>
      <w:r w:rsidR="0002173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02173E" w:rsidRPr="00EF1AEC">
        <w:rPr>
          <w:rFonts w:ascii="Times New Roman" w:hAnsi="Times New Roman" w:cs="Times New Roman"/>
        </w:rPr>
        <w:fldChar w:fldCharType="end"/>
      </w:r>
      <w:r w:rsidR="0002173E" w:rsidRPr="00EF1AEC">
        <w:rPr>
          <w:rFonts w:ascii="Times New Roman" w:hAnsi="Times New Roman" w:cs="Times New Roman"/>
        </w:rPr>
        <w:t>.</w:t>
      </w:r>
      <w:r w:rsidR="000A7576">
        <w:rPr>
          <w:rFonts w:ascii="Times New Roman" w:hAnsi="Times New Roman" w:cs="Times New Roman"/>
        </w:rPr>
        <w:t xml:space="preserve"> In line with this prediction, we found that mode of transmission was a highly significant correlate of host-symbiont phylogenetic congruence, with </w:t>
      </w:r>
      <w:r w:rsidR="00642DED">
        <w:rPr>
          <w:rFonts w:ascii="Times New Roman" w:hAnsi="Times New Roman" w:cs="Times New Roman"/>
        </w:rPr>
        <w:t xml:space="preserve">the strongest effect observed for vertical transmission, followed by </w:t>
      </w:r>
      <w:r w:rsidR="00D3210A">
        <w:rPr>
          <w:rFonts w:ascii="Times New Roman" w:hAnsi="Times New Roman" w:cs="Times New Roman"/>
        </w:rPr>
        <w:t xml:space="preserve">the effect observed for </w:t>
      </w:r>
      <w:r w:rsidR="00642DED">
        <w:rPr>
          <w:rFonts w:ascii="Times New Roman" w:hAnsi="Times New Roman" w:cs="Times New Roman"/>
        </w:rPr>
        <w:t>mixed modes of transmission (symbionts are transferred via either route)</w:t>
      </w:r>
      <w:r>
        <w:rPr>
          <w:rFonts w:ascii="Times New Roman" w:hAnsi="Times New Roman" w:cs="Times New Roman"/>
        </w:rPr>
        <w:t xml:space="preserve">, </w:t>
      </w:r>
      <w:r w:rsidR="006820B7">
        <w:rPr>
          <w:rFonts w:ascii="Times New Roman" w:hAnsi="Times New Roman" w:cs="Times New Roman"/>
        </w:rPr>
        <w:t xml:space="preserve">and </w:t>
      </w:r>
      <w:r w:rsidR="003C2D7C">
        <w:rPr>
          <w:rFonts w:ascii="Times New Roman" w:hAnsi="Times New Roman" w:cs="Times New Roman"/>
        </w:rPr>
        <w:t xml:space="preserve">with </w:t>
      </w:r>
      <w:r>
        <w:rPr>
          <w:rFonts w:ascii="Times New Roman" w:hAnsi="Times New Roman" w:cs="Times New Roman"/>
        </w:rPr>
        <w:t>horizontal transmission</w:t>
      </w:r>
      <w:r w:rsidR="0071052D">
        <w:rPr>
          <w:rFonts w:ascii="Times New Roman" w:hAnsi="Times New Roman" w:cs="Times New Roman"/>
        </w:rPr>
        <w:t xml:space="preserve"> </w:t>
      </w:r>
      <w:r>
        <w:rPr>
          <w:rFonts w:ascii="Times New Roman" w:hAnsi="Times New Roman" w:cs="Times New Roman"/>
        </w:rPr>
        <w:t>showing the lowest effect size</w:t>
      </w:r>
      <w:r w:rsidR="00395B63">
        <w:rPr>
          <w:rFonts w:ascii="Times New Roman" w:hAnsi="Times New Roman" w:cs="Times New Roman"/>
        </w:rPr>
        <w:t xml:space="preserve"> (</w:t>
      </w:r>
      <w:ins w:id="90" w:author="Shinichi Nakagawa" w:date="2019-07-01T06:56:00Z">
        <w:r w:rsidR="002B47B8">
          <w:rPr>
            <w:rFonts w:ascii="Times New Roman" w:hAnsi="Times New Roman" w:cs="Times New Roman"/>
          </w:rPr>
          <w:t xml:space="preserve">STATS; </w:t>
        </w:r>
      </w:ins>
      <w:r w:rsidR="00395B63">
        <w:rPr>
          <w:rFonts w:ascii="Times New Roman" w:hAnsi="Times New Roman" w:cs="Times New Roman"/>
        </w:rPr>
        <w:t>Fig.</w:t>
      </w:r>
      <w:r w:rsidR="00E3007B">
        <w:rPr>
          <w:rFonts w:ascii="Times New Roman" w:hAnsi="Times New Roman" w:cs="Times New Roman"/>
        </w:rPr>
        <w:t xml:space="preserve"> </w:t>
      </w:r>
      <w:r w:rsidR="00F225C3">
        <w:rPr>
          <w:rFonts w:ascii="Times New Roman" w:hAnsi="Times New Roman" w:cs="Times New Roman"/>
        </w:rPr>
        <w:t>3</w:t>
      </w:r>
      <w:r w:rsidR="00AC0873">
        <w:rPr>
          <w:rFonts w:ascii="Times New Roman" w:hAnsi="Times New Roman" w:cs="Times New Roman"/>
        </w:rPr>
        <w:t>i</w:t>
      </w:r>
      <w:r w:rsidR="00E3007B">
        <w:rPr>
          <w:rFonts w:ascii="Times New Roman" w:hAnsi="Times New Roman" w:cs="Times New Roman"/>
        </w:rPr>
        <w:t>).</w:t>
      </w:r>
      <w:r w:rsidR="00440E38">
        <w:rPr>
          <w:rFonts w:ascii="Times New Roman" w:hAnsi="Times New Roman" w:cs="Times New Roman"/>
        </w:rPr>
        <w:t xml:space="preserve"> </w:t>
      </w:r>
      <w:r w:rsidR="00796114">
        <w:rPr>
          <w:rFonts w:ascii="Times New Roman" w:hAnsi="Times New Roman" w:cs="Times New Roman"/>
        </w:rPr>
        <w:t>An issue affecting our data is that</w:t>
      </w:r>
      <w:r w:rsidR="00022CDC">
        <w:rPr>
          <w:rFonts w:ascii="Times New Roman" w:hAnsi="Times New Roman" w:cs="Times New Roman"/>
        </w:rPr>
        <w:t xml:space="preserve"> all of the </w:t>
      </w:r>
      <w:r w:rsidR="00DE4C11">
        <w:rPr>
          <w:rFonts w:ascii="Times New Roman" w:hAnsi="Times New Roman" w:cs="Times New Roman"/>
        </w:rPr>
        <w:t xml:space="preserve">vertically transmitted symbionts </w:t>
      </w:r>
      <w:r w:rsidR="0061062A">
        <w:rPr>
          <w:rFonts w:ascii="Times New Roman" w:hAnsi="Times New Roman" w:cs="Times New Roman"/>
        </w:rPr>
        <w:t>included in our analysis are c</w:t>
      </w:r>
      <w:r w:rsidR="0053401F">
        <w:rPr>
          <w:rFonts w:ascii="Times New Roman" w:hAnsi="Times New Roman" w:cs="Times New Roman"/>
        </w:rPr>
        <w:t>lassified as mutualis</w:t>
      </w:r>
      <w:r w:rsidR="00095922">
        <w:rPr>
          <w:rFonts w:ascii="Times New Roman" w:hAnsi="Times New Roman" w:cs="Times New Roman"/>
        </w:rPr>
        <w:t>ts.</w:t>
      </w:r>
      <w:r w:rsidR="00892307">
        <w:rPr>
          <w:rFonts w:ascii="Times New Roman" w:hAnsi="Times New Roman" w:cs="Times New Roman"/>
        </w:rPr>
        <w:t xml:space="preserve"> </w:t>
      </w:r>
      <w:r w:rsidR="00022CDC">
        <w:rPr>
          <w:rFonts w:ascii="Times New Roman" w:hAnsi="Times New Roman" w:cs="Times New Roman"/>
        </w:rPr>
        <w:t>However</w:t>
      </w:r>
      <w:r w:rsidR="00FA7553">
        <w:rPr>
          <w:rFonts w:ascii="Times New Roman" w:hAnsi="Times New Roman" w:cs="Times New Roman"/>
        </w:rPr>
        <w:t>,</w:t>
      </w:r>
      <w:r w:rsidR="00DE4C11">
        <w:rPr>
          <w:rFonts w:ascii="Times New Roman" w:hAnsi="Times New Roman" w:cs="Times New Roman"/>
        </w:rPr>
        <w:t xml:space="preserve"> many </w:t>
      </w:r>
      <w:r w:rsidR="004A3566">
        <w:rPr>
          <w:rFonts w:ascii="Times New Roman" w:hAnsi="Times New Roman" w:cs="Times New Roman"/>
        </w:rPr>
        <w:t xml:space="preserve">of the </w:t>
      </w:r>
      <w:r w:rsidR="00DE4C11">
        <w:rPr>
          <w:rFonts w:ascii="Times New Roman" w:hAnsi="Times New Roman" w:cs="Times New Roman"/>
        </w:rPr>
        <w:t>parasitic symbionts included sh</w:t>
      </w:r>
      <w:r w:rsidR="00FA7553">
        <w:rPr>
          <w:rFonts w:ascii="Times New Roman" w:hAnsi="Times New Roman" w:cs="Times New Roman"/>
        </w:rPr>
        <w:t xml:space="preserve">ow a mixed mode of </w:t>
      </w:r>
      <w:proofErr w:type="gramStart"/>
      <w:r w:rsidR="00FA7553">
        <w:rPr>
          <w:rFonts w:ascii="Times New Roman" w:hAnsi="Times New Roman" w:cs="Times New Roman"/>
        </w:rPr>
        <w:t>transmission, and</w:t>
      </w:r>
      <w:proofErr w:type="gramEnd"/>
      <w:r w:rsidR="00DE4C11">
        <w:rPr>
          <w:rFonts w:ascii="Times New Roman" w:hAnsi="Times New Roman" w:cs="Times New Roman"/>
        </w:rPr>
        <w:t xml:space="preserve"> </w:t>
      </w:r>
      <w:r w:rsidR="00FA7553">
        <w:rPr>
          <w:rFonts w:ascii="Times New Roman" w:hAnsi="Times New Roman" w:cs="Times New Roman"/>
        </w:rPr>
        <w:t>s</w:t>
      </w:r>
      <w:r w:rsidR="0070240E">
        <w:rPr>
          <w:rFonts w:ascii="Times New Roman" w:hAnsi="Times New Roman" w:cs="Times New Roman"/>
        </w:rPr>
        <w:t xml:space="preserve">plitting by mode of </w:t>
      </w:r>
      <w:r w:rsidR="00440E38">
        <w:rPr>
          <w:rFonts w:ascii="Times New Roman" w:hAnsi="Times New Roman" w:cs="Times New Roman"/>
        </w:rPr>
        <w:t>symbiosis</w:t>
      </w:r>
      <w:r w:rsidR="0070240E">
        <w:rPr>
          <w:rFonts w:ascii="Times New Roman" w:hAnsi="Times New Roman" w:cs="Times New Roman"/>
        </w:rPr>
        <w:t xml:space="preserve"> </w:t>
      </w:r>
      <w:r w:rsidR="00CB7B83">
        <w:rPr>
          <w:rFonts w:ascii="Times New Roman" w:hAnsi="Times New Roman" w:cs="Times New Roman"/>
        </w:rPr>
        <w:t>reveals</w:t>
      </w:r>
      <w:r w:rsidR="0070240E">
        <w:rPr>
          <w:rFonts w:ascii="Times New Roman" w:hAnsi="Times New Roman" w:cs="Times New Roman"/>
        </w:rPr>
        <w:t xml:space="preserve"> that parasites with mixed modes of transmission </w:t>
      </w:r>
      <w:r w:rsidR="006225C5">
        <w:rPr>
          <w:rFonts w:ascii="Times New Roman" w:hAnsi="Times New Roman" w:cs="Times New Roman"/>
        </w:rPr>
        <w:t>show</w:t>
      </w:r>
      <w:r w:rsidR="0070240E">
        <w:rPr>
          <w:rFonts w:ascii="Times New Roman" w:hAnsi="Times New Roman" w:cs="Times New Roman"/>
        </w:rPr>
        <w:t xml:space="preserve"> greater phylogenetic congruence with their hosts</w:t>
      </w:r>
      <w:r w:rsidR="00FB4AB3">
        <w:rPr>
          <w:rFonts w:ascii="Times New Roman" w:hAnsi="Times New Roman" w:cs="Times New Roman"/>
        </w:rPr>
        <w:t xml:space="preserve"> than horizontally transmitted parasites</w:t>
      </w:r>
      <w:r w:rsidR="0070240E">
        <w:rPr>
          <w:rFonts w:ascii="Times New Roman" w:hAnsi="Times New Roman" w:cs="Times New Roman"/>
        </w:rPr>
        <w:t xml:space="preserve"> (</w:t>
      </w:r>
      <w:ins w:id="91" w:author="Shinichi Nakagawa" w:date="2019-07-01T06:56:00Z">
        <w:r w:rsidR="002B47B8">
          <w:rPr>
            <w:rFonts w:ascii="Times New Roman" w:hAnsi="Times New Roman" w:cs="Times New Roman"/>
          </w:rPr>
          <w:t xml:space="preserve">STATS; </w:t>
        </w:r>
      </w:ins>
      <w:r w:rsidR="0070240E">
        <w:rPr>
          <w:rFonts w:ascii="Times New Roman" w:hAnsi="Times New Roman" w:cs="Times New Roman"/>
        </w:rPr>
        <w:t xml:space="preserve">Fig. </w:t>
      </w:r>
      <w:r w:rsidR="00F225C3">
        <w:rPr>
          <w:rFonts w:ascii="Times New Roman" w:hAnsi="Times New Roman" w:cs="Times New Roman"/>
        </w:rPr>
        <w:t>3</w:t>
      </w:r>
      <w:r w:rsidR="0070240E">
        <w:rPr>
          <w:rFonts w:ascii="Times New Roman" w:hAnsi="Times New Roman" w:cs="Times New Roman"/>
        </w:rPr>
        <w:t>j). Similarly, mutualistic symbionts show a stepwise increase in phylogenetic congruence with hosts, f</w:t>
      </w:r>
      <w:r w:rsidR="00FA7553">
        <w:rPr>
          <w:rFonts w:ascii="Times New Roman" w:hAnsi="Times New Roman" w:cs="Times New Roman"/>
        </w:rPr>
        <w:t>rom horizontal to mixed</w:t>
      </w:r>
      <w:r w:rsidR="00FB4AB3">
        <w:rPr>
          <w:rFonts w:ascii="Times New Roman" w:hAnsi="Times New Roman" w:cs="Times New Roman"/>
        </w:rPr>
        <w:t>,</w:t>
      </w:r>
      <w:r w:rsidR="0070240E">
        <w:rPr>
          <w:rFonts w:ascii="Times New Roman" w:hAnsi="Times New Roman" w:cs="Times New Roman"/>
        </w:rPr>
        <w:t xml:space="preserve"> and from mixed to vertical transmission, with vertically transmitted mutualists </w:t>
      </w:r>
      <w:r w:rsidR="00FA7553">
        <w:rPr>
          <w:rFonts w:ascii="Times New Roman" w:hAnsi="Times New Roman" w:cs="Times New Roman"/>
        </w:rPr>
        <w:t xml:space="preserve">displaying </w:t>
      </w:r>
      <w:r w:rsidR="0070240E">
        <w:rPr>
          <w:rFonts w:ascii="Times New Roman" w:hAnsi="Times New Roman" w:cs="Times New Roman"/>
        </w:rPr>
        <w:t xml:space="preserve">considerably greater </w:t>
      </w:r>
      <w:r w:rsidR="00FA7553">
        <w:rPr>
          <w:rFonts w:ascii="Times New Roman" w:hAnsi="Times New Roman" w:cs="Times New Roman"/>
        </w:rPr>
        <w:t xml:space="preserve">phylogenetic congruence than </w:t>
      </w:r>
      <w:r w:rsidR="00FA7553">
        <w:rPr>
          <w:rFonts w:ascii="Times New Roman" w:hAnsi="Times New Roman" w:cs="Times New Roman"/>
        </w:rPr>
        <w:lastRenderedPageBreak/>
        <w:t xml:space="preserve">horizontally transmitted </w:t>
      </w:r>
      <w:r w:rsidR="008B7C9C">
        <w:rPr>
          <w:rFonts w:ascii="Times New Roman" w:hAnsi="Times New Roman" w:cs="Times New Roman"/>
        </w:rPr>
        <w:t>mutualists</w:t>
      </w:r>
      <w:r w:rsidR="00C656B4">
        <w:rPr>
          <w:rFonts w:ascii="Times New Roman" w:hAnsi="Times New Roman" w:cs="Times New Roman"/>
        </w:rPr>
        <w:t xml:space="preserve"> (</w:t>
      </w:r>
      <w:ins w:id="92" w:author="Shinichi Nakagawa" w:date="2019-07-01T06:58:00Z">
        <w:r w:rsidR="003D4AE8">
          <w:rPr>
            <w:rFonts w:ascii="Times New Roman" w:hAnsi="Times New Roman" w:cs="Times New Roman"/>
          </w:rPr>
          <w:t xml:space="preserve">STATS; </w:t>
        </w:r>
      </w:ins>
      <w:commentRangeStart w:id="93"/>
      <w:r w:rsidR="00C656B4">
        <w:rPr>
          <w:rFonts w:ascii="Times New Roman" w:hAnsi="Times New Roman" w:cs="Times New Roman"/>
        </w:rPr>
        <w:t>Fig. 3</w:t>
      </w:r>
      <w:r w:rsidR="0070240E">
        <w:rPr>
          <w:rFonts w:ascii="Times New Roman" w:hAnsi="Times New Roman" w:cs="Times New Roman"/>
        </w:rPr>
        <w:t>j</w:t>
      </w:r>
      <w:commentRangeEnd w:id="93"/>
      <w:r w:rsidR="00E851A2">
        <w:rPr>
          <w:rStyle w:val="CommentReference"/>
        </w:rPr>
        <w:commentReference w:id="93"/>
      </w:r>
      <w:r w:rsidR="0070240E">
        <w:rPr>
          <w:rFonts w:ascii="Times New Roman" w:hAnsi="Times New Roman" w:cs="Times New Roman"/>
        </w:rPr>
        <w:t>).</w:t>
      </w:r>
      <w:r w:rsidR="00FA7553">
        <w:rPr>
          <w:rFonts w:ascii="Times New Roman" w:hAnsi="Times New Roman" w:cs="Times New Roman"/>
        </w:rPr>
        <w:t xml:space="preserve"> </w:t>
      </w:r>
      <w:r w:rsidR="003E0662">
        <w:rPr>
          <w:rFonts w:ascii="Times New Roman" w:hAnsi="Times New Roman" w:cs="Times New Roman"/>
        </w:rPr>
        <w:t>N</w:t>
      </w:r>
      <w:r w:rsidR="00796114" w:rsidRPr="00796114">
        <w:rPr>
          <w:rFonts w:ascii="Times New Roman" w:hAnsi="Times New Roman" w:cs="Times New Roman"/>
        </w:rPr>
        <w:t>o signif</w:t>
      </w:r>
      <w:r w:rsidR="00796114">
        <w:rPr>
          <w:rFonts w:ascii="Times New Roman" w:hAnsi="Times New Roman" w:cs="Times New Roman"/>
        </w:rPr>
        <w:t xml:space="preserve">icant interactions </w:t>
      </w:r>
      <w:r w:rsidR="006225C5">
        <w:rPr>
          <w:rFonts w:ascii="Times New Roman" w:hAnsi="Times New Roman" w:cs="Times New Roman"/>
        </w:rPr>
        <w:t xml:space="preserve">were present </w:t>
      </w:r>
      <w:r w:rsidR="00796114">
        <w:rPr>
          <w:rFonts w:ascii="Times New Roman" w:hAnsi="Times New Roman" w:cs="Times New Roman"/>
        </w:rPr>
        <w:t>among modes</w:t>
      </w:r>
      <w:r w:rsidR="00796114" w:rsidRPr="00796114">
        <w:rPr>
          <w:rFonts w:ascii="Times New Roman" w:hAnsi="Times New Roman" w:cs="Times New Roman"/>
        </w:rPr>
        <w:t xml:space="preserve"> of symbiosis and modes of transmission, </w:t>
      </w:r>
      <w:r w:rsidR="00796114">
        <w:rPr>
          <w:rFonts w:ascii="Times New Roman" w:hAnsi="Times New Roman" w:cs="Times New Roman"/>
        </w:rPr>
        <w:t>highlighting</w:t>
      </w:r>
      <w:r w:rsidR="00796114" w:rsidRPr="00796114">
        <w:rPr>
          <w:rFonts w:ascii="Times New Roman" w:hAnsi="Times New Roman" w:cs="Times New Roman"/>
        </w:rPr>
        <w:t xml:space="preserve"> that vertical transmission </w:t>
      </w:r>
      <w:r w:rsidR="00796114">
        <w:rPr>
          <w:rFonts w:ascii="Times New Roman" w:hAnsi="Times New Roman" w:cs="Times New Roman"/>
        </w:rPr>
        <w:t>is</w:t>
      </w:r>
      <w:r w:rsidR="00796114" w:rsidRPr="00796114">
        <w:rPr>
          <w:rFonts w:ascii="Times New Roman" w:hAnsi="Times New Roman" w:cs="Times New Roman"/>
        </w:rPr>
        <w:t xml:space="preserve"> the </w:t>
      </w:r>
      <w:r w:rsidR="00796114">
        <w:rPr>
          <w:rFonts w:ascii="Times New Roman" w:hAnsi="Times New Roman" w:cs="Times New Roman"/>
        </w:rPr>
        <w:t xml:space="preserve">variable that explains </w:t>
      </w:r>
      <w:r w:rsidR="00796114" w:rsidRPr="00796114">
        <w:rPr>
          <w:rFonts w:ascii="Times New Roman" w:hAnsi="Times New Roman" w:cs="Times New Roman"/>
        </w:rPr>
        <w:t xml:space="preserve">the </w:t>
      </w:r>
      <w:r w:rsidR="00796114">
        <w:rPr>
          <w:rFonts w:ascii="Times New Roman" w:hAnsi="Times New Roman" w:cs="Times New Roman"/>
        </w:rPr>
        <w:t xml:space="preserve">effect on phylogenetic </w:t>
      </w:r>
      <w:r w:rsidR="00796114" w:rsidRPr="00796114">
        <w:rPr>
          <w:rFonts w:ascii="Times New Roman" w:hAnsi="Times New Roman" w:cs="Times New Roman"/>
        </w:rPr>
        <w:t>congruence.</w:t>
      </w:r>
      <w:r w:rsidR="00796114">
        <w:rPr>
          <w:rFonts w:ascii="Times New Roman" w:hAnsi="Times New Roman" w:cs="Times New Roman"/>
        </w:rPr>
        <w:t xml:space="preserve"> </w:t>
      </w:r>
    </w:p>
    <w:p w14:paraId="4EEA312A" w14:textId="0C9D3DEA" w:rsidR="002C5B0D" w:rsidRDefault="00F90268" w:rsidP="00F75A46">
      <w:pPr>
        <w:spacing w:line="480" w:lineRule="auto"/>
        <w:ind w:firstLine="720"/>
        <w:rPr>
          <w:rFonts w:ascii="Times New Roman" w:hAnsi="Times New Roman" w:cs="Times New Roman"/>
        </w:rPr>
      </w:pPr>
      <w:r>
        <w:rPr>
          <w:rFonts w:ascii="Times New Roman" w:hAnsi="Times New Roman" w:cs="Times New Roman"/>
        </w:rPr>
        <w:t>Employing</w:t>
      </w:r>
      <w:r w:rsidR="00207AD9">
        <w:rPr>
          <w:rFonts w:ascii="Times New Roman" w:hAnsi="Times New Roman" w:cs="Times New Roman"/>
        </w:rPr>
        <w:t xml:space="preserve"> </w:t>
      </w:r>
      <w:r>
        <w:rPr>
          <w:rFonts w:ascii="Times New Roman" w:hAnsi="Times New Roman" w:cs="Times New Roman"/>
        </w:rPr>
        <w:t xml:space="preserve">a </w:t>
      </w:r>
      <w:r w:rsidR="00207AD9">
        <w:rPr>
          <w:rFonts w:ascii="Times New Roman" w:hAnsi="Times New Roman" w:cs="Times New Roman"/>
        </w:rPr>
        <w:t>large quantitative and systematic review of the cophylogeny</w:t>
      </w:r>
      <w:r>
        <w:rPr>
          <w:rFonts w:ascii="Times New Roman" w:hAnsi="Times New Roman" w:cs="Times New Roman"/>
        </w:rPr>
        <w:t xml:space="preserve"> literature, we </w:t>
      </w:r>
      <w:r w:rsidR="002C392A">
        <w:rPr>
          <w:rFonts w:ascii="Times New Roman" w:hAnsi="Times New Roman" w:cs="Times New Roman"/>
        </w:rPr>
        <w:t xml:space="preserve">tested </w:t>
      </w:r>
      <w:r w:rsidR="00207AD9">
        <w:rPr>
          <w:rFonts w:ascii="Times New Roman" w:hAnsi="Times New Roman" w:cs="Times New Roman"/>
        </w:rPr>
        <w:t xml:space="preserve">major </w:t>
      </w:r>
      <w:r w:rsidR="00445E81">
        <w:rPr>
          <w:rFonts w:ascii="Times New Roman" w:hAnsi="Times New Roman" w:cs="Times New Roman"/>
        </w:rPr>
        <w:t>hypotheses</w:t>
      </w:r>
      <w:r w:rsidR="00207AD9">
        <w:rPr>
          <w:rFonts w:ascii="Times New Roman" w:hAnsi="Times New Roman" w:cs="Times New Roman"/>
        </w:rPr>
        <w:t xml:space="preserve"> </w:t>
      </w:r>
      <w:r w:rsidR="00266CA1">
        <w:rPr>
          <w:rFonts w:ascii="Times New Roman" w:hAnsi="Times New Roman" w:cs="Times New Roman"/>
        </w:rPr>
        <w:t>regarding</w:t>
      </w:r>
      <w:r w:rsidR="00207AD9">
        <w:rPr>
          <w:rFonts w:ascii="Times New Roman" w:hAnsi="Times New Roman" w:cs="Times New Roman"/>
        </w:rPr>
        <w:t xml:space="preserve"> the drivers of host-symbiont phylogenetic</w:t>
      </w:r>
      <w:r w:rsidR="00445E81">
        <w:rPr>
          <w:rFonts w:ascii="Times New Roman" w:hAnsi="Times New Roman" w:cs="Times New Roman"/>
        </w:rPr>
        <w:t xml:space="preserve"> congruence. </w:t>
      </w:r>
      <w:r w:rsidR="00266CA1">
        <w:rPr>
          <w:rFonts w:ascii="Times New Roman" w:hAnsi="Times New Roman" w:cs="Times New Roman"/>
        </w:rPr>
        <w:t>We fou</w:t>
      </w:r>
      <w:r w:rsidR="00445E81">
        <w:rPr>
          <w:rFonts w:ascii="Times New Roman" w:hAnsi="Times New Roman" w:cs="Times New Roman"/>
        </w:rPr>
        <w:t xml:space="preserve">nd support for a general pattern of congruence between host and symbiont </w:t>
      </w:r>
      <w:r w:rsidR="00445E81" w:rsidRPr="009B0839">
        <w:rPr>
          <w:rFonts w:ascii="Times New Roman" w:hAnsi="Times New Roman" w:cs="Times New Roman"/>
          <w:color w:val="000000" w:themeColor="text1"/>
        </w:rPr>
        <w:t>phylogenies</w:t>
      </w:r>
      <w:r w:rsidR="00F75A46">
        <w:rPr>
          <w:rFonts w:ascii="Times New Roman" w:hAnsi="Times New Roman" w:cs="Times New Roman"/>
          <w:color w:val="000000" w:themeColor="text1"/>
        </w:rPr>
        <w:t xml:space="preserve">, </w:t>
      </w:r>
      <w:r w:rsidR="00F75A46">
        <w:rPr>
          <w:rFonts w:ascii="Times New Roman" w:hAnsi="Times New Roman" w:cs="Times New Roman"/>
        </w:rPr>
        <w:t xml:space="preserve">in line with a liberal interpretation of </w:t>
      </w:r>
      <w:proofErr w:type="spellStart"/>
      <w:r w:rsidR="00F75A46">
        <w:rPr>
          <w:rFonts w:ascii="Times New Roman" w:hAnsi="Times New Roman" w:cs="Times New Roman"/>
        </w:rPr>
        <w:t>Fahrenholtz’s</w:t>
      </w:r>
      <w:proofErr w:type="spellEnd"/>
      <w:r w:rsidR="00F75A46">
        <w:rPr>
          <w:rFonts w:ascii="Times New Roman" w:hAnsi="Times New Roman" w:cs="Times New Roman"/>
        </w:rPr>
        <w:t xml:space="preserve"> Rule</w:t>
      </w:r>
      <w:r w:rsidR="00445E81" w:rsidRPr="009B0839">
        <w:rPr>
          <w:rFonts w:ascii="Times New Roman" w:hAnsi="Times New Roman" w:cs="Times New Roman"/>
          <w:color w:val="000000" w:themeColor="text1"/>
        </w:rPr>
        <w:t xml:space="preserve">. </w:t>
      </w:r>
      <w:r w:rsidR="006B4ABF" w:rsidRPr="009B0839">
        <w:rPr>
          <w:rFonts w:ascii="Times New Roman" w:hAnsi="Times New Roman" w:cs="Times New Roman"/>
          <w:color w:val="000000" w:themeColor="text1"/>
        </w:rPr>
        <w:t>Significant</w:t>
      </w:r>
      <w:r w:rsidR="00445E81" w:rsidRPr="006B4ABF">
        <w:rPr>
          <w:rFonts w:ascii="Times New Roman" w:hAnsi="Times New Roman" w:cs="Times New Roman"/>
          <w:color w:val="FF0000"/>
        </w:rPr>
        <w:t xml:space="preserve"> </w:t>
      </w:r>
      <w:r w:rsidR="00445E81">
        <w:rPr>
          <w:rFonts w:ascii="Times New Roman" w:hAnsi="Times New Roman" w:cs="Times New Roman"/>
        </w:rPr>
        <w:t xml:space="preserve">congruence </w:t>
      </w:r>
      <w:r w:rsidR="00266CA1">
        <w:rPr>
          <w:rFonts w:ascii="Times New Roman" w:hAnsi="Times New Roman" w:cs="Times New Roman"/>
        </w:rPr>
        <w:t xml:space="preserve">was </w:t>
      </w:r>
      <w:r w:rsidR="00445E81">
        <w:rPr>
          <w:rFonts w:ascii="Times New Roman" w:hAnsi="Times New Roman" w:cs="Times New Roman"/>
        </w:rPr>
        <w:t>observ</w:t>
      </w:r>
      <w:r w:rsidR="00266CA1">
        <w:rPr>
          <w:rFonts w:ascii="Times New Roman" w:hAnsi="Times New Roman" w:cs="Times New Roman"/>
        </w:rPr>
        <w:t>ed</w:t>
      </w:r>
      <w:r w:rsidR="00445E81">
        <w:rPr>
          <w:rFonts w:ascii="Times New Roman" w:hAnsi="Times New Roman" w:cs="Times New Roman"/>
        </w:rPr>
        <w:t xml:space="preserve"> </w:t>
      </w:r>
      <w:r w:rsidR="00266CA1">
        <w:rPr>
          <w:rFonts w:ascii="Times New Roman" w:hAnsi="Times New Roman" w:cs="Times New Roman"/>
        </w:rPr>
        <w:t xml:space="preserve">both </w:t>
      </w:r>
      <w:r w:rsidR="00F75A46">
        <w:rPr>
          <w:rFonts w:ascii="Times New Roman" w:hAnsi="Times New Roman" w:cs="Times New Roman"/>
        </w:rPr>
        <w:t xml:space="preserve">for </w:t>
      </w:r>
      <w:r w:rsidR="00445E81">
        <w:rPr>
          <w:rFonts w:ascii="Times New Roman" w:hAnsi="Times New Roman" w:cs="Times New Roman"/>
        </w:rPr>
        <w:t xml:space="preserve">hosts and their parasites and </w:t>
      </w:r>
      <w:r w:rsidR="005F75AE">
        <w:rPr>
          <w:rFonts w:ascii="Times New Roman" w:hAnsi="Times New Roman" w:cs="Times New Roman"/>
        </w:rPr>
        <w:t xml:space="preserve">for </w:t>
      </w:r>
      <w:r w:rsidR="00445E81">
        <w:rPr>
          <w:rFonts w:ascii="Times New Roman" w:hAnsi="Times New Roman" w:cs="Times New Roman"/>
        </w:rPr>
        <w:t xml:space="preserve">hosts and their mutualists, but </w:t>
      </w:r>
      <w:r w:rsidR="00266CA1">
        <w:rPr>
          <w:rFonts w:ascii="Times New Roman" w:hAnsi="Times New Roman" w:cs="Times New Roman"/>
        </w:rPr>
        <w:t xml:space="preserve">it </w:t>
      </w:r>
      <w:r w:rsidR="00445E81">
        <w:rPr>
          <w:rFonts w:ascii="Times New Roman" w:hAnsi="Times New Roman" w:cs="Times New Roman"/>
        </w:rPr>
        <w:t xml:space="preserve">is </w:t>
      </w:r>
      <w:r w:rsidR="00266CA1">
        <w:rPr>
          <w:rFonts w:ascii="Times New Roman" w:hAnsi="Times New Roman" w:cs="Times New Roman"/>
        </w:rPr>
        <w:t xml:space="preserve">was </w:t>
      </w:r>
      <w:r w:rsidR="00951323">
        <w:rPr>
          <w:rFonts w:ascii="Times New Roman" w:hAnsi="Times New Roman" w:cs="Times New Roman"/>
        </w:rPr>
        <w:t xml:space="preserve">significantly </w:t>
      </w:r>
      <w:r w:rsidR="00445E81">
        <w:rPr>
          <w:rFonts w:ascii="Times New Roman" w:hAnsi="Times New Roman" w:cs="Times New Roman"/>
        </w:rPr>
        <w:t xml:space="preserve">stronger </w:t>
      </w:r>
      <w:r w:rsidR="005F75AE">
        <w:rPr>
          <w:rFonts w:ascii="Times New Roman" w:hAnsi="Times New Roman" w:cs="Times New Roman"/>
        </w:rPr>
        <w:t>in the</w:t>
      </w:r>
      <w:r w:rsidR="00445E81">
        <w:rPr>
          <w:rFonts w:ascii="Times New Roman" w:hAnsi="Times New Roman" w:cs="Times New Roman"/>
        </w:rPr>
        <w:t xml:space="preserve"> latter</w:t>
      </w:r>
      <w:r w:rsidR="005F75AE">
        <w:rPr>
          <w:rFonts w:ascii="Times New Roman" w:hAnsi="Times New Roman" w:cs="Times New Roman"/>
        </w:rPr>
        <w:t xml:space="preserve"> case.</w:t>
      </w:r>
      <w:r w:rsidR="00EF054A">
        <w:rPr>
          <w:rFonts w:ascii="Times New Roman" w:hAnsi="Times New Roman" w:cs="Times New Roman"/>
        </w:rPr>
        <w:t xml:space="preserve"> We also identified an effect of mode of transmission on </w:t>
      </w:r>
      <w:r w:rsidR="002C5B0D">
        <w:rPr>
          <w:rFonts w:ascii="Times New Roman" w:hAnsi="Times New Roman" w:cs="Times New Roman"/>
        </w:rPr>
        <w:t xml:space="preserve">host-symbiont </w:t>
      </w:r>
      <w:r w:rsidR="00EF054A">
        <w:rPr>
          <w:rFonts w:ascii="Times New Roman" w:hAnsi="Times New Roman" w:cs="Times New Roman"/>
        </w:rPr>
        <w:t>phylogenetic congruence, with vertical transmission correlated with greater congruence.</w:t>
      </w:r>
      <w:r w:rsidR="0047005B">
        <w:rPr>
          <w:rFonts w:ascii="Times New Roman" w:hAnsi="Times New Roman" w:cs="Times New Roman"/>
        </w:rPr>
        <w:t xml:space="preserve"> Thus, we suggest that: (</w:t>
      </w:r>
      <w:proofErr w:type="spellStart"/>
      <w:r w:rsidR="0047005B">
        <w:rPr>
          <w:rFonts w:ascii="Times New Roman" w:hAnsi="Times New Roman" w:cs="Times New Roman"/>
        </w:rPr>
        <w:t>i</w:t>
      </w:r>
      <w:proofErr w:type="spellEnd"/>
      <w:r w:rsidR="0047005B">
        <w:rPr>
          <w:rFonts w:ascii="Times New Roman" w:hAnsi="Times New Roman" w:cs="Times New Roman"/>
        </w:rPr>
        <w:t>) mutualism promotes greater host-symbiont phylogenetic congruence, and, (ii) this is driven primarily by a predominance of vertical transmission among mutualists, as opposed to parasites.</w:t>
      </w:r>
      <w:r w:rsidR="00003627">
        <w:rPr>
          <w:rFonts w:ascii="Times New Roman" w:hAnsi="Times New Roman" w:cs="Times New Roman"/>
        </w:rPr>
        <w:t xml:space="preserve"> </w:t>
      </w:r>
    </w:p>
    <w:p w14:paraId="31D78EE6" w14:textId="5BF98841" w:rsidR="00E34C43" w:rsidRDefault="00933513" w:rsidP="002430BF">
      <w:pPr>
        <w:spacing w:line="480" w:lineRule="auto"/>
        <w:ind w:firstLine="720"/>
        <w:rPr>
          <w:rFonts w:ascii="Times New Roman" w:hAnsi="Times New Roman" w:cs="Times New Roman"/>
        </w:rPr>
      </w:pPr>
      <w:r>
        <w:rPr>
          <w:rFonts w:ascii="Times New Roman" w:hAnsi="Times New Roman" w:cs="Times New Roman"/>
        </w:rPr>
        <w:t xml:space="preserve">The observation that </w:t>
      </w:r>
      <w:r w:rsidR="00B307BC">
        <w:rPr>
          <w:rFonts w:ascii="Times New Roman" w:hAnsi="Times New Roman" w:cs="Times New Roman"/>
        </w:rPr>
        <w:t xml:space="preserve">strict </w:t>
      </w:r>
      <w:r w:rsidR="002C5B0D">
        <w:rPr>
          <w:rFonts w:ascii="Times New Roman" w:hAnsi="Times New Roman" w:cs="Times New Roman"/>
        </w:rPr>
        <w:t>vertical transmission</w:t>
      </w:r>
      <w:r w:rsidR="004568C7">
        <w:rPr>
          <w:rFonts w:ascii="Times New Roman" w:hAnsi="Times New Roman" w:cs="Times New Roman"/>
        </w:rPr>
        <w:t xml:space="preserve"> is</w:t>
      </w:r>
      <w:r w:rsidR="009D4222">
        <w:rPr>
          <w:rFonts w:ascii="Times New Roman" w:hAnsi="Times New Roman" w:cs="Times New Roman"/>
        </w:rPr>
        <w:t xml:space="preserve"> </w:t>
      </w:r>
      <w:r w:rsidR="006C4C35">
        <w:rPr>
          <w:rFonts w:ascii="Times New Roman" w:hAnsi="Times New Roman" w:cs="Times New Roman"/>
        </w:rPr>
        <w:t>un</w:t>
      </w:r>
      <w:r w:rsidR="002C5B0D">
        <w:rPr>
          <w:rFonts w:ascii="Times New Roman" w:hAnsi="Times New Roman" w:cs="Times New Roman"/>
        </w:rPr>
        <w:t>common in parasites</w:t>
      </w:r>
      <w:r>
        <w:rPr>
          <w:rFonts w:ascii="Times New Roman" w:hAnsi="Times New Roman" w:cs="Times New Roman"/>
        </w:rPr>
        <w:t xml:space="preserve"> fits </w:t>
      </w:r>
      <w:r w:rsidR="00381CEC">
        <w:rPr>
          <w:rFonts w:ascii="Times New Roman" w:hAnsi="Times New Roman" w:cs="Times New Roman"/>
        </w:rPr>
        <w:t xml:space="preserve">with </w:t>
      </w:r>
      <w:r>
        <w:rPr>
          <w:rFonts w:ascii="Times New Roman" w:hAnsi="Times New Roman" w:cs="Times New Roman"/>
        </w:rPr>
        <w:t xml:space="preserve">predictions </w:t>
      </w:r>
      <w:r w:rsidR="004D434C">
        <w:rPr>
          <w:rFonts w:ascii="Times New Roman" w:hAnsi="Times New Roman" w:cs="Times New Roman"/>
        </w:rPr>
        <w:t>that verti</w:t>
      </w:r>
      <w:r w:rsidR="004568C7">
        <w:rPr>
          <w:rFonts w:ascii="Times New Roman" w:hAnsi="Times New Roman" w:cs="Times New Roman"/>
        </w:rPr>
        <w:t>cal transmission should favour decreased</w:t>
      </w:r>
      <w:r w:rsidR="004D434C">
        <w:rPr>
          <w:rFonts w:ascii="Times New Roman" w:hAnsi="Times New Roman" w:cs="Times New Roman"/>
        </w:rPr>
        <w:t xml:space="preserve"> virulence, since reducing host fitness </w:t>
      </w:r>
      <w:r w:rsidRPr="00050821">
        <w:rPr>
          <w:rFonts w:ascii="Times New Roman" w:hAnsi="Times New Roman" w:cs="Times New Roman"/>
          <w:color w:val="000000" w:themeColor="text1"/>
        </w:rPr>
        <w:t>ultimately</w:t>
      </w:r>
      <w:r w:rsidR="00DE56CE" w:rsidRPr="00050821">
        <w:rPr>
          <w:rFonts w:ascii="Times New Roman" w:hAnsi="Times New Roman" w:cs="Times New Roman"/>
          <w:color w:val="000000" w:themeColor="text1"/>
        </w:rPr>
        <w:t xml:space="preserve"> </w:t>
      </w:r>
      <w:r w:rsidR="004D434C" w:rsidRPr="00050821">
        <w:rPr>
          <w:rFonts w:ascii="Times New Roman" w:hAnsi="Times New Roman" w:cs="Times New Roman"/>
          <w:color w:val="000000" w:themeColor="text1"/>
        </w:rPr>
        <w:t>reduce</w:t>
      </w:r>
      <w:r w:rsidR="00DE56CE" w:rsidRPr="00050821">
        <w:rPr>
          <w:rFonts w:ascii="Times New Roman" w:hAnsi="Times New Roman" w:cs="Times New Roman"/>
          <w:color w:val="000000" w:themeColor="text1"/>
        </w:rPr>
        <w:t>s</w:t>
      </w:r>
      <w:r w:rsidR="004D434C" w:rsidRPr="00050821">
        <w:rPr>
          <w:rFonts w:ascii="Times New Roman" w:hAnsi="Times New Roman" w:cs="Times New Roman"/>
          <w:color w:val="000000" w:themeColor="text1"/>
        </w:rPr>
        <w:t xml:space="preserve"> </w:t>
      </w:r>
      <w:r w:rsidR="00DE56CE" w:rsidRPr="00050821">
        <w:rPr>
          <w:rFonts w:ascii="Times New Roman" w:hAnsi="Times New Roman" w:cs="Times New Roman"/>
          <w:color w:val="000000" w:themeColor="text1"/>
        </w:rPr>
        <w:t>a</w:t>
      </w:r>
      <w:r w:rsidR="004D434C" w:rsidRPr="00050821">
        <w:rPr>
          <w:rFonts w:ascii="Times New Roman" w:hAnsi="Times New Roman" w:cs="Times New Roman"/>
          <w:color w:val="000000" w:themeColor="text1"/>
        </w:rPr>
        <w:t xml:space="preserve"> symbiont’s own opportunities for transmission</w:t>
      </w:r>
      <w:r w:rsidR="00DF66D2"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 </w:instrText>
      </w:r>
      <w:r w:rsidR="00811637"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EN.CITE.DATA </w:instrText>
      </w:r>
      <w:r w:rsidR="00811637" w:rsidRPr="00050821">
        <w:rPr>
          <w:rFonts w:ascii="Times New Roman" w:hAnsi="Times New Roman" w:cs="Times New Roman"/>
          <w:color w:val="000000" w:themeColor="text1"/>
        </w:rPr>
      </w:r>
      <w:r w:rsidR="00811637" w:rsidRPr="00050821">
        <w:rPr>
          <w:rFonts w:ascii="Times New Roman" w:hAnsi="Times New Roman" w:cs="Times New Roman"/>
          <w:color w:val="000000" w:themeColor="text1"/>
        </w:rPr>
        <w:fldChar w:fldCharType="end"/>
      </w:r>
      <w:r w:rsidR="00DF66D2" w:rsidRPr="00050821">
        <w:rPr>
          <w:rFonts w:ascii="Times New Roman" w:hAnsi="Times New Roman" w:cs="Times New Roman"/>
          <w:color w:val="000000" w:themeColor="text1"/>
        </w:rPr>
      </w:r>
      <w:r w:rsidR="00DF66D2" w:rsidRPr="00050821">
        <w:rPr>
          <w:rFonts w:ascii="Times New Roman" w:hAnsi="Times New Roman" w:cs="Times New Roman"/>
          <w:color w:val="000000" w:themeColor="text1"/>
        </w:rPr>
        <w:fldChar w:fldCharType="separate"/>
      </w:r>
      <w:r w:rsidR="00811637" w:rsidRPr="00050821">
        <w:rPr>
          <w:rFonts w:ascii="Times New Roman" w:hAnsi="Times New Roman" w:cs="Times New Roman"/>
          <w:noProof/>
          <w:color w:val="000000" w:themeColor="text1"/>
          <w:vertAlign w:val="superscript"/>
        </w:rPr>
        <w:t>42,43</w:t>
      </w:r>
      <w:r w:rsidR="00DF66D2" w:rsidRPr="00050821">
        <w:rPr>
          <w:rFonts w:ascii="Times New Roman" w:hAnsi="Times New Roman" w:cs="Times New Roman"/>
          <w:color w:val="000000" w:themeColor="text1"/>
        </w:rPr>
        <w:fldChar w:fldCharType="end"/>
      </w:r>
      <w:r w:rsidR="00C0072F" w:rsidRPr="00050821">
        <w:rPr>
          <w:rFonts w:ascii="Times New Roman" w:hAnsi="Times New Roman" w:cs="Times New Roman"/>
          <w:color w:val="000000" w:themeColor="text1"/>
        </w:rPr>
        <w:t>.</w:t>
      </w:r>
      <w:r w:rsidR="00DF66D2"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Accordingly</w:t>
      </w:r>
      <w:r w:rsidR="00C0072F" w:rsidRPr="00050821">
        <w:rPr>
          <w:rFonts w:ascii="Times New Roman" w:hAnsi="Times New Roman" w:cs="Times New Roman"/>
          <w:color w:val="000000" w:themeColor="text1"/>
        </w:rPr>
        <w:t>,</w:t>
      </w:r>
      <w:r w:rsidR="004D434C" w:rsidRPr="00050821">
        <w:rPr>
          <w:rFonts w:ascii="Times New Roman" w:hAnsi="Times New Roman" w:cs="Times New Roman"/>
          <w:color w:val="000000" w:themeColor="text1"/>
        </w:rPr>
        <w:t xml:space="preserve"> </w:t>
      </w:r>
      <w:r w:rsidR="004568C7" w:rsidRPr="00050821">
        <w:rPr>
          <w:rFonts w:ascii="Times New Roman" w:hAnsi="Times New Roman" w:cs="Times New Roman"/>
          <w:color w:val="000000" w:themeColor="text1"/>
        </w:rPr>
        <w:t>parasite</w:t>
      </w:r>
      <w:r w:rsidR="004568C7">
        <w:rPr>
          <w:rFonts w:ascii="Times New Roman" w:hAnsi="Times New Roman" w:cs="Times New Roman"/>
        </w:rPr>
        <w:t xml:space="preserve"> lineages </w:t>
      </w:r>
      <w:r w:rsidR="00D60EA2">
        <w:rPr>
          <w:rFonts w:ascii="Times New Roman" w:hAnsi="Times New Roman" w:cs="Times New Roman"/>
        </w:rPr>
        <w:t xml:space="preserve">forced to express </w:t>
      </w:r>
      <w:r w:rsidR="004568C7">
        <w:rPr>
          <w:rFonts w:ascii="Times New Roman" w:hAnsi="Times New Roman" w:cs="Times New Roman"/>
        </w:rPr>
        <w:t xml:space="preserve">strict vertical transmission </w:t>
      </w:r>
      <w:r w:rsidR="00C0072F">
        <w:rPr>
          <w:rFonts w:ascii="Times New Roman" w:hAnsi="Times New Roman" w:cs="Times New Roman"/>
        </w:rPr>
        <w:t>have been demonstrated to</w:t>
      </w:r>
      <w:r w:rsidR="004568C7">
        <w:rPr>
          <w:rFonts w:ascii="Times New Roman" w:hAnsi="Times New Roman" w:cs="Times New Roman"/>
        </w:rPr>
        <w:t xml:space="preserve"> shift along the parasitism-mutualism continuum</w:t>
      </w:r>
      <w:r w:rsidR="00D60EA2">
        <w:rPr>
          <w:rFonts w:ascii="Times New Roman" w:hAnsi="Times New Roman" w:cs="Times New Roman"/>
        </w:rPr>
        <w:t xml:space="preserve"> towards greater host benevolence</w:t>
      </w:r>
      <w:r w:rsidR="00381CEC">
        <w:rPr>
          <w:rFonts w:ascii="Times New Roman" w:hAnsi="Times New Roman" w:cs="Times New Roman"/>
        </w:rPr>
        <w:t>,</w:t>
      </w:r>
      <w:r w:rsidR="00EA2416">
        <w:rPr>
          <w:rFonts w:ascii="Times New Roman" w:hAnsi="Times New Roman" w:cs="Times New Roman"/>
        </w:rPr>
        <w:t xml:space="preserve"> </w:t>
      </w:r>
      <w:r w:rsidR="00B307BC">
        <w:rPr>
          <w:rFonts w:ascii="Times New Roman" w:hAnsi="Times New Roman" w:cs="Times New Roman"/>
        </w:rPr>
        <w:t xml:space="preserve">both </w:t>
      </w:r>
      <w:r w:rsidR="00EA2416">
        <w:rPr>
          <w:rFonts w:ascii="Times New Roman" w:hAnsi="Times New Roman" w:cs="Times New Roman"/>
        </w:rPr>
        <w:t>empirically</w:t>
      </w:r>
      <w:r w:rsidR="008366E6">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 </w:instrText>
      </w:r>
      <w:r w:rsidR="00624535">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EN.CITE.DATA </w:instrText>
      </w:r>
      <w:r w:rsidR="00624535">
        <w:rPr>
          <w:rFonts w:ascii="Times New Roman" w:hAnsi="Times New Roman" w:cs="Times New Roman"/>
        </w:rPr>
      </w:r>
      <w:r w:rsidR="00624535">
        <w:rPr>
          <w:rFonts w:ascii="Times New Roman" w:hAnsi="Times New Roman" w:cs="Times New Roman"/>
        </w:rPr>
        <w:fldChar w:fldCharType="end"/>
      </w:r>
      <w:r w:rsidR="008366E6">
        <w:rPr>
          <w:rFonts w:ascii="Times New Roman" w:hAnsi="Times New Roman" w:cs="Times New Roman"/>
        </w:rPr>
      </w:r>
      <w:r w:rsidR="008366E6">
        <w:rPr>
          <w:rFonts w:ascii="Times New Roman" w:hAnsi="Times New Roman" w:cs="Times New Roman"/>
        </w:rPr>
        <w:fldChar w:fldCharType="separate"/>
      </w:r>
      <w:r w:rsidR="00624535" w:rsidRPr="00624535">
        <w:rPr>
          <w:rFonts w:ascii="Times New Roman" w:hAnsi="Times New Roman" w:cs="Times New Roman"/>
          <w:noProof/>
          <w:vertAlign w:val="superscript"/>
        </w:rPr>
        <w:t>44,45</w:t>
      </w:r>
      <w:r w:rsidR="008366E6">
        <w:rPr>
          <w:rFonts w:ascii="Times New Roman" w:hAnsi="Times New Roman" w:cs="Times New Roman"/>
        </w:rPr>
        <w:fldChar w:fldCharType="end"/>
      </w:r>
      <w:r w:rsidR="00EA2416">
        <w:rPr>
          <w:rFonts w:ascii="Times New Roman" w:hAnsi="Times New Roman" w:cs="Times New Roman"/>
        </w:rPr>
        <w:t>, and comparatively</w:t>
      </w:r>
      <w:r w:rsidR="00EA2416">
        <w:rPr>
          <w:rFonts w:ascii="Times New Roman" w:hAnsi="Times New Roman" w:cs="Times New Roman"/>
        </w:rPr>
        <w:fldChar w:fldCharType="begin"/>
      </w:r>
      <w:r w:rsidR="00B307BC">
        <w:rPr>
          <w:rFonts w:ascii="Times New Roman" w:hAnsi="Times New Roman" w:cs="Times New Roman"/>
        </w:rPr>
        <w:instrText xml:space="preserve"> ADDIN EN.CITE &lt;EndNote&gt;&lt;Cite&gt;&lt;Author&gt;Herre&lt;/Author&gt;&lt;Year&gt;1993&lt;/Year&gt;&lt;RecNum&gt;70&lt;/RecNum&gt;&lt;DisplayText&gt;&lt;style face="superscript"&gt;46,47&lt;/style&gt;&lt;/DisplayText&gt;&lt;record&gt;&lt;rec-number&gt;70&lt;/rec-number&gt;&lt;foreign-keys&gt;&lt;key app="EN" db-id="x0tfewrx6v00a6et95bves2m9fte0e5fess2" timestamp="1561569655"&gt;70&lt;/key&gt;&lt;/foreign-keys&gt;&lt;ref-type name="Journal Article"&gt;17&lt;/ref-type&gt;&lt;contributors&gt;&lt;authors&gt;&lt;author&gt;Herre, E. A.&lt;/author&gt;&lt;/authors&gt;&lt;/contributors&gt;&lt;titles&gt;&lt;title&gt;Population structure and the evolution of virulence in nematode parasites of fig wasps&lt;/title&gt;&lt;secondary-title&gt;Science&lt;/secondary-title&gt;&lt;/titles&gt;&lt;periodical&gt;&lt;full-title&gt;Science&lt;/full-title&gt;&lt;/periodical&gt;&lt;pages&gt;1442-5&lt;/pages&gt;&lt;volume&gt;259&lt;/volume&gt;&lt;number&gt;5100&lt;/number&gt;&lt;dates&gt;&lt;year&gt;1993&lt;/year&gt;&lt;pub-dates&gt;&lt;date&gt;Mar 5&lt;/date&gt;&lt;/pub-dates&gt;&lt;/dates&gt;&lt;isbn&gt;0036-8075 (Print)&amp;#xD;0036-8075 (Linking)&lt;/isbn&gt;&lt;accession-num&gt;17801279&lt;/accession-num&gt;&lt;urls&gt;&lt;related-urls&gt;&lt;url&gt;http://www.ncbi.nlm.nih.gov/pubmed/17801279&lt;/url&gt;&lt;/related-urls&gt;&lt;/urls&gt;&lt;electronic-resource-num&gt;10.1126/science.259.5100.1442&lt;/electronic-resource-num&gt;&lt;/record&gt;&lt;/Cite&gt;&lt;Cite&gt;&lt;Author&gt;Clayton&lt;/Author&gt;&lt;Year&gt;1994&lt;/Year&gt;&lt;RecNum&gt;71&lt;/RecNum&gt;&lt;record&gt;&lt;rec-number&gt;71&lt;/rec-number&gt;&lt;foreign-keys&gt;&lt;key app="EN" db-id="x0tfewrx6v00a6et95bves2m9fte0e5fess2" timestamp="1561569816"&gt;71&lt;/key&gt;&lt;/foreign-keys&gt;&lt;ref-type name="Journal Article"&gt;17&lt;/ref-type&gt;&lt;contributors&gt;&lt;authors&gt;&lt;author&gt;Clayton, Dale H&lt;/author&gt;&lt;author&gt;Tompkins, Daniel M&lt;/author&gt;&lt;/authors&gt;&lt;/contributors&gt;&lt;titles&gt;&lt;title&gt;Ectoparasite virulence is linked to mode of transmission&lt;/title&gt;&lt;secondary-title&gt;Proceedings of the Royal Society of London. Series B: Biological Sciences&lt;/secondary-title&gt;&lt;/titles&gt;&lt;periodical&gt;&lt;full-title&gt;Proceedings of the Royal Society of London. Series B: Biological Sciences&lt;/full-title&gt;&lt;/periodical&gt;&lt;pages&gt;211-217&lt;/pages&gt;&lt;volume&gt;256&lt;/volume&gt;&lt;number&gt;1347&lt;/number&gt;&lt;dates&gt;&lt;year&gt;1994&lt;/year&gt;&lt;/dates&gt;&lt;isbn&gt;0962-8452&lt;/isbn&gt;&lt;urls&gt;&lt;/urls&gt;&lt;/record&gt;&lt;/Cite&gt;&lt;/EndNote&gt;</w:instrText>
      </w:r>
      <w:r w:rsidR="00EA2416">
        <w:rPr>
          <w:rFonts w:ascii="Times New Roman" w:hAnsi="Times New Roman" w:cs="Times New Roman"/>
        </w:rPr>
        <w:fldChar w:fldCharType="separate"/>
      </w:r>
      <w:r w:rsidR="00B307BC" w:rsidRPr="00B307BC">
        <w:rPr>
          <w:rFonts w:ascii="Times New Roman" w:hAnsi="Times New Roman" w:cs="Times New Roman"/>
          <w:noProof/>
          <w:vertAlign w:val="superscript"/>
        </w:rPr>
        <w:t>46,47</w:t>
      </w:r>
      <w:r w:rsidR="00EA2416">
        <w:rPr>
          <w:rFonts w:ascii="Times New Roman" w:hAnsi="Times New Roman" w:cs="Times New Roman"/>
        </w:rPr>
        <w:fldChar w:fldCharType="end"/>
      </w:r>
      <w:r w:rsidR="008366E6">
        <w:rPr>
          <w:rFonts w:ascii="Times New Roman" w:hAnsi="Times New Roman" w:cs="Times New Roman"/>
        </w:rPr>
        <w:t>.</w:t>
      </w:r>
      <w:r w:rsidR="00E344B7">
        <w:rPr>
          <w:rFonts w:ascii="Times New Roman" w:hAnsi="Times New Roman" w:cs="Times New Roman"/>
        </w:rPr>
        <w:t xml:space="preserve"> Meanwhile</w:t>
      </w:r>
      <w:r w:rsidR="006C4C35">
        <w:rPr>
          <w:rFonts w:ascii="Times New Roman" w:hAnsi="Times New Roman" w:cs="Times New Roman"/>
        </w:rPr>
        <w:t xml:space="preserve">, a </w:t>
      </w:r>
      <w:r w:rsidR="003A764C">
        <w:rPr>
          <w:rFonts w:ascii="Times New Roman" w:hAnsi="Times New Roman" w:cs="Times New Roman"/>
        </w:rPr>
        <w:t xml:space="preserve">key </w:t>
      </w:r>
      <w:r w:rsidR="007B4093">
        <w:rPr>
          <w:rFonts w:ascii="Times New Roman" w:hAnsi="Times New Roman" w:cs="Times New Roman"/>
        </w:rPr>
        <w:t xml:space="preserve">question </w:t>
      </w:r>
      <w:r w:rsidR="00E344B7">
        <w:rPr>
          <w:rFonts w:ascii="Times New Roman" w:hAnsi="Times New Roman" w:cs="Times New Roman"/>
        </w:rPr>
        <w:t xml:space="preserve">remains </w:t>
      </w:r>
      <w:r w:rsidR="007B4093">
        <w:rPr>
          <w:rFonts w:ascii="Times New Roman" w:hAnsi="Times New Roman" w:cs="Times New Roman"/>
        </w:rPr>
        <w:t xml:space="preserve">whether mutualism </w:t>
      </w:r>
      <w:r w:rsidR="004568C7">
        <w:rPr>
          <w:rFonts w:ascii="Times New Roman" w:hAnsi="Times New Roman" w:cs="Times New Roman"/>
        </w:rPr>
        <w:t>facilitate</w:t>
      </w:r>
      <w:r w:rsidR="00B307BC">
        <w:rPr>
          <w:rFonts w:ascii="Times New Roman" w:hAnsi="Times New Roman" w:cs="Times New Roman"/>
        </w:rPr>
        <w:t>s</w:t>
      </w:r>
      <w:r w:rsidR="007B4093">
        <w:rPr>
          <w:rFonts w:ascii="Times New Roman" w:hAnsi="Times New Roman" w:cs="Times New Roman"/>
        </w:rPr>
        <w:t xml:space="preserve"> the </w:t>
      </w:r>
      <w:r w:rsidR="007B4093" w:rsidRPr="00050821">
        <w:rPr>
          <w:rFonts w:ascii="Times New Roman" w:hAnsi="Times New Roman" w:cs="Times New Roman"/>
          <w:color w:val="000000" w:themeColor="text1"/>
        </w:rPr>
        <w:t>evolution of vertical transmission</w:t>
      </w:r>
      <w:r w:rsidR="003A764C" w:rsidRPr="00050821">
        <w:rPr>
          <w:rFonts w:ascii="Times New Roman" w:hAnsi="Times New Roman" w:cs="Times New Roman"/>
          <w:color w:val="000000" w:themeColor="text1"/>
        </w:rPr>
        <w:t xml:space="preserve">, or if the process </w:t>
      </w:r>
      <w:r w:rsidR="006D5362" w:rsidRPr="00050821">
        <w:rPr>
          <w:rFonts w:ascii="Times New Roman" w:hAnsi="Times New Roman" w:cs="Times New Roman"/>
          <w:color w:val="000000" w:themeColor="text1"/>
        </w:rPr>
        <w:t>typically</w:t>
      </w:r>
      <w:r w:rsidR="003A764C" w:rsidRPr="00050821">
        <w:rPr>
          <w:rFonts w:ascii="Times New Roman" w:hAnsi="Times New Roman" w:cs="Times New Roman"/>
          <w:color w:val="000000" w:themeColor="text1"/>
        </w:rPr>
        <w:t xml:space="preserve"> proceeds as argued above</w:t>
      </w:r>
      <w:r w:rsidR="004568C7" w:rsidRPr="00050821">
        <w:rPr>
          <w:rFonts w:ascii="Times New Roman" w:hAnsi="Times New Roman" w:cs="Times New Roman"/>
          <w:color w:val="000000" w:themeColor="text1"/>
        </w:rPr>
        <w:t>.</w:t>
      </w:r>
      <w:r w:rsidR="007B091E"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 study of</w:t>
      </w:r>
      <w:r w:rsidR="007B091E" w:rsidRPr="00050821">
        <w:rPr>
          <w:rFonts w:ascii="Times New Roman" w:hAnsi="Times New Roman" w:cs="Times New Roman"/>
          <w:color w:val="000000" w:themeColor="text1"/>
        </w:rPr>
        <w:t xml:space="preserve"> bacterial symbionts concluded that horizontal transmission was the most primitive mode, </w:t>
      </w:r>
      <w:r w:rsidR="00E344B7" w:rsidRPr="00050821">
        <w:rPr>
          <w:rFonts w:ascii="Times New Roman" w:hAnsi="Times New Roman" w:cs="Times New Roman"/>
          <w:color w:val="000000" w:themeColor="text1"/>
        </w:rPr>
        <w:t xml:space="preserve">and that vertical transmission is an </w:t>
      </w:r>
      <w:r w:rsidR="00D914DC" w:rsidRPr="00050821">
        <w:rPr>
          <w:rFonts w:ascii="Times New Roman" w:hAnsi="Times New Roman" w:cs="Times New Roman"/>
          <w:color w:val="000000" w:themeColor="text1"/>
        </w:rPr>
        <w:t xml:space="preserve">inescapable </w:t>
      </w:r>
      <w:r w:rsidR="00E344B7" w:rsidRPr="00050821">
        <w:rPr>
          <w:rFonts w:ascii="Times New Roman" w:hAnsi="Times New Roman" w:cs="Times New Roman"/>
          <w:color w:val="000000" w:themeColor="text1"/>
        </w:rPr>
        <w:t>evolu</w:t>
      </w:r>
      <w:r w:rsidR="002430BF" w:rsidRPr="00050821">
        <w:rPr>
          <w:rFonts w:ascii="Times New Roman" w:hAnsi="Times New Roman" w:cs="Times New Roman"/>
          <w:color w:val="000000" w:themeColor="text1"/>
        </w:rPr>
        <w:t xml:space="preserve">tionary </w:t>
      </w:r>
      <w:r w:rsidR="002430BF" w:rsidRPr="00050821">
        <w:rPr>
          <w:rFonts w:ascii="Times New Roman" w:hAnsi="Times New Roman" w:cs="Times New Roman"/>
          <w:color w:val="000000" w:themeColor="text1"/>
        </w:rPr>
        <w:lastRenderedPageBreak/>
        <w:t>end point</w:t>
      </w:r>
      <w:r w:rsidR="00E344B7" w:rsidRPr="00050821">
        <w:rPr>
          <w:rFonts w:ascii="Times New Roman" w:hAnsi="Times New Roman" w:cs="Times New Roman"/>
          <w:color w:val="000000" w:themeColor="text1"/>
        </w:rPr>
        <w:t xml:space="preserve">, given </w:t>
      </w:r>
      <w:r w:rsidR="00381CEC" w:rsidRPr="00050821">
        <w:rPr>
          <w:rFonts w:ascii="Times New Roman" w:hAnsi="Times New Roman" w:cs="Times New Roman"/>
          <w:color w:val="000000" w:themeColor="text1"/>
        </w:rPr>
        <w:t>the mutational</w:t>
      </w:r>
      <w:r w:rsidR="00E344B7" w:rsidRPr="00050821">
        <w:rPr>
          <w:rFonts w:ascii="Times New Roman" w:hAnsi="Times New Roman" w:cs="Times New Roman"/>
          <w:color w:val="000000" w:themeColor="text1"/>
        </w:rPr>
        <w:t xml:space="preserve"> </w:t>
      </w:r>
      <w:r w:rsidR="00381CEC" w:rsidRPr="00050821">
        <w:rPr>
          <w:rFonts w:ascii="Times New Roman" w:hAnsi="Times New Roman" w:cs="Times New Roman"/>
          <w:color w:val="000000" w:themeColor="text1"/>
        </w:rPr>
        <w:t>processes</w:t>
      </w:r>
      <w:r w:rsidR="00E344B7" w:rsidRPr="00050821">
        <w:rPr>
          <w:rFonts w:ascii="Times New Roman" w:hAnsi="Times New Roman" w:cs="Times New Roman"/>
          <w:color w:val="000000" w:themeColor="text1"/>
        </w:rPr>
        <w:t xml:space="preserve"> that impact a symbiont as a consequence of adopting strict vertical transmission</w:t>
      </w:r>
      <w:r w:rsidR="00E344B7" w:rsidRPr="00050821">
        <w:rPr>
          <w:rFonts w:ascii="Times New Roman" w:hAnsi="Times New Roman" w:cs="Times New Roman"/>
          <w:color w:val="000000" w:themeColor="text1"/>
        </w:rPr>
        <w:fldChar w:fldCharType="begin"/>
      </w:r>
      <w:r w:rsidR="00E344B7" w:rsidRPr="00050821">
        <w:rPr>
          <w:rFonts w:ascii="Times New Roman" w:hAnsi="Times New Roman" w:cs="Times New Roman"/>
          <w:color w:val="000000" w:themeColor="text1"/>
        </w:rPr>
        <w:instrText xml:space="preserve"> ADDIN EN.CITE &lt;EndNote&gt;&lt;Cite&gt;&lt;Author&gt;Sachs&lt;/Author&gt;&lt;Year&gt;2011&lt;/Year&gt;&lt;RecNum&gt;72&lt;/RecNum&gt;&lt;DisplayText&gt;&lt;style face="superscript"&gt;48&lt;/style&gt;&lt;/DisplayText&gt;&lt;record&gt;&lt;rec-number&gt;72&lt;/rec-number&gt;&lt;foreign-keys&gt;&lt;key app="EN" db-id="x0tfewrx6v00a6et95bves2m9fte0e5fess2" timestamp="1561570880"&gt;72&lt;/key&gt;&lt;/foreign-keys&gt;&lt;ref-type name="Journal Article"&gt;17&lt;/ref-type&gt;&lt;contributors&gt;&lt;authors&gt;&lt;author&gt;Sachs, J. L.&lt;/author&gt;&lt;author&gt;Skophammer, R. G.&lt;/author&gt;&lt;author&gt;Regus, J. U.&lt;/author&gt;&lt;/authors&gt;&lt;/contributors&gt;&lt;auth-address&gt;Department of Biology, University of California, Riverside, CA 92521, USA. joels@ucr.edu&lt;/auth-address&gt;&lt;titles&gt;&lt;title&gt;Evolutionary transitions in bacterial symbiosis&lt;/title&gt;&lt;secondary-title&gt;Proc Natl Acad Sci U S A&lt;/secondary-title&gt;&lt;/titles&gt;&lt;periodical&gt;&lt;full-title&gt;Proc Natl Acad Sci U S A&lt;/full-title&gt;&lt;/periodical&gt;&lt;pages&gt;10800-7&lt;/pages&gt;&lt;volume&gt;108 Suppl 2&lt;/volume&gt;&lt;keywords&gt;&lt;keyword&gt;Bacteria/genetics&lt;/keyword&gt;&lt;keyword&gt;*Evolution, Molecular&lt;/keyword&gt;&lt;keyword&gt;Genome, Bacterial/*genetics&lt;/keyword&gt;&lt;keyword&gt;Symbiosis/*genetics&lt;/keyword&gt;&lt;/keywords&gt;&lt;dates&gt;&lt;year&gt;2011&lt;/year&gt;&lt;pub-dates&gt;&lt;date&gt;Jun 28&lt;/date&gt;&lt;/pub-dates&gt;&lt;/dates&gt;&lt;isbn&gt;1091-6490 (Electronic)&amp;#xD;0027-8424 (Linking)&lt;/isbn&gt;&lt;accession-num&gt;21690339&lt;/accession-num&gt;&lt;urls&gt;&lt;related-urls&gt;&lt;url&gt;http://www.ncbi.nlm.nih.gov/pubmed/21690339&lt;/url&gt;&lt;/related-urls&gt;&lt;/urls&gt;&lt;custom2&gt;PMC3131820&lt;/custom2&gt;&lt;electronic-resource-num&gt;10.1073/pnas.1100304108&lt;/electronic-resource-num&gt;&lt;/record&gt;&lt;/Cite&gt;&lt;/EndNote&gt;</w:instrText>
      </w:r>
      <w:r w:rsidR="00E344B7" w:rsidRPr="00050821">
        <w:rPr>
          <w:rFonts w:ascii="Times New Roman" w:hAnsi="Times New Roman" w:cs="Times New Roman"/>
          <w:color w:val="000000" w:themeColor="text1"/>
        </w:rPr>
        <w:fldChar w:fldCharType="separate"/>
      </w:r>
      <w:r w:rsidR="00E344B7" w:rsidRPr="00050821">
        <w:rPr>
          <w:rFonts w:ascii="Times New Roman" w:hAnsi="Times New Roman" w:cs="Times New Roman"/>
          <w:noProof/>
          <w:color w:val="000000" w:themeColor="text1"/>
          <w:vertAlign w:val="superscript"/>
        </w:rPr>
        <w:t>48</w:t>
      </w:r>
      <w:r w:rsidR="00E344B7" w:rsidRPr="00050821">
        <w:rPr>
          <w:rFonts w:ascii="Times New Roman" w:hAnsi="Times New Roman" w:cs="Times New Roman"/>
          <w:color w:val="000000" w:themeColor="text1"/>
        </w:rPr>
        <w:fldChar w:fldCharType="end"/>
      </w:r>
      <w:r w:rsidR="00E344B7"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 xml:space="preserve">However, these conclusions may be taxon-specific, and </w:t>
      </w:r>
      <w:r w:rsidR="004147DD" w:rsidRPr="00050821">
        <w:rPr>
          <w:rFonts w:ascii="Times New Roman" w:hAnsi="Times New Roman" w:cs="Times New Roman"/>
          <w:color w:val="000000" w:themeColor="text1"/>
        </w:rPr>
        <w:t>need</w:t>
      </w:r>
      <w:r w:rsidR="00E344B7" w:rsidRPr="00050821">
        <w:rPr>
          <w:rFonts w:ascii="Times New Roman" w:hAnsi="Times New Roman" w:cs="Times New Roman"/>
          <w:color w:val="000000" w:themeColor="text1"/>
        </w:rPr>
        <w:t xml:space="preserve"> to </w:t>
      </w:r>
      <w:r w:rsidR="004147DD" w:rsidRPr="00050821">
        <w:rPr>
          <w:rFonts w:ascii="Times New Roman" w:hAnsi="Times New Roman" w:cs="Times New Roman"/>
          <w:color w:val="000000" w:themeColor="text1"/>
        </w:rPr>
        <w:t xml:space="preserve">be </w:t>
      </w:r>
      <w:r w:rsidR="002430BF" w:rsidRPr="00050821">
        <w:rPr>
          <w:rFonts w:ascii="Times New Roman" w:hAnsi="Times New Roman" w:cs="Times New Roman"/>
          <w:color w:val="000000" w:themeColor="text1"/>
        </w:rPr>
        <w:t>examine</w:t>
      </w:r>
      <w:r w:rsidR="004147DD" w:rsidRPr="00050821">
        <w:rPr>
          <w:rFonts w:ascii="Times New Roman" w:hAnsi="Times New Roman" w:cs="Times New Roman"/>
          <w:color w:val="000000" w:themeColor="text1"/>
        </w:rPr>
        <w:t>d</w:t>
      </w:r>
      <w:r w:rsidR="002430BF" w:rsidRPr="00050821">
        <w:rPr>
          <w:rFonts w:ascii="Times New Roman" w:hAnsi="Times New Roman" w:cs="Times New Roman"/>
          <w:color w:val="000000" w:themeColor="text1"/>
        </w:rPr>
        <w:t xml:space="preserve"> across host-symb</w:t>
      </w:r>
      <w:r w:rsidR="00D914DC" w:rsidRPr="00050821">
        <w:rPr>
          <w:rFonts w:ascii="Times New Roman" w:hAnsi="Times New Roman" w:cs="Times New Roman"/>
          <w:color w:val="000000" w:themeColor="text1"/>
        </w:rPr>
        <w:t>io</w:t>
      </w:r>
      <w:r w:rsidR="002430BF" w:rsidRPr="00050821">
        <w:rPr>
          <w:rFonts w:ascii="Times New Roman" w:hAnsi="Times New Roman" w:cs="Times New Roman"/>
          <w:color w:val="000000" w:themeColor="text1"/>
        </w:rPr>
        <w:t>nt taxonomic diversity.</w:t>
      </w:r>
    </w:p>
    <w:p w14:paraId="2ACF50B6" w14:textId="16516881" w:rsidR="00A7356A" w:rsidRPr="00A7356A" w:rsidRDefault="00C3549A" w:rsidP="006D2D6E">
      <w:pPr>
        <w:spacing w:line="480" w:lineRule="auto"/>
        <w:ind w:firstLine="720"/>
        <w:rPr>
          <w:rFonts w:ascii="Times New Roman" w:hAnsi="Times New Roman" w:cs="Times New Roman"/>
        </w:rPr>
      </w:pPr>
      <w:commentRangeStart w:id="94"/>
      <w:commentRangeStart w:id="95"/>
      <w:r w:rsidRPr="00EF1AEC">
        <w:rPr>
          <w:rFonts w:ascii="Times New Roman" w:hAnsi="Times New Roman" w:cs="Times New Roman"/>
        </w:rPr>
        <w:t xml:space="preserve">Elucidating the processes that drive symbiont </w:t>
      </w:r>
      <w:r>
        <w:rPr>
          <w:rFonts w:ascii="Times New Roman" w:hAnsi="Times New Roman" w:cs="Times New Roman"/>
        </w:rPr>
        <w:t>diversification</w:t>
      </w:r>
      <w:r w:rsidR="00A7356A">
        <w:rPr>
          <w:rFonts w:ascii="Times New Roman" w:hAnsi="Times New Roman" w:cs="Times New Roman"/>
        </w:rPr>
        <w:t xml:space="preserve"> is </w:t>
      </w:r>
      <w:r w:rsidR="00381CEC">
        <w:rPr>
          <w:rFonts w:ascii="Times New Roman" w:hAnsi="Times New Roman" w:cs="Times New Roman"/>
        </w:rPr>
        <w:t>fundamental to</w:t>
      </w:r>
      <w:r w:rsidR="00A7356A">
        <w:rPr>
          <w:rFonts w:ascii="Times New Roman" w:hAnsi="Times New Roman" w:cs="Times New Roman"/>
        </w:rPr>
        <w:t xml:space="preserve"> understand</w:t>
      </w:r>
      <w:r w:rsidR="00381CEC">
        <w:rPr>
          <w:rFonts w:ascii="Times New Roman" w:hAnsi="Times New Roman" w:cs="Times New Roman"/>
        </w:rPr>
        <w:t>ing</w:t>
      </w:r>
      <w:r w:rsidR="00A7356A">
        <w:rPr>
          <w:rFonts w:ascii="Times New Roman" w:hAnsi="Times New Roman" w:cs="Times New Roman"/>
        </w:rPr>
        <w:t xml:space="preserve"> the factors responsible for generating the</w:t>
      </w:r>
      <w:r>
        <w:rPr>
          <w:rFonts w:ascii="Times New Roman" w:hAnsi="Times New Roman" w:cs="Times New Roman"/>
        </w:rPr>
        <w:t xml:space="preserve"> Earth’s </w:t>
      </w:r>
      <w:r w:rsidRPr="00EF1AEC">
        <w:rPr>
          <w:rFonts w:ascii="Times New Roman" w:hAnsi="Times New Roman" w:cs="Times New Roman"/>
        </w:rPr>
        <w:t>biodiversity, given that symbionts represent a considerable proportion of total species diversity</w:t>
      </w:r>
      <w:r w:rsidRPr="00EF1AEC">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49,50</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Meanw</w:t>
      </w:r>
      <w:r w:rsidR="00A7356A">
        <w:rPr>
          <w:rFonts w:ascii="Times New Roman" w:hAnsi="Times New Roman" w:cs="Times New Roman"/>
        </w:rPr>
        <w:t>hile</w:t>
      </w:r>
      <w:r w:rsidR="006D2D6E">
        <w:rPr>
          <w:rFonts w:ascii="Times New Roman" w:hAnsi="Times New Roman" w:cs="Times New Roman"/>
        </w:rPr>
        <w:t>,</w:t>
      </w:r>
      <w:r w:rsidR="00A7356A">
        <w:rPr>
          <w:rFonts w:ascii="Times New Roman" w:hAnsi="Times New Roman" w:cs="Times New Roman"/>
        </w:rPr>
        <w:t xml:space="preserve"> u</w:t>
      </w:r>
      <w:r w:rsidRPr="00EF1AEC">
        <w:rPr>
          <w:rFonts w:ascii="Times New Roman" w:hAnsi="Times New Roman" w:cs="Times New Roman"/>
        </w:rPr>
        <w:t xml:space="preserve">nravelling the factors that influence host-symbiont phylogenetic congruence is crucial for improving </w:t>
      </w:r>
      <w:r w:rsidR="00381CEC">
        <w:rPr>
          <w:rFonts w:ascii="Times New Roman" w:hAnsi="Times New Roman" w:cs="Times New Roman"/>
        </w:rPr>
        <w:t>knowledge</w:t>
      </w:r>
      <w:r w:rsidRPr="00EF1AEC">
        <w:rPr>
          <w:rFonts w:ascii="Times New Roman" w:hAnsi="Times New Roman" w:cs="Times New Roman"/>
        </w:rPr>
        <w:t xml:space="preserve"> of host-switching, a major research focus in host-parasite interactions, with direct implications for the prediction and mitigation of zoonoses</w:t>
      </w:r>
      <w:r>
        <w:rPr>
          <w:rFonts w:ascii="Times New Roman" w:hAnsi="Times New Roman" w:cs="Times New Roman"/>
        </w:rPr>
        <w:t>,</w:t>
      </w:r>
      <w:r w:rsidRPr="00EF1AEC">
        <w:rPr>
          <w:rFonts w:ascii="Times New Roman" w:hAnsi="Times New Roman" w:cs="Times New Roman"/>
        </w:rPr>
        <w:t xml:space="preserve"> emerging infections</w:t>
      </w:r>
      <w:r>
        <w:rPr>
          <w:rFonts w:ascii="Times New Roman" w:hAnsi="Times New Roman" w:cs="Times New Roman"/>
        </w:rPr>
        <w:t>, and the control of agricultural pests</w:t>
      </w:r>
      <w:r w:rsidRPr="00EF1AEC">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51-53</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 xml:space="preserve">To our knowledge, this study represents the first quantitative appraisal of host-symbiont cophylogeny, a </w:t>
      </w:r>
      <w:r w:rsidR="00E87AE9">
        <w:rPr>
          <w:rFonts w:ascii="Times New Roman" w:hAnsi="Times New Roman" w:cs="Times New Roman"/>
        </w:rPr>
        <w:t>central</w:t>
      </w:r>
      <w:r w:rsidR="006D2D6E">
        <w:rPr>
          <w:rFonts w:ascii="Times New Roman" w:hAnsi="Times New Roman" w:cs="Times New Roman"/>
        </w:rPr>
        <w:t xml:space="preserve"> aspect of host-symbiont evolution. </w:t>
      </w:r>
      <w:r w:rsidR="00CA2C4B">
        <w:rPr>
          <w:rFonts w:ascii="Times New Roman" w:hAnsi="Times New Roman" w:cs="Times New Roman"/>
        </w:rPr>
        <w:t xml:space="preserve">With this study, we </w:t>
      </w:r>
      <w:r w:rsidR="00A7356A">
        <w:rPr>
          <w:rFonts w:ascii="Times New Roman" w:hAnsi="Times New Roman" w:cs="Times New Roman"/>
        </w:rPr>
        <w:t xml:space="preserve">hope to </w:t>
      </w:r>
      <w:r w:rsidR="00CA2C4B">
        <w:rPr>
          <w:rFonts w:ascii="Times New Roman" w:hAnsi="Times New Roman" w:cs="Times New Roman"/>
        </w:rPr>
        <w:t>initiate a n</w:t>
      </w:r>
      <w:r w:rsidR="00C6114C">
        <w:rPr>
          <w:rFonts w:ascii="Times New Roman" w:hAnsi="Times New Roman" w:cs="Times New Roman"/>
        </w:rPr>
        <w:t xml:space="preserve">ew </w:t>
      </w:r>
      <w:r w:rsidR="00CA2C4B">
        <w:rPr>
          <w:rFonts w:ascii="Times New Roman" w:hAnsi="Times New Roman" w:cs="Times New Roman"/>
        </w:rPr>
        <w:t>direction</w:t>
      </w:r>
      <w:r w:rsidR="00C6114C">
        <w:rPr>
          <w:rFonts w:ascii="Times New Roman" w:hAnsi="Times New Roman" w:cs="Times New Roman"/>
        </w:rPr>
        <w:t xml:space="preserve"> in the study of symbiosis, </w:t>
      </w:r>
      <w:r w:rsidR="00CA2C4B">
        <w:rPr>
          <w:rFonts w:ascii="Times New Roman" w:hAnsi="Times New Roman" w:cs="Times New Roman"/>
        </w:rPr>
        <w:t>towards</w:t>
      </w:r>
      <w:r w:rsidR="00C6114C">
        <w:rPr>
          <w:rFonts w:ascii="Times New Roman" w:hAnsi="Times New Roman" w:cs="Times New Roman"/>
        </w:rPr>
        <w:t xml:space="preserve"> formal quantitative </w:t>
      </w:r>
      <w:r w:rsidR="00E87AE9">
        <w:rPr>
          <w:rFonts w:ascii="Times New Roman" w:hAnsi="Times New Roman" w:cs="Times New Roman"/>
        </w:rPr>
        <w:t xml:space="preserve">and systematic </w:t>
      </w:r>
      <w:r w:rsidR="00C6114C">
        <w:rPr>
          <w:rFonts w:ascii="Times New Roman" w:hAnsi="Times New Roman" w:cs="Times New Roman"/>
        </w:rPr>
        <w:t xml:space="preserve">analyses </w:t>
      </w:r>
      <w:r w:rsidR="00CA2C4B">
        <w:rPr>
          <w:rFonts w:ascii="Times New Roman" w:hAnsi="Times New Roman" w:cs="Times New Roman"/>
        </w:rPr>
        <w:t xml:space="preserve">that seek </w:t>
      </w:r>
      <w:r w:rsidR="00C6114C">
        <w:rPr>
          <w:rFonts w:ascii="Times New Roman" w:hAnsi="Times New Roman" w:cs="Times New Roman"/>
        </w:rPr>
        <w:t xml:space="preserve">to address fundamental questions regarding the nature of </w:t>
      </w:r>
      <w:r w:rsidR="00CA2C4B">
        <w:rPr>
          <w:rFonts w:ascii="Times New Roman" w:hAnsi="Times New Roman" w:cs="Times New Roman"/>
        </w:rPr>
        <w:t>host-</w:t>
      </w:r>
      <w:r w:rsidR="00C6114C">
        <w:rPr>
          <w:rFonts w:ascii="Times New Roman" w:hAnsi="Times New Roman" w:cs="Times New Roman"/>
        </w:rPr>
        <w:t xml:space="preserve">symbiotic </w:t>
      </w:r>
      <w:r w:rsidR="00CA2C4B">
        <w:rPr>
          <w:rFonts w:ascii="Times New Roman" w:hAnsi="Times New Roman" w:cs="Times New Roman"/>
        </w:rPr>
        <w:t>evolutionary relationships.</w:t>
      </w:r>
      <w:r w:rsidR="00C6114C">
        <w:rPr>
          <w:rFonts w:ascii="Times New Roman" w:hAnsi="Times New Roman" w:cs="Times New Roman"/>
        </w:rPr>
        <w:t xml:space="preserve"> </w:t>
      </w:r>
      <w:r w:rsidR="006D2D6E">
        <w:rPr>
          <w:rFonts w:ascii="Times New Roman" w:hAnsi="Times New Roman" w:cs="Times New Roman"/>
        </w:rPr>
        <w:t xml:space="preserve">Importantly, considerable variation in congruence exists among host phylogenies and both parasite and mutualist phylogenies. Therefore, a </w:t>
      </w:r>
      <w:r w:rsidR="00E87AE9">
        <w:rPr>
          <w:rFonts w:ascii="Times New Roman" w:hAnsi="Times New Roman" w:cs="Times New Roman"/>
        </w:rPr>
        <w:t>core</w:t>
      </w:r>
      <w:r w:rsidR="006D2D6E">
        <w:rPr>
          <w:rFonts w:ascii="Times New Roman" w:hAnsi="Times New Roman" w:cs="Times New Roman"/>
        </w:rPr>
        <w:t xml:space="preserve"> challenge is to identify which factors are of importance in fostering close cophylogeny. </w:t>
      </w:r>
      <w:r w:rsidR="00CA2C4B">
        <w:rPr>
          <w:rFonts w:ascii="Times New Roman" w:hAnsi="Times New Roman" w:cs="Times New Roman"/>
        </w:rPr>
        <w:t xml:space="preserve">As </w:t>
      </w:r>
      <w:r w:rsidR="00CB6C01" w:rsidRPr="00A7356A">
        <w:rPr>
          <w:rFonts w:ascii="Times New Roman" w:hAnsi="Times New Roman" w:cs="Times New Roman"/>
          <w:color w:val="000000" w:themeColor="text1"/>
        </w:rPr>
        <w:t xml:space="preserve">the </w:t>
      </w:r>
      <w:r w:rsidR="004D15C6" w:rsidRPr="00A7356A">
        <w:rPr>
          <w:rFonts w:ascii="Times New Roman" w:hAnsi="Times New Roman" w:cs="Times New Roman"/>
          <w:color w:val="000000" w:themeColor="text1"/>
        </w:rPr>
        <w:t>number</w:t>
      </w:r>
      <w:r w:rsidR="00CA2C4B" w:rsidRPr="00A7356A">
        <w:rPr>
          <w:rFonts w:ascii="Times New Roman" w:hAnsi="Times New Roman" w:cs="Times New Roman"/>
          <w:color w:val="000000" w:themeColor="text1"/>
        </w:rPr>
        <w:t xml:space="preserve"> of </w:t>
      </w:r>
      <w:r w:rsidR="00CB6C01" w:rsidRPr="00A7356A">
        <w:rPr>
          <w:rFonts w:ascii="Times New Roman" w:hAnsi="Times New Roman" w:cs="Times New Roman"/>
          <w:color w:val="000000" w:themeColor="text1"/>
        </w:rPr>
        <w:t>individual</w:t>
      </w:r>
      <w:r w:rsidR="00CB6C01">
        <w:rPr>
          <w:rFonts w:ascii="Times New Roman" w:hAnsi="Times New Roman" w:cs="Times New Roman"/>
        </w:rPr>
        <w:t xml:space="preserve"> cophylogenetic </w:t>
      </w:r>
      <w:r w:rsidR="00CA2C4B" w:rsidRPr="00A7356A">
        <w:rPr>
          <w:rFonts w:ascii="Times New Roman" w:hAnsi="Times New Roman" w:cs="Times New Roman"/>
          <w:color w:val="000000" w:themeColor="text1"/>
        </w:rPr>
        <w:t>studies increase</w:t>
      </w:r>
      <w:r w:rsidR="004D15C6" w:rsidRPr="00A7356A">
        <w:rPr>
          <w:rFonts w:ascii="Times New Roman" w:hAnsi="Times New Roman" w:cs="Times New Roman"/>
          <w:color w:val="000000" w:themeColor="text1"/>
        </w:rPr>
        <w:t>s</w:t>
      </w:r>
      <w:r w:rsidR="00CA2C4B">
        <w:rPr>
          <w:rFonts w:ascii="Times New Roman" w:hAnsi="Times New Roman" w:cs="Times New Roman"/>
        </w:rPr>
        <w:t>, the</w:t>
      </w:r>
      <w:r w:rsidR="00CB6C01">
        <w:rPr>
          <w:rFonts w:ascii="Times New Roman" w:hAnsi="Times New Roman" w:cs="Times New Roman"/>
        </w:rPr>
        <w:t xml:space="preserve"> power of these analyses will increase, permitting more detailed approaches to tease apart patterns and underlying mechanisms. Crucially, meta-analyses are only as good as the studies upon which they are based. A continued accumulation </w:t>
      </w:r>
      <w:r w:rsidR="00CB6C01" w:rsidRPr="00A7356A">
        <w:rPr>
          <w:rFonts w:ascii="Times New Roman" w:hAnsi="Times New Roman" w:cs="Times New Roman"/>
          <w:color w:val="000000" w:themeColor="text1"/>
        </w:rPr>
        <w:t xml:space="preserve">of taxonomically </w:t>
      </w:r>
      <w:r w:rsidR="005D068B" w:rsidRPr="00A7356A">
        <w:rPr>
          <w:rFonts w:ascii="Times New Roman" w:hAnsi="Times New Roman" w:cs="Times New Roman"/>
          <w:color w:val="000000" w:themeColor="text1"/>
        </w:rPr>
        <w:t>well-</w:t>
      </w:r>
      <w:r w:rsidR="00CB6C01" w:rsidRPr="00A7356A">
        <w:rPr>
          <w:rFonts w:ascii="Times New Roman" w:hAnsi="Times New Roman" w:cs="Times New Roman"/>
          <w:color w:val="000000" w:themeColor="text1"/>
        </w:rPr>
        <w:t>sampled</w:t>
      </w:r>
      <w:r w:rsidR="005D068B" w:rsidRPr="00A7356A">
        <w:rPr>
          <w:rFonts w:ascii="Times New Roman" w:hAnsi="Times New Roman" w:cs="Times New Roman"/>
          <w:color w:val="000000" w:themeColor="text1"/>
        </w:rPr>
        <w:t>,</w:t>
      </w:r>
      <w:r w:rsidR="00CB6C01" w:rsidRPr="00A7356A">
        <w:rPr>
          <w:rFonts w:ascii="Times New Roman" w:hAnsi="Times New Roman" w:cs="Times New Roman"/>
          <w:color w:val="000000" w:themeColor="text1"/>
        </w:rPr>
        <w:t xml:space="preserve"> multi-locus hos</w:t>
      </w:r>
      <w:r w:rsidR="00CB6C01">
        <w:rPr>
          <w:rFonts w:ascii="Times New Roman" w:hAnsi="Times New Roman" w:cs="Times New Roman"/>
        </w:rPr>
        <w:t xml:space="preserve">t and symbiont phylogenies, ideally taking phylogenetic uncertainty into account, will provide a powerful platform on which to base further </w:t>
      </w:r>
      <w:commentRangeStart w:id="96"/>
      <w:r w:rsidR="00CB6C01">
        <w:rPr>
          <w:rFonts w:ascii="Times New Roman" w:hAnsi="Times New Roman" w:cs="Times New Roman"/>
        </w:rPr>
        <w:t>analyses</w:t>
      </w:r>
      <w:commentRangeEnd w:id="96"/>
      <w:r w:rsidR="00276FB0">
        <w:rPr>
          <w:rStyle w:val="CommentReference"/>
        </w:rPr>
        <w:commentReference w:id="96"/>
      </w:r>
      <w:r w:rsidR="00CB6C01">
        <w:rPr>
          <w:rFonts w:ascii="Times New Roman" w:hAnsi="Times New Roman" w:cs="Times New Roman"/>
        </w:rPr>
        <w:t xml:space="preserve">. </w:t>
      </w:r>
      <w:commentRangeEnd w:id="94"/>
      <w:r w:rsidR="0058187A">
        <w:rPr>
          <w:rStyle w:val="CommentReference"/>
        </w:rPr>
        <w:commentReference w:id="94"/>
      </w:r>
      <w:commentRangeEnd w:id="95"/>
      <w:r w:rsidR="009A7E93">
        <w:rPr>
          <w:rStyle w:val="CommentReference"/>
        </w:rPr>
        <w:commentReference w:id="95"/>
      </w:r>
    </w:p>
    <w:p w14:paraId="58668845" w14:textId="77777777" w:rsidR="00D947EF" w:rsidRDefault="00D947EF" w:rsidP="00D947EF">
      <w:pPr>
        <w:spacing w:line="480" w:lineRule="auto"/>
        <w:rPr>
          <w:ins w:id="97" w:author="Shinichi Nakagawa" w:date="2019-07-01T06:22:00Z"/>
          <w:rFonts w:ascii="Times New Roman" w:hAnsi="Times New Roman" w:cs="Times New Roman"/>
          <w:b/>
          <w:sz w:val="32"/>
          <w:szCs w:val="32"/>
        </w:rPr>
      </w:pPr>
      <w:ins w:id="98" w:author="Shinichi Nakagawa" w:date="2019-07-01T06:22:00Z">
        <w:r w:rsidRPr="00EF1AEC">
          <w:rPr>
            <w:rFonts w:ascii="Times New Roman" w:hAnsi="Times New Roman" w:cs="Times New Roman"/>
            <w:b/>
            <w:sz w:val="32"/>
            <w:szCs w:val="32"/>
          </w:rPr>
          <w:t>Methods</w:t>
        </w:r>
      </w:ins>
    </w:p>
    <w:p w14:paraId="7086B048" w14:textId="77777777" w:rsidR="00D947EF" w:rsidRPr="00EF1AEC" w:rsidRDefault="00D947EF" w:rsidP="00D947EF">
      <w:pPr>
        <w:spacing w:line="480" w:lineRule="auto"/>
        <w:rPr>
          <w:ins w:id="99" w:author="Shinichi Nakagawa" w:date="2019-07-01T06:22:00Z"/>
          <w:rFonts w:ascii="Times New Roman" w:hAnsi="Times New Roman" w:cs="Times New Roman"/>
          <w:b/>
          <w:sz w:val="32"/>
          <w:szCs w:val="32"/>
        </w:rPr>
      </w:pPr>
    </w:p>
    <w:p w14:paraId="7A25A59A" w14:textId="77777777" w:rsidR="00D947EF" w:rsidRPr="00EF1AEC" w:rsidRDefault="00D947EF" w:rsidP="00D947EF">
      <w:pPr>
        <w:spacing w:line="480" w:lineRule="auto"/>
        <w:rPr>
          <w:ins w:id="100" w:author="Shinichi Nakagawa" w:date="2019-07-01T06:22:00Z"/>
          <w:rFonts w:ascii="Times New Roman" w:hAnsi="Times New Roman" w:cs="Times New Roman"/>
          <w:b/>
        </w:rPr>
      </w:pPr>
      <w:ins w:id="101" w:author="Shinichi Nakagawa" w:date="2019-07-01T06:22:00Z">
        <w:r w:rsidRPr="00EF1AEC">
          <w:rPr>
            <w:rFonts w:ascii="Times New Roman" w:hAnsi="Times New Roman" w:cs="Times New Roman"/>
            <w:b/>
          </w:rPr>
          <w:t>Measures of host-symbiont phylogenetic congruence</w:t>
        </w:r>
      </w:ins>
    </w:p>
    <w:p w14:paraId="114EF112" w14:textId="77777777" w:rsidR="00D947EF" w:rsidRDefault="00D947EF" w:rsidP="00D947EF">
      <w:pPr>
        <w:spacing w:line="480" w:lineRule="auto"/>
        <w:rPr>
          <w:ins w:id="102" w:author="Shinichi Nakagawa" w:date="2019-07-01T06:22:00Z"/>
          <w:rFonts w:ascii="Times New Roman" w:hAnsi="Times New Roman" w:cs="Times New Roman"/>
          <w:b/>
        </w:rPr>
      </w:pPr>
    </w:p>
    <w:p w14:paraId="1C82F737" w14:textId="77777777" w:rsidR="00D947EF" w:rsidRPr="00927DD6" w:rsidRDefault="00D947EF" w:rsidP="00D947EF">
      <w:pPr>
        <w:spacing w:line="480" w:lineRule="auto"/>
        <w:rPr>
          <w:ins w:id="103" w:author="Shinichi Nakagawa" w:date="2019-07-01T06:22:00Z"/>
          <w:rFonts w:ascii="Times New Roman" w:hAnsi="Times New Roman" w:cs="Times New Roman"/>
        </w:rPr>
      </w:pPr>
      <w:ins w:id="104" w:author="Shinichi Nakagawa" w:date="2019-07-01T06:22:00Z">
        <w:r>
          <w:rPr>
            <w:rFonts w:ascii="Times New Roman" w:hAnsi="Times New Roman" w:cs="Times New Roman"/>
          </w:rPr>
          <w:t>-</w:t>
        </w:r>
        <w:commentRangeStart w:id="105"/>
        <w:r>
          <w:rPr>
            <w:rFonts w:ascii="Times New Roman" w:hAnsi="Times New Roman" w:cs="Times New Roman"/>
          </w:rPr>
          <w:t xml:space="preserve">More detailed description of </w:t>
        </w:r>
        <w:commentRangeEnd w:id="105"/>
        <w:r>
          <w:rPr>
            <w:rStyle w:val="CommentReference"/>
          </w:rPr>
          <w:commentReference w:id="105"/>
        </w:r>
        <w:r>
          <w:rPr>
            <w:rFonts w:ascii="Times New Roman" w:hAnsi="Times New Roman" w:cs="Times New Roman"/>
          </w:rPr>
          <w:t>how the tests for phylogenetic congruence work.</w:t>
        </w:r>
      </w:ins>
    </w:p>
    <w:p w14:paraId="6752AAE1" w14:textId="77777777" w:rsidR="00D947EF" w:rsidRPr="00EF1AEC" w:rsidRDefault="00D947EF" w:rsidP="00D947EF">
      <w:pPr>
        <w:spacing w:line="480" w:lineRule="auto"/>
        <w:rPr>
          <w:ins w:id="106" w:author="Shinichi Nakagawa" w:date="2019-07-01T06:22:00Z"/>
          <w:rFonts w:ascii="Times New Roman" w:hAnsi="Times New Roman" w:cs="Times New Roman"/>
          <w:b/>
        </w:rPr>
      </w:pPr>
    </w:p>
    <w:p w14:paraId="697278E4" w14:textId="77777777" w:rsidR="00D947EF" w:rsidRPr="00EF1AEC" w:rsidRDefault="00D947EF" w:rsidP="00D947EF">
      <w:pPr>
        <w:spacing w:line="480" w:lineRule="auto"/>
        <w:rPr>
          <w:ins w:id="107" w:author="Shinichi Nakagawa" w:date="2019-07-01T06:22:00Z"/>
          <w:rFonts w:ascii="Times New Roman" w:hAnsi="Times New Roman" w:cs="Times New Roman"/>
          <w:b/>
        </w:rPr>
      </w:pPr>
      <w:commentRangeStart w:id="108"/>
      <w:ins w:id="109" w:author="Shinichi Nakagawa" w:date="2019-07-01T06:22:00Z">
        <w:r w:rsidRPr="00EF1AEC">
          <w:rPr>
            <w:rFonts w:ascii="Times New Roman" w:hAnsi="Times New Roman" w:cs="Times New Roman"/>
            <w:b/>
          </w:rPr>
          <w:t>Data collection</w:t>
        </w:r>
        <w:commentRangeEnd w:id="108"/>
        <w:r>
          <w:rPr>
            <w:rStyle w:val="CommentReference"/>
          </w:rPr>
          <w:commentReference w:id="108"/>
        </w:r>
      </w:ins>
    </w:p>
    <w:p w14:paraId="6794A608" w14:textId="77777777" w:rsidR="00D947EF" w:rsidRDefault="00D947EF" w:rsidP="00D947EF">
      <w:pPr>
        <w:spacing w:line="480" w:lineRule="auto"/>
        <w:rPr>
          <w:ins w:id="110" w:author="Shinichi Nakagawa" w:date="2019-07-01T06:22:00Z"/>
          <w:rFonts w:ascii="Times New Roman" w:hAnsi="Times New Roman" w:cs="Times New Roman"/>
        </w:rPr>
      </w:pPr>
    </w:p>
    <w:p w14:paraId="4CB26DA0" w14:textId="77777777" w:rsidR="00D947EF" w:rsidRPr="00927DD6" w:rsidRDefault="00D947EF" w:rsidP="00D947EF">
      <w:pPr>
        <w:spacing w:line="480" w:lineRule="auto"/>
        <w:rPr>
          <w:ins w:id="111" w:author="Shinichi Nakagawa" w:date="2019-07-01T06:22:00Z"/>
          <w:rFonts w:ascii="Times New Roman" w:hAnsi="Times New Roman" w:cs="Times New Roman"/>
        </w:rPr>
      </w:pPr>
      <w:ins w:id="112" w:author="Shinichi Nakagawa" w:date="2019-07-01T06:22:00Z">
        <w:r>
          <w:rPr>
            <w:rFonts w:ascii="Times New Roman" w:hAnsi="Times New Roman" w:cs="Times New Roman"/>
          </w:rPr>
          <w:t>-How the literature was searched systematically. At the macroevolutionary scale (i.e. discounting within-species studies)</w:t>
        </w:r>
      </w:ins>
    </w:p>
    <w:p w14:paraId="74248277" w14:textId="77777777" w:rsidR="00D947EF" w:rsidRPr="00E25AAB" w:rsidRDefault="00D947EF" w:rsidP="00D947EF">
      <w:pPr>
        <w:spacing w:line="480" w:lineRule="auto"/>
        <w:rPr>
          <w:ins w:id="113" w:author="Shinichi Nakagawa" w:date="2019-07-01T06:22:00Z"/>
          <w:rFonts w:ascii="Times New Roman" w:hAnsi="Times New Roman" w:cs="Times New Roman"/>
        </w:rPr>
      </w:pPr>
      <w:ins w:id="114" w:author="Shinichi Nakagawa" w:date="2019-07-01T06:22:00Z">
        <w:r>
          <w:rPr>
            <w:rFonts w:ascii="Times New Roman" w:hAnsi="Times New Roman" w:cs="Times New Roman"/>
          </w:rPr>
          <w:t>-How data were categorised e.g. classification of the m</w:t>
        </w:r>
        <w:r w:rsidRPr="00E25AAB">
          <w:rPr>
            <w:rFonts w:ascii="Times New Roman" w:hAnsi="Times New Roman" w:cs="Times New Roman"/>
          </w:rPr>
          <w:t>ode of symbioses was</w:t>
        </w:r>
        <w:r>
          <w:rPr>
            <w:rFonts w:ascii="Times New Roman" w:hAnsi="Times New Roman" w:cs="Times New Roman"/>
          </w:rPr>
          <w:t xml:space="preserve"> taken from the authors. In cases where this was not mentioned, the literature was consulted.</w:t>
        </w:r>
      </w:ins>
    </w:p>
    <w:p w14:paraId="37AE0C49" w14:textId="77777777" w:rsidR="00D947EF" w:rsidRPr="00EF1AEC" w:rsidRDefault="00D947EF" w:rsidP="00D947EF">
      <w:pPr>
        <w:spacing w:line="480" w:lineRule="auto"/>
        <w:rPr>
          <w:ins w:id="115" w:author="Shinichi Nakagawa" w:date="2019-07-01T06:22:00Z"/>
          <w:rFonts w:ascii="Times New Roman" w:hAnsi="Times New Roman" w:cs="Times New Roman"/>
          <w:b/>
        </w:rPr>
      </w:pPr>
    </w:p>
    <w:p w14:paraId="2B1A2C81" w14:textId="77777777" w:rsidR="00D947EF" w:rsidRPr="00EF1AEC" w:rsidRDefault="00D947EF" w:rsidP="00D947EF">
      <w:pPr>
        <w:spacing w:line="480" w:lineRule="auto"/>
        <w:rPr>
          <w:ins w:id="116" w:author="Shinichi Nakagawa" w:date="2019-07-01T06:22:00Z"/>
          <w:rFonts w:ascii="Times New Roman" w:hAnsi="Times New Roman" w:cs="Times New Roman"/>
          <w:b/>
        </w:rPr>
      </w:pPr>
      <w:commentRangeStart w:id="117"/>
      <w:ins w:id="118" w:author="Shinichi Nakagawa" w:date="2019-07-01T06:22:00Z">
        <w:r w:rsidRPr="00EF1AEC">
          <w:rPr>
            <w:rFonts w:ascii="Times New Roman" w:hAnsi="Times New Roman" w:cs="Times New Roman"/>
            <w:b/>
          </w:rPr>
          <w:t>Meta-analysis</w:t>
        </w:r>
        <w:commentRangeEnd w:id="117"/>
        <w:r>
          <w:rPr>
            <w:rStyle w:val="CommentReference"/>
          </w:rPr>
          <w:commentReference w:id="117"/>
        </w:r>
      </w:ins>
    </w:p>
    <w:p w14:paraId="481DD8F3" w14:textId="77777777" w:rsidR="0019367D" w:rsidRDefault="0019367D" w:rsidP="0019367D">
      <w:pPr>
        <w:rPr>
          <w:ins w:id="119" w:author="Shinichi Nakagawa" w:date="2019-07-01T07:09:00Z"/>
        </w:rPr>
      </w:pPr>
      <w:ins w:id="120" w:author="Shinichi Nakagawa" w:date="2019-07-01T07:09:00Z">
        <w:r>
          <w:t xml:space="preserve">We used </w:t>
        </w:r>
        <w:r>
          <w:rPr>
            <w:i/>
          </w:rPr>
          <w:t>p</w:t>
        </w:r>
        <w:r>
          <w:t xml:space="preserve"> values obtained from </w:t>
        </w:r>
        <w:proofErr w:type="spellStart"/>
        <w:r>
          <w:t>randomaization</w:t>
        </w:r>
        <w:proofErr w:type="spellEnd"/>
        <w:r>
          <w:t xml:space="preserve"> tests that are implemented in ‘</w:t>
        </w:r>
        <w:proofErr w:type="spellStart"/>
        <w:r>
          <w:t>TreeMap</w:t>
        </w:r>
        <w:proofErr w:type="spellEnd"/>
        <w:r>
          <w:t>’ and ‘</w:t>
        </w:r>
        <w:proofErr w:type="spellStart"/>
        <w:r>
          <w:t>Parafit</w:t>
        </w:r>
        <w:proofErr w:type="spellEnd"/>
        <w:r>
          <w:t xml:space="preserve">’ as measures of </w:t>
        </w:r>
        <w:proofErr w:type="spellStart"/>
        <w:r>
          <w:t>incongrace</w:t>
        </w:r>
        <w:proofErr w:type="spellEnd"/>
        <w:r>
          <w:t xml:space="preserve">. These </w:t>
        </w:r>
        <w:r>
          <w:rPr>
            <w:i/>
          </w:rPr>
          <w:t>p</w:t>
        </w:r>
        <w:r>
          <w:t xml:space="preserve"> values were converted into </w:t>
        </w:r>
        <w:r>
          <w:rPr>
            <w:i/>
          </w:rPr>
          <w:t>r</w:t>
        </w:r>
        <w:r>
          <w:t xml:space="preserve"> and its transformation </w:t>
        </w:r>
        <w:proofErr w:type="spellStart"/>
        <w:r>
          <w:rPr>
            <w:i/>
          </w:rPr>
          <w:t>Zr</w:t>
        </w:r>
        <w:proofErr w:type="spellEnd"/>
        <w:r>
          <w:t xml:space="preserve">. We can </w:t>
        </w:r>
        <w:proofErr w:type="spellStart"/>
        <w:r>
          <w:t>caculate</w:t>
        </w:r>
        <w:proofErr w:type="spellEnd"/>
        <w:r>
          <w:t xml:space="preserve"> </w:t>
        </w:r>
        <w:proofErr w:type="spellStart"/>
        <w:r>
          <w:rPr>
            <w:i/>
          </w:rPr>
          <w:t>r</w:t>
        </w:r>
        <w:r>
          <w:rPr>
            <w:i/>
            <w:vertAlign w:val="subscript"/>
          </w:rPr>
          <w:t>equivalent</w:t>
        </w:r>
        <w:proofErr w:type="spellEnd"/>
        <w:r>
          <w:t xml:space="preserve"> via </w:t>
        </w:r>
        <w:r>
          <w:rPr>
            <w:i/>
          </w:rPr>
          <w:t>t</w:t>
        </w:r>
        <w:r>
          <w:t xml:space="preserve"> values with </w:t>
        </w:r>
        <w:r>
          <w:rPr>
            <w:i/>
          </w:rPr>
          <w:t>df</w:t>
        </w:r>
        <w:r>
          <w:t xml:space="preserve"> = </w:t>
        </w:r>
        <w:r>
          <w:rPr>
            <w:i/>
          </w:rPr>
          <w:t>N</w:t>
        </w:r>
        <w:r>
          <w:t xml:space="preserve"> - 2 values from </w:t>
        </w:r>
        <w:r>
          <w:rPr>
            <w:i/>
          </w:rPr>
          <w:t>p</w:t>
        </w:r>
        <w:r>
          <w:t xml:space="preserve"> values (one-tailed) (Rosenthal and Rubin 2003) and then, also obtain </w:t>
        </w:r>
        <w:proofErr w:type="spellStart"/>
        <w:r>
          <w:rPr>
            <w:i/>
          </w:rPr>
          <w:t>Zr</w:t>
        </w:r>
        <w:r>
          <w:rPr>
            <w:vertAlign w:val="subscript"/>
          </w:rPr>
          <w:t>equivalent</w:t>
        </w:r>
        <w:proofErr w:type="spellEnd"/>
        <w:r>
          <w:t xml:space="preserve"> from </w:t>
        </w:r>
        <w:proofErr w:type="spellStart"/>
        <w:r>
          <w:rPr>
            <w:i/>
          </w:rPr>
          <w:t>r</w:t>
        </w:r>
        <w:r>
          <w:rPr>
            <w:vertAlign w:val="subscript"/>
          </w:rPr>
          <w:t>equivalent</w:t>
        </w:r>
        <w:proofErr w:type="spellEnd"/>
        <w:r>
          <w:t>, as follows:</w:t>
        </w:r>
      </w:ins>
    </w:p>
    <w:p w14:paraId="3C18B1C7" w14:textId="77777777" w:rsidR="0019367D" w:rsidRDefault="0019367D" w:rsidP="0019367D">
      <w:pPr>
        <w:rPr>
          <w:ins w:id="121" w:author="Shinichi Nakagawa" w:date="2019-07-01T07:09:00Z"/>
        </w:rPr>
      </w:pPr>
      <m:oMathPara>
        <m:oMathParaPr>
          <m:jc m:val="center"/>
        </m:oMathParaPr>
        <m:oMath>
          <m:m>
            <m:mPr>
              <m:plcHide m:val="1"/>
              <m:mcs>
                <m:mc>
                  <m:mcPr>
                    <m:count m:val="1"/>
                    <m:mcJc m:val="right"/>
                  </m:mcPr>
                </m:mc>
                <m:mc>
                  <m:mcPr>
                    <m:count m:val="1"/>
                    <m:mcJc m:val="left"/>
                  </m:mcPr>
                </m:mc>
              </m:mcs>
              <m:ctrlPr>
                <w:ins w:id="122" w:author="Shinichi Nakagawa" w:date="2019-07-01T07:09:00Z">
                  <w:rPr>
                    <w:rFonts w:ascii="Cambria Math" w:hAnsi="Cambria Math"/>
                  </w:rPr>
                </w:ins>
              </m:ctrlPr>
            </m:mPr>
            <m:mr>
              <m:e>
                <m:sSub>
                  <m:sSubPr>
                    <m:ctrlPr>
                      <w:ins w:id="123" w:author="Shinichi Nakagawa" w:date="2019-07-01T07:09:00Z">
                        <w:rPr>
                          <w:rFonts w:ascii="Cambria Math" w:hAnsi="Cambria Math"/>
                        </w:rPr>
                      </w:ins>
                    </m:ctrlPr>
                  </m:sSubPr>
                  <m:e>
                    <m:r>
                      <w:ins w:id="124" w:author="Shinichi Nakagawa" w:date="2019-07-01T07:09:00Z">
                        <w:rPr>
                          <w:rFonts w:ascii="Cambria Math" w:hAnsi="Cambria Math"/>
                        </w:rPr>
                        <m:t>r</m:t>
                      </w:ins>
                    </m:r>
                  </m:e>
                  <m:sub>
                    <m:r>
                      <w:ins w:id="125" w:author="Shinichi Nakagawa" w:date="2019-07-01T07:09:00Z">
                        <m:rPr>
                          <m:sty m:val="p"/>
                        </m:rPr>
                        <w:rPr>
                          <w:rFonts w:ascii="Cambria Math" w:hAnsi="Cambria Math"/>
                        </w:rPr>
                        <m:t>equivalent</m:t>
                      </w:ins>
                    </m:r>
                  </m:sub>
                </m:sSub>
              </m:e>
              <m:e>
                <m:r>
                  <w:ins w:id="126" w:author="Shinichi Nakagawa" w:date="2019-07-01T07:09:00Z">
                    <w:rPr>
                      <w:rFonts w:ascii="Cambria Math" w:hAnsi="Cambria Math"/>
                    </w:rPr>
                    <m:t>=</m:t>
                  </w:ins>
                </m:r>
                <m:rad>
                  <m:radPr>
                    <m:degHide m:val="1"/>
                    <m:ctrlPr>
                      <w:ins w:id="127" w:author="Shinichi Nakagawa" w:date="2019-07-01T07:09:00Z">
                        <w:rPr>
                          <w:rFonts w:ascii="Cambria Math" w:hAnsi="Cambria Math"/>
                        </w:rPr>
                      </w:ins>
                    </m:ctrlPr>
                  </m:radPr>
                  <m:deg/>
                  <m:e>
                    <m:f>
                      <m:fPr>
                        <m:ctrlPr>
                          <w:ins w:id="128" w:author="Shinichi Nakagawa" w:date="2019-07-01T07:09:00Z">
                            <w:rPr>
                              <w:rFonts w:ascii="Cambria Math" w:hAnsi="Cambria Math"/>
                            </w:rPr>
                          </w:ins>
                        </m:ctrlPr>
                      </m:fPr>
                      <m:num>
                        <m:sSup>
                          <m:sSupPr>
                            <m:ctrlPr>
                              <w:ins w:id="129" w:author="Shinichi Nakagawa" w:date="2019-07-01T07:09:00Z">
                                <w:rPr>
                                  <w:rFonts w:ascii="Cambria Math" w:hAnsi="Cambria Math"/>
                                </w:rPr>
                              </w:ins>
                            </m:ctrlPr>
                          </m:sSupPr>
                          <m:e>
                            <m:r>
                              <w:ins w:id="130" w:author="Shinichi Nakagawa" w:date="2019-07-01T07:09:00Z">
                                <w:rPr>
                                  <w:rFonts w:ascii="Cambria Math" w:hAnsi="Cambria Math"/>
                                </w:rPr>
                                <m:t>t</m:t>
                              </w:ins>
                            </m:r>
                          </m:e>
                          <m:sup>
                            <m:r>
                              <w:ins w:id="131" w:author="Shinichi Nakagawa" w:date="2019-07-01T07:09:00Z">
                                <w:rPr>
                                  <w:rFonts w:ascii="Cambria Math" w:hAnsi="Cambria Math"/>
                                </w:rPr>
                                <m:t>2</m:t>
                              </w:ins>
                            </m:r>
                          </m:sup>
                        </m:sSup>
                      </m:num>
                      <m:den>
                        <m:sSup>
                          <m:sSupPr>
                            <m:ctrlPr>
                              <w:ins w:id="132" w:author="Shinichi Nakagawa" w:date="2019-07-01T07:09:00Z">
                                <w:rPr>
                                  <w:rFonts w:ascii="Cambria Math" w:hAnsi="Cambria Math"/>
                                </w:rPr>
                              </w:ins>
                            </m:ctrlPr>
                          </m:sSupPr>
                          <m:e>
                            <m:r>
                              <w:ins w:id="133" w:author="Shinichi Nakagawa" w:date="2019-07-01T07:09:00Z">
                                <w:rPr>
                                  <w:rFonts w:ascii="Cambria Math" w:hAnsi="Cambria Math"/>
                                </w:rPr>
                                <m:t>t</m:t>
                              </w:ins>
                            </m:r>
                          </m:e>
                          <m:sup>
                            <m:r>
                              <w:ins w:id="134" w:author="Shinichi Nakagawa" w:date="2019-07-01T07:09:00Z">
                                <w:rPr>
                                  <w:rFonts w:ascii="Cambria Math" w:hAnsi="Cambria Math"/>
                                </w:rPr>
                                <m:t>2</m:t>
                              </w:ins>
                            </m:r>
                          </m:sup>
                        </m:sSup>
                        <m:r>
                          <w:ins w:id="135" w:author="Shinichi Nakagawa" w:date="2019-07-01T07:09:00Z">
                            <w:rPr>
                              <w:rFonts w:ascii="Cambria Math" w:hAnsi="Cambria Math"/>
                            </w:rPr>
                            <m:t>+(N-2)</m:t>
                          </w:ins>
                        </m:r>
                      </m:den>
                    </m:f>
                  </m:e>
                </m:rad>
              </m:e>
            </m:mr>
            <m:mr>
              <m:e/>
              <m:e/>
            </m:mr>
            <m:mr>
              <m:e>
                <m:r>
                  <w:ins w:id="136" w:author="Shinichi Nakagawa" w:date="2019-07-01T07:09:00Z">
                    <w:rPr>
                      <w:rFonts w:ascii="Cambria Math" w:hAnsi="Cambria Math"/>
                    </w:rPr>
                    <m:t>Z</m:t>
                  </w:ins>
                </m:r>
                <m:sSub>
                  <m:sSubPr>
                    <m:ctrlPr>
                      <w:ins w:id="137" w:author="Shinichi Nakagawa" w:date="2019-07-01T07:09:00Z">
                        <w:rPr>
                          <w:rFonts w:ascii="Cambria Math" w:hAnsi="Cambria Math"/>
                        </w:rPr>
                      </w:ins>
                    </m:ctrlPr>
                  </m:sSubPr>
                  <m:e>
                    <m:r>
                      <w:ins w:id="138" w:author="Shinichi Nakagawa" w:date="2019-07-01T07:09:00Z">
                        <w:rPr>
                          <w:rFonts w:ascii="Cambria Math" w:hAnsi="Cambria Math"/>
                        </w:rPr>
                        <m:t>r</m:t>
                      </w:ins>
                    </m:r>
                  </m:e>
                  <m:sub>
                    <m:r>
                      <w:ins w:id="139" w:author="Shinichi Nakagawa" w:date="2019-07-01T07:09:00Z">
                        <m:rPr>
                          <m:sty m:val="p"/>
                        </m:rPr>
                        <w:rPr>
                          <w:rFonts w:ascii="Cambria Math" w:hAnsi="Cambria Math"/>
                        </w:rPr>
                        <m:t>equivalent</m:t>
                      </w:ins>
                    </m:r>
                  </m:sub>
                </m:sSub>
              </m:e>
              <m:e>
                <m:r>
                  <w:ins w:id="140" w:author="Shinichi Nakagawa" w:date="2019-07-01T07:09:00Z">
                    <w:rPr>
                      <w:rFonts w:ascii="Cambria Math" w:hAnsi="Cambria Math"/>
                    </w:rPr>
                    <m:t>=</m:t>
                  </w:ins>
                </m:r>
                <m:f>
                  <m:fPr>
                    <m:ctrlPr>
                      <w:ins w:id="141" w:author="Shinichi Nakagawa" w:date="2019-07-01T07:09:00Z">
                        <w:rPr>
                          <w:rFonts w:ascii="Cambria Math" w:hAnsi="Cambria Math"/>
                        </w:rPr>
                      </w:ins>
                    </m:ctrlPr>
                  </m:fPr>
                  <m:num>
                    <m:r>
                      <w:ins w:id="142" w:author="Shinichi Nakagawa" w:date="2019-07-01T07:09:00Z">
                        <w:rPr>
                          <w:rFonts w:ascii="Cambria Math" w:hAnsi="Cambria Math"/>
                        </w:rPr>
                        <m:t>1</m:t>
                      </w:ins>
                    </m:r>
                  </m:num>
                  <m:den>
                    <m:r>
                      <w:ins w:id="143" w:author="Shinichi Nakagawa" w:date="2019-07-01T07:09:00Z">
                        <w:rPr>
                          <w:rFonts w:ascii="Cambria Math" w:hAnsi="Cambria Math"/>
                        </w:rPr>
                        <m:t>2</m:t>
                      </w:ins>
                    </m:r>
                  </m:den>
                </m:f>
                <m:r>
                  <w:ins w:id="144" w:author="Shinichi Nakagawa" w:date="2019-07-01T07:09:00Z">
                    <m:rPr>
                      <m:sty m:val="p"/>
                    </m:rPr>
                    <w:rPr>
                      <w:rFonts w:ascii="Cambria Math" w:hAnsi="Cambria Math"/>
                    </w:rPr>
                    <m:t>ln</m:t>
                  </w:ins>
                </m:r>
                <m:d>
                  <m:dPr>
                    <m:ctrlPr>
                      <w:ins w:id="145" w:author="Shinichi Nakagawa" w:date="2019-07-01T07:09:00Z">
                        <w:rPr>
                          <w:rFonts w:ascii="Cambria Math" w:hAnsi="Cambria Math"/>
                        </w:rPr>
                      </w:ins>
                    </m:ctrlPr>
                  </m:dPr>
                  <m:e>
                    <m:f>
                      <m:fPr>
                        <m:ctrlPr>
                          <w:ins w:id="146" w:author="Shinichi Nakagawa" w:date="2019-07-01T07:09:00Z">
                            <w:rPr>
                              <w:rFonts w:ascii="Cambria Math" w:hAnsi="Cambria Math"/>
                            </w:rPr>
                          </w:ins>
                        </m:ctrlPr>
                      </m:fPr>
                      <m:num>
                        <m:r>
                          <w:ins w:id="147" w:author="Shinichi Nakagawa" w:date="2019-07-01T07:09:00Z">
                            <w:rPr>
                              <w:rFonts w:ascii="Cambria Math" w:hAnsi="Cambria Math"/>
                            </w:rPr>
                            <m:t>1+</m:t>
                          </w:ins>
                        </m:r>
                        <m:sSub>
                          <m:sSubPr>
                            <m:ctrlPr>
                              <w:ins w:id="148" w:author="Shinichi Nakagawa" w:date="2019-07-01T07:09:00Z">
                                <w:rPr>
                                  <w:rFonts w:ascii="Cambria Math" w:hAnsi="Cambria Math"/>
                                </w:rPr>
                              </w:ins>
                            </m:ctrlPr>
                          </m:sSubPr>
                          <m:e>
                            <m:r>
                              <w:ins w:id="149" w:author="Shinichi Nakagawa" w:date="2019-07-01T07:09:00Z">
                                <w:rPr>
                                  <w:rFonts w:ascii="Cambria Math" w:hAnsi="Cambria Math"/>
                                </w:rPr>
                                <m:t>r</m:t>
                              </w:ins>
                            </m:r>
                          </m:e>
                          <m:sub>
                            <m:r>
                              <w:ins w:id="150" w:author="Shinichi Nakagawa" w:date="2019-07-01T07:09:00Z">
                                <m:rPr>
                                  <m:sty m:val="p"/>
                                </m:rPr>
                                <w:rPr>
                                  <w:rFonts w:ascii="Cambria Math" w:hAnsi="Cambria Math"/>
                                </w:rPr>
                                <m:t>equivalent</m:t>
                              </w:ins>
                            </m:r>
                          </m:sub>
                        </m:sSub>
                      </m:num>
                      <m:den>
                        <m:r>
                          <w:ins w:id="151" w:author="Shinichi Nakagawa" w:date="2019-07-01T07:09:00Z">
                            <w:rPr>
                              <w:rFonts w:ascii="Cambria Math" w:hAnsi="Cambria Math"/>
                            </w:rPr>
                            <m:t>1-</m:t>
                          </w:ins>
                        </m:r>
                        <m:sSub>
                          <m:sSubPr>
                            <m:ctrlPr>
                              <w:ins w:id="152" w:author="Shinichi Nakagawa" w:date="2019-07-01T07:09:00Z">
                                <w:rPr>
                                  <w:rFonts w:ascii="Cambria Math" w:hAnsi="Cambria Math"/>
                                </w:rPr>
                              </w:ins>
                            </m:ctrlPr>
                          </m:sSubPr>
                          <m:e>
                            <m:r>
                              <w:ins w:id="153" w:author="Shinichi Nakagawa" w:date="2019-07-01T07:09:00Z">
                                <w:rPr>
                                  <w:rFonts w:ascii="Cambria Math" w:hAnsi="Cambria Math"/>
                                </w:rPr>
                                <m:t>r</m:t>
                              </w:ins>
                            </m:r>
                          </m:e>
                          <m:sub>
                            <m:r>
                              <w:ins w:id="154" w:author="Shinichi Nakagawa" w:date="2019-07-01T07:09:00Z">
                                <m:rPr>
                                  <m:sty m:val="p"/>
                                </m:rPr>
                                <w:rPr>
                                  <w:rFonts w:ascii="Cambria Math" w:hAnsi="Cambria Math"/>
                                </w:rPr>
                                <m:t>equivalent</m:t>
                              </w:ins>
                            </m:r>
                          </m:sub>
                        </m:sSub>
                      </m:den>
                    </m:f>
                  </m:e>
                </m:d>
              </m:e>
            </m:mr>
          </m:m>
        </m:oMath>
      </m:oMathPara>
    </w:p>
    <w:p w14:paraId="1A68EE6B" w14:textId="77777777" w:rsidR="0019367D" w:rsidRDefault="0019367D" w:rsidP="0019367D">
      <w:pPr>
        <w:rPr>
          <w:ins w:id="155" w:author="Shinichi Nakagawa" w:date="2019-07-01T07:09:00Z"/>
        </w:rPr>
      </w:pPr>
      <w:ins w:id="156" w:author="Shinichi Nakagawa" w:date="2019-07-01T07:09:00Z">
        <w:r>
          <w:t xml:space="preserve">where </w:t>
        </w:r>
        <w:r>
          <w:rPr>
            <w:i/>
          </w:rPr>
          <w:t>N</w:t>
        </w:r>
        <w:r>
          <w:t xml:space="preserve"> is sample size and, in our case, the sum of the numbers of host and </w:t>
        </w:r>
        <w:proofErr w:type="spellStart"/>
        <w:r>
          <w:t>symobiont</w:t>
        </w:r>
        <w:proofErr w:type="spellEnd"/>
        <w:r>
          <w:t xml:space="preserve"> species included in a </w:t>
        </w:r>
        <w:proofErr w:type="spellStart"/>
        <w:r>
          <w:t>randomaixation</w:t>
        </w:r>
        <w:proofErr w:type="spellEnd"/>
        <w:r>
          <w:t xml:space="preserve"> test.</w:t>
        </w:r>
      </w:ins>
    </w:p>
    <w:p w14:paraId="468F5184" w14:textId="77777777" w:rsidR="0019367D" w:rsidRDefault="0019367D" w:rsidP="0019367D">
      <w:pPr>
        <w:rPr>
          <w:ins w:id="157" w:author="Shinichi Nakagawa" w:date="2019-07-01T07:09:00Z"/>
        </w:rPr>
      </w:pPr>
      <w:ins w:id="158" w:author="Shinichi Nakagawa" w:date="2019-07-01T07:09:00Z">
        <w:r>
          <w:t xml:space="preserve">All </w:t>
        </w:r>
        <w:proofErr w:type="spellStart"/>
        <w:r>
          <w:t>statstical</w:t>
        </w:r>
        <w:proofErr w:type="spellEnd"/>
        <w:r>
          <w:t xml:space="preserve"> analyses were conducted using R </w:t>
        </w:r>
        <w:proofErr w:type="spellStart"/>
        <w:r>
          <w:t>versino</w:t>
        </w:r>
        <w:proofErr w:type="spellEnd"/>
        <w:r>
          <w:t xml:space="preserve"> 3.5.2 (R Core Team 2018). We used multilevel (random-effects) meta-analytic and meta-regression models (Nakagawa and Santos 2012) </w:t>
        </w:r>
        <w:proofErr w:type="spellStart"/>
        <w:r>
          <w:t>becuase</w:t>
        </w:r>
        <w:proofErr w:type="spellEnd"/>
        <w:r>
          <w:t xml:space="preserve"> multiple effect sizes were obtained from some studies (i.e., study IDs were included as a random factor in the models to account for non-</w:t>
        </w:r>
        <w:proofErr w:type="spellStart"/>
        <w:r>
          <w:t>indepedence</w:t>
        </w:r>
        <w:proofErr w:type="spellEnd"/>
        <w:r>
          <w:t xml:space="preserve">). All meta-analytic models were implemented using the function, </w:t>
        </w:r>
        <w:r>
          <w:rPr>
            <w:i/>
          </w:rPr>
          <w:t>rma.mv</w:t>
        </w:r>
        <w:r>
          <w:t xml:space="preserve"> in the R </w:t>
        </w:r>
        <w:proofErr w:type="spellStart"/>
        <w:r>
          <w:t>pacakge</w:t>
        </w:r>
        <w:proofErr w:type="spellEnd"/>
        <w:r>
          <w:t xml:space="preserve">, </w:t>
        </w:r>
        <w:proofErr w:type="spellStart"/>
        <w:r>
          <w:rPr>
            <w:i/>
          </w:rPr>
          <w:t>metafor</w:t>
        </w:r>
        <w:proofErr w:type="spellEnd"/>
        <w:r>
          <w:t xml:space="preserve"> version 2.0-0 (Viechtbauer 2010). All model specifications and model selection procedures are found in our </w:t>
        </w:r>
        <w:proofErr w:type="spellStart"/>
        <w:r>
          <w:t>elecotronic</w:t>
        </w:r>
        <w:proofErr w:type="spellEnd"/>
        <w:r>
          <w:t xml:space="preserve"> </w:t>
        </w:r>
        <w:proofErr w:type="spellStart"/>
        <w:r>
          <w:t>supplmentary</w:t>
        </w:r>
        <w:proofErr w:type="spellEnd"/>
        <w:r>
          <w:t xml:space="preserve"> materials (ESM)</w:t>
        </w:r>
      </w:ins>
    </w:p>
    <w:p w14:paraId="262A1E7E" w14:textId="77777777" w:rsidR="00D947EF" w:rsidRDefault="00D947EF" w:rsidP="00D947EF">
      <w:pPr>
        <w:spacing w:line="480" w:lineRule="auto"/>
        <w:rPr>
          <w:ins w:id="159" w:author="Shinichi Nakagawa" w:date="2019-07-01T06:22:00Z"/>
          <w:rFonts w:ascii="Times New Roman" w:hAnsi="Times New Roman" w:cs="Times New Roman"/>
          <w:u w:val="single"/>
        </w:rPr>
      </w:pPr>
    </w:p>
    <w:p w14:paraId="38E08225" w14:textId="77777777" w:rsidR="00D947EF" w:rsidRPr="00927DD6" w:rsidRDefault="00D947EF" w:rsidP="00D947EF">
      <w:pPr>
        <w:spacing w:line="480" w:lineRule="auto"/>
        <w:rPr>
          <w:ins w:id="160" w:author="Shinichi Nakagawa" w:date="2019-07-01T06:22:00Z"/>
          <w:rFonts w:ascii="Times New Roman" w:hAnsi="Times New Roman" w:cs="Times New Roman"/>
        </w:rPr>
      </w:pPr>
      <w:ins w:id="161" w:author="Shinichi Nakagawa" w:date="2019-07-01T06:22:00Z">
        <w:r>
          <w:rPr>
            <w:rFonts w:ascii="Times New Roman" w:hAnsi="Times New Roman" w:cs="Times New Roman"/>
          </w:rPr>
          <w:lastRenderedPageBreak/>
          <w:t>-How done, how bias avoided, etc.</w:t>
        </w:r>
      </w:ins>
    </w:p>
    <w:p w14:paraId="3DB371FE" w14:textId="30D45313" w:rsidR="00365C81" w:rsidRPr="00EF1AEC" w:rsidRDefault="00365C81" w:rsidP="00365C81">
      <w:pPr>
        <w:spacing w:line="480" w:lineRule="auto"/>
        <w:rPr>
          <w:ins w:id="162" w:author="Shinichi Nakagawa" w:date="2019-07-01T06:46:00Z"/>
          <w:rFonts w:ascii="Times New Roman" w:hAnsi="Times New Roman" w:cs="Times New Roman"/>
          <w:b/>
        </w:rPr>
      </w:pPr>
      <w:commentRangeStart w:id="163"/>
      <w:ins w:id="164" w:author="Shinichi Nakagawa" w:date="2019-07-01T06:46:00Z">
        <w:r>
          <w:rPr>
            <w:rFonts w:ascii="Times New Roman" w:hAnsi="Times New Roman" w:cs="Times New Roman"/>
            <w:b/>
          </w:rPr>
          <w:t>Publication bias and sensitivity analysis</w:t>
        </w:r>
        <w:commentRangeEnd w:id="163"/>
        <w:r>
          <w:rPr>
            <w:rStyle w:val="CommentReference"/>
          </w:rPr>
          <w:commentReference w:id="163"/>
        </w:r>
      </w:ins>
    </w:p>
    <w:p w14:paraId="0C4BA14B" w14:textId="77777777" w:rsidR="0019367D" w:rsidRDefault="0019367D" w:rsidP="0019367D">
      <w:pPr>
        <w:numPr>
          <w:ilvl w:val="0"/>
          <w:numId w:val="1"/>
        </w:numPr>
        <w:spacing w:line="480" w:lineRule="auto"/>
        <w:rPr>
          <w:ins w:id="165" w:author="Shinichi Nakagawa" w:date="2019-07-01T07:10:00Z"/>
        </w:rPr>
      </w:pPr>
      <w:ins w:id="166" w:author="Shinichi Nakagawa" w:date="2019-07-01T07:10:00Z">
        <w:r>
          <w:t>egger regression with the full model - say reason why</w:t>
        </w:r>
      </w:ins>
    </w:p>
    <w:p w14:paraId="4C777F08" w14:textId="2FA32075" w:rsidR="0019367D" w:rsidRDefault="0019367D" w:rsidP="0019367D">
      <w:pPr>
        <w:numPr>
          <w:ilvl w:val="0"/>
          <w:numId w:val="1"/>
        </w:numPr>
        <w:spacing w:line="480" w:lineRule="auto"/>
        <w:rPr>
          <w:ins w:id="167" w:author="Shinichi Nakagawa" w:date="2019-07-01T07:10:00Z"/>
        </w:rPr>
      </w:pPr>
      <w:ins w:id="168" w:author="Shinichi Nakagawa" w:date="2019-07-01T07:10:00Z">
        <w:r>
          <w:t>truncations</w:t>
        </w:r>
        <w:r>
          <w:t xml:space="preserve"> due to the number of simulations……</w:t>
        </w:r>
      </w:ins>
    </w:p>
    <w:p w14:paraId="1F512602" w14:textId="77777777" w:rsidR="0019367D" w:rsidRDefault="0019367D" w:rsidP="0019367D">
      <w:pPr>
        <w:numPr>
          <w:ilvl w:val="0"/>
          <w:numId w:val="1"/>
        </w:numPr>
        <w:spacing w:line="480" w:lineRule="auto"/>
        <w:rPr>
          <w:ins w:id="169" w:author="Shinichi Nakagawa" w:date="2019-07-01T07:10:00Z"/>
        </w:rPr>
      </w:pPr>
      <w:ins w:id="170" w:author="Shinichi Nakagawa" w:date="2019-07-01T07:10:00Z">
        <w:r>
          <w:t>boundaries due to N (randomization tests) is creating</w:t>
        </w:r>
      </w:ins>
    </w:p>
    <w:p w14:paraId="072BD4E0" w14:textId="77777777" w:rsidR="0019367D" w:rsidRDefault="0019367D" w:rsidP="0019367D">
      <w:pPr>
        <w:numPr>
          <w:ilvl w:val="0"/>
          <w:numId w:val="1"/>
        </w:numPr>
        <w:spacing w:line="480" w:lineRule="auto"/>
        <w:rPr>
          <w:ins w:id="171" w:author="Shinichi Nakagawa" w:date="2019-07-01T07:10:00Z"/>
        </w:rPr>
      </w:pPr>
      <w:ins w:id="172" w:author="Shinichi Nakagawa" w:date="2019-07-01T07:10:00Z">
        <w:r>
          <w:t xml:space="preserve">sensitivity analysis - two </w:t>
        </w:r>
        <w:proofErr w:type="spellStart"/>
        <w:r>
          <w:t>jusntificaitons</w:t>
        </w:r>
        <w:proofErr w:type="spellEnd"/>
      </w:ins>
    </w:p>
    <w:p w14:paraId="3792470E" w14:textId="77777777" w:rsidR="0019367D" w:rsidRDefault="0019367D" w:rsidP="0019367D">
      <w:pPr>
        <w:numPr>
          <w:ilvl w:val="1"/>
          <w:numId w:val="2"/>
        </w:numPr>
        <w:spacing w:line="480" w:lineRule="auto"/>
        <w:rPr>
          <w:ins w:id="173" w:author="Shinichi Nakagawa" w:date="2019-07-01T07:10:00Z"/>
        </w:rPr>
      </w:pPr>
      <w:ins w:id="174" w:author="Shinichi Nakagawa" w:date="2019-07-01T07:10:00Z">
        <w:r>
          <w:t xml:space="preserve">why we put </w:t>
        </w:r>
        <w:proofErr w:type="spellStart"/>
        <w:r>
          <w:t>TreeMap</w:t>
        </w:r>
        <w:proofErr w:type="spellEnd"/>
        <w:r>
          <w:t xml:space="preserve"> and </w:t>
        </w:r>
        <w:proofErr w:type="spellStart"/>
        <w:r>
          <w:t>Parafit</w:t>
        </w:r>
        <w:proofErr w:type="spellEnd"/>
        <w:r>
          <w:t xml:space="preserve"> data</w:t>
        </w:r>
      </w:ins>
    </w:p>
    <w:p w14:paraId="01BCA7FA" w14:textId="6898D35F" w:rsidR="0019367D" w:rsidRDefault="0019367D" w:rsidP="0019367D">
      <w:pPr>
        <w:numPr>
          <w:ilvl w:val="1"/>
          <w:numId w:val="3"/>
        </w:numPr>
        <w:spacing w:line="480" w:lineRule="auto"/>
        <w:rPr>
          <w:ins w:id="175" w:author="Shinichi Nakagawa" w:date="2019-07-01T07:10:00Z"/>
        </w:rPr>
      </w:pPr>
      <w:proofErr w:type="spellStart"/>
      <w:ins w:id="176" w:author="Shinichi Nakagawa" w:date="2019-07-01T07:10:00Z">
        <w:r>
          <w:t>Trancation</w:t>
        </w:r>
        <w:proofErr w:type="spellEnd"/>
        <w:r>
          <w:t xml:space="preserve"> are not biasing our main results!!!</w:t>
        </w:r>
      </w:ins>
    </w:p>
    <w:p w14:paraId="3D84C4AA" w14:textId="280186DB" w:rsidR="0019367D" w:rsidRDefault="0019367D" w:rsidP="0019367D">
      <w:pPr>
        <w:numPr>
          <w:ilvl w:val="1"/>
          <w:numId w:val="1"/>
        </w:numPr>
        <w:spacing w:line="480" w:lineRule="auto"/>
        <w:rPr>
          <w:ins w:id="177" w:author="Shinichi Nakagawa" w:date="2019-07-01T07:10:00Z"/>
        </w:rPr>
      </w:pPr>
      <w:ins w:id="178" w:author="Shinichi Nakagawa" w:date="2019-07-01T07:10:00Z">
        <w:r>
          <w:t>simulation</w:t>
        </w:r>
        <w:r>
          <w:t xml:space="preserve"> numbers are not different between parasites and </w:t>
        </w:r>
        <w:r>
          <w:t>mutualists</w:t>
        </w:r>
      </w:ins>
    </w:p>
    <w:p w14:paraId="17ED8C07" w14:textId="77777777" w:rsidR="00D947EF" w:rsidRPr="00EF1AEC" w:rsidRDefault="00D947EF" w:rsidP="00D947EF">
      <w:pPr>
        <w:spacing w:line="480" w:lineRule="auto"/>
        <w:rPr>
          <w:ins w:id="179" w:author="Shinichi Nakagawa" w:date="2019-07-01T06:22:00Z"/>
          <w:rFonts w:ascii="Times New Roman" w:hAnsi="Times New Roman" w:cs="Times New Roman"/>
          <w:u w:val="single"/>
        </w:rPr>
      </w:pPr>
    </w:p>
    <w:p w14:paraId="0B55FCAD" w14:textId="77777777" w:rsidR="00AD66BE" w:rsidRPr="00EF1AEC" w:rsidRDefault="00AD66BE" w:rsidP="00557DC5">
      <w:pPr>
        <w:spacing w:line="480" w:lineRule="auto"/>
        <w:rPr>
          <w:rFonts w:ascii="Times New Roman" w:hAnsi="Times New Roman" w:cs="Times New Roman"/>
          <w:u w:val="single"/>
        </w:rPr>
      </w:pPr>
    </w:p>
    <w:p w14:paraId="2A1B9FDE" w14:textId="74F07109" w:rsidR="0004684A" w:rsidRPr="00EF1AEC" w:rsidRDefault="0004684A" w:rsidP="0004684A">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Data availability</w:t>
      </w:r>
    </w:p>
    <w:p w14:paraId="7DD0E1FE" w14:textId="77777777" w:rsidR="0004684A" w:rsidRDefault="0004684A" w:rsidP="00557DC5">
      <w:pPr>
        <w:spacing w:line="480" w:lineRule="auto"/>
        <w:rPr>
          <w:rFonts w:ascii="Times New Roman" w:hAnsi="Times New Roman" w:cs="Times New Roman"/>
        </w:rPr>
      </w:pPr>
    </w:p>
    <w:p w14:paraId="3FDC4984" w14:textId="5595394A" w:rsidR="00472426" w:rsidRDefault="003B365F" w:rsidP="00557DC5">
      <w:pPr>
        <w:spacing w:line="480" w:lineRule="auto"/>
        <w:rPr>
          <w:rFonts w:ascii="Times New Roman" w:hAnsi="Times New Roman" w:cs="Times New Roman"/>
        </w:rPr>
      </w:pPr>
      <w:r>
        <w:rPr>
          <w:rFonts w:ascii="Times New Roman" w:hAnsi="Times New Roman" w:cs="Times New Roman"/>
        </w:rPr>
        <w:t xml:space="preserve">A copy of the dataset analysed in this study is included </w:t>
      </w:r>
      <w:r w:rsidR="00472426">
        <w:rPr>
          <w:rFonts w:ascii="Times New Roman" w:hAnsi="Times New Roman" w:cs="Times New Roman"/>
        </w:rPr>
        <w:t>in the supplementary information.</w:t>
      </w:r>
    </w:p>
    <w:p w14:paraId="3AA135AE" w14:textId="77777777" w:rsidR="00472426" w:rsidRDefault="00472426" w:rsidP="00557DC5">
      <w:pPr>
        <w:spacing w:line="480" w:lineRule="auto"/>
        <w:rPr>
          <w:rFonts w:ascii="Times New Roman" w:hAnsi="Times New Roman" w:cs="Times New Roman"/>
        </w:rPr>
      </w:pPr>
    </w:p>
    <w:p w14:paraId="43ABD8DF" w14:textId="0621648B" w:rsidR="00487DFA" w:rsidRPr="00487DFA" w:rsidRDefault="00487DFA" w:rsidP="00557DC5">
      <w:pPr>
        <w:spacing w:line="480" w:lineRule="auto"/>
        <w:rPr>
          <w:rFonts w:ascii="Times New Roman" w:hAnsi="Times New Roman" w:cs="Times New Roman"/>
          <w:sz w:val="32"/>
          <w:szCs w:val="32"/>
        </w:rPr>
      </w:pPr>
      <w:r w:rsidRPr="00487DFA">
        <w:rPr>
          <w:rStyle w:val="Strong"/>
          <w:rFonts w:eastAsia="Times New Roman" w:cs="Times New Roman"/>
          <w:sz w:val="32"/>
          <w:szCs w:val="32"/>
        </w:rPr>
        <w:t>Acknowledgements</w:t>
      </w:r>
    </w:p>
    <w:p w14:paraId="76F37B4A" w14:textId="108A2294" w:rsidR="00487DFA" w:rsidRDefault="00487DFA" w:rsidP="00557DC5">
      <w:pPr>
        <w:spacing w:line="480" w:lineRule="auto"/>
        <w:rPr>
          <w:rFonts w:ascii="Times New Roman" w:hAnsi="Times New Roman" w:cs="Times New Roman"/>
        </w:rPr>
      </w:pPr>
      <w:r>
        <w:rPr>
          <w:rFonts w:ascii="Times New Roman" w:hAnsi="Times New Roman" w:cs="Times New Roman"/>
        </w:rPr>
        <w:t>AH is</w:t>
      </w:r>
      <w:r w:rsidRPr="00487DFA">
        <w:rPr>
          <w:rFonts w:ascii="Times New Roman" w:hAnsi="Times New Roman" w:cs="Times New Roman"/>
        </w:rPr>
        <w:t xml:space="preserve"> supported by a </w:t>
      </w:r>
      <w:r>
        <w:rPr>
          <w:rFonts w:ascii="Times New Roman" w:hAnsi="Times New Roman" w:cs="Times New Roman"/>
        </w:rPr>
        <w:t>Biotechnology and</w:t>
      </w:r>
      <w:r w:rsidRPr="00487DFA">
        <w:rPr>
          <w:rFonts w:ascii="Times New Roman" w:hAnsi="Times New Roman" w:cs="Times New Roman"/>
        </w:rPr>
        <w:t xml:space="preserve"> Biological Sciences Research Council (BBSRC) </w:t>
      </w:r>
      <w:r>
        <w:rPr>
          <w:rFonts w:ascii="Times New Roman" w:hAnsi="Times New Roman" w:cs="Times New Roman"/>
        </w:rPr>
        <w:t xml:space="preserve">David Phillips Fellowship </w:t>
      </w:r>
      <w:r w:rsidRPr="00487DFA">
        <w:rPr>
          <w:rFonts w:ascii="Times New Roman" w:hAnsi="Times New Roman" w:cs="Times New Roman"/>
        </w:rPr>
        <w:t>(grant number: BB/N020146/1).</w:t>
      </w:r>
    </w:p>
    <w:p w14:paraId="2D58DA60" w14:textId="77777777" w:rsidR="009019E7" w:rsidRDefault="009019E7" w:rsidP="00CE20ED">
      <w:pPr>
        <w:spacing w:line="480" w:lineRule="auto"/>
        <w:rPr>
          <w:rFonts w:ascii="Times New Roman" w:hAnsi="Times New Roman" w:cs="Times New Roman"/>
        </w:rPr>
      </w:pPr>
    </w:p>
    <w:p w14:paraId="1D62882C" w14:textId="77777777" w:rsidR="00CE20ED" w:rsidRPr="00EF1AEC" w:rsidRDefault="00CE20ED" w:rsidP="00CE20ED">
      <w:pPr>
        <w:spacing w:line="480" w:lineRule="auto"/>
        <w:rPr>
          <w:rFonts w:ascii="Times New Roman" w:hAnsi="Times New Roman" w:cs="Times New Roman"/>
        </w:rPr>
      </w:pPr>
      <w:commentRangeStart w:id="180"/>
      <w:r>
        <w:rPr>
          <w:rFonts w:ascii="Times New Roman" w:hAnsi="Times New Roman" w:cs="Times New Roman"/>
        </w:rPr>
        <w:t>RP …</w:t>
      </w:r>
      <w:commentRangeEnd w:id="180"/>
      <w:r w:rsidR="009D2F24">
        <w:rPr>
          <w:rStyle w:val="CommentReference"/>
        </w:rPr>
        <w:commentReference w:id="180"/>
      </w:r>
    </w:p>
    <w:p w14:paraId="4A59F3B2" w14:textId="77777777" w:rsidR="009019E7" w:rsidRDefault="009019E7" w:rsidP="00557DC5">
      <w:pPr>
        <w:spacing w:line="480" w:lineRule="auto"/>
        <w:rPr>
          <w:rFonts w:ascii="Times New Roman" w:hAnsi="Times New Roman" w:cs="Times New Roman"/>
        </w:rPr>
      </w:pPr>
    </w:p>
    <w:p w14:paraId="2901ECFA" w14:textId="15D90E47" w:rsidR="00487DFA" w:rsidRDefault="00CE20ED" w:rsidP="00557DC5">
      <w:pPr>
        <w:spacing w:line="480" w:lineRule="auto"/>
        <w:rPr>
          <w:rFonts w:ascii="Times New Roman" w:hAnsi="Times New Roman" w:cs="Times New Roman"/>
        </w:rPr>
      </w:pPr>
      <w:r>
        <w:rPr>
          <w:rFonts w:ascii="Times New Roman" w:hAnsi="Times New Roman" w:cs="Times New Roman"/>
        </w:rPr>
        <w:lastRenderedPageBreak/>
        <w:t xml:space="preserve">SN </w:t>
      </w:r>
      <w:ins w:id="181" w:author="Shinichi Nakagawa" w:date="2019-07-01T06:11:00Z">
        <w:r w:rsidR="00694D68">
          <w:rPr>
            <w:rFonts w:ascii="Times New Roman" w:hAnsi="Times New Roman" w:cs="Times New Roman"/>
          </w:rPr>
          <w:t xml:space="preserve">is supported by </w:t>
        </w:r>
        <w:r w:rsidR="00694D68">
          <w:rPr>
            <w:rFonts w:ascii="Times New Roman" w:hAnsi="Times New Roman"/>
            <w:lang w:val="en-US"/>
          </w:rPr>
          <w:t>an Australian Research Council (ARC) Discovery Fellowship (</w:t>
        </w:r>
        <w:r w:rsidR="00694D68" w:rsidRPr="00A949EF">
          <w:rPr>
            <w:rFonts w:ascii="Times New Roman" w:hAnsi="Times New Roman"/>
            <w:lang w:val="en-US"/>
          </w:rPr>
          <w:t>DP180100818</w:t>
        </w:r>
        <w:r w:rsidR="00694D68">
          <w:rPr>
            <w:rFonts w:ascii="Times New Roman" w:hAnsi="Times New Roman"/>
            <w:lang w:val="en-US"/>
          </w:rPr>
          <w:t>).</w:t>
        </w:r>
      </w:ins>
      <w:del w:id="182" w:author="Shinichi Nakagawa" w:date="2019-07-01T06:11:00Z">
        <w:r w:rsidDel="00694D68">
          <w:rPr>
            <w:rFonts w:ascii="Times New Roman" w:hAnsi="Times New Roman" w:cs="Times New Roman"/>
          </w:rPr>
          <w:delText>…</w:delText>
        </w:r>
      </w:del>
    </w:p>
    <w:p w14:paraId="5B923B84" w14:textId="77777777" w:rsidR="009019E7" w:rsidRDefault="009019E7" w:rsidP="00557DC5">
      <w:pPr>
        <w:spacing w:line="480" w:lineRule="auto"/>
        <w:rPr>
          <w:rFonts w:ascii="Times New Roman" w:hAnsi="Times New Roman" w:cs="Times New Roman"/>
        </w:rPr>
      </w:pPr>
    </w:p>
    <w:p w14:paraId="35A0B0FE" w14:textId="076A93CF" w:rsidR="0004684A" w:rsidRDefault="0004684A" w:rsidP="00557DC5">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Author information</w:t>
      </w:r>
    </w:p>
    <w:p w14:paraId="5DE592CA" w14:textId="77777777" w:rsidR="00511132" w:rsidRPr="00EF1AEC" w:rsidRDefault="00511132" w:rsidP="00557DC5">
      <w:pPr>
        <w:spacing w:line="480" w:lineRule="auto"/>
        <w:rPr>
          <w:rFonts w:ascii="Times New Roman" w:hAnsi="Times New Roman" w:cs="Times New Roman"/>
          <w:b/>
          <w:sz w:val="32"/>
          <w:szCs w:val="32"/>
        </w:rPr>
      </w:pPr>
    </w:p>
    <w:p w14:paraId="15EA4796" w14:textId="77777777" w:rsidR="0004684A" w:rsidRPr="00EF1AEC" w:rsidRDefault="0004684A" w:rsidP="0004684A">
      <w:pPr>
        <w:spacing w:line="480" w:lineRule="auto"/>
        <w:rPr>
          <w:rFonts w:ascii="Times New Roman" w:hAnsi="Times New Roman" w:cs="Times New Roman"/>
          <w:b/>
        </w:rPr>
      </w:pPr>
      <w:r w:rsidRPr="00EF1AEC">
        <w:rPr>
          <w:rFonts w:ascii="Times New Roman" w:hAnsi="Times New Roman" w:cs="Times New Roman"/>
          <w:b/>
        </w:rPr>
        <w:t>Affiliations</w:t>
      </w:r>
    </w:p>
    <w:p w14:paraId="405C9E1F" w14:textId="77777777" w:rsidR="0004684A" w:rsidRPr="00EF1AEC" w:rsidRDefault="0004684A" w:rsidP="0004684A">
      <w:pPr>
        <w:spacing w:line="480" w:lineRule="auto"/>
        <w:rPr>
          <w:rFonts w:ascii="Times New Roman" w:hAnsi="Times New Roman" w:cs="Times New Roman"/>
        </w:rPr>
      </w:pPr>
    </w:p>
    <w:p w14:paraId="7D04D509" w14:textId="77777777"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rPr>
        <w:t>Alexander Hayward</w:t>
      </w:r>
      <w:r w:rsidRPr="00EF1AEC">
        <w:rPr>
          <w:rFonts w:ascii="Times New Roman" w:hAnsi="Times New Roman" w:cs="Times New Roman"/>
          <w:vertAlign w:val="superscript"/>
        </w:rPr>
        <w:t>1</w:t>
      </w:r>
      <w:r w:rsidRPr="00EF1AEC">
        <w:rPr>
          <w:rFonts w:ascii="Times New Roman" w:hAnsi="Times New Roman" w:cs="Times New Roman"/>
        </w:rPr>
        <w:t>, Robert Poulin</w:t>
      </w:r>
      <w:r w:rsidRPr="00EF1AEC">
        <w:rPr>
          <w:rFonts w:ascii="Times New Roman" w:hAnsi="Times New Roman" w:cs="Times New Roman"/>
          <w:vertAlign w:val="superscript"/>
        </w:rPr>
        <w:t>2</w:t>
      </w:r>
      <w:r w:rsidRPr="00EF1AEC">
        <w:rPr>
          <w:rFonts w:ascii="Times New Roman" w:hAnsi="Times New Roman" w:cs="Times New Roman"/>
        </w:rPr>
        <w:t>, Shinichi Nakagawa</w:t>
      </w:r>
      <w:r w:rsidRPr="00EF1AEC">
        <w:rPr>
          <w:rFonts w:ascii="Times New Roman" w:hAnsi="Times New Roman" w:cs="Times New Roman"/>
          <w:vertAlign w:val="superscript"/>
        </w:rPr>
        <w:t>3</w:t>
      </w:r>
    </w:p>
    <w:p w14:paraId="3D6DB6BA" w14:textId="77777777" w:rsidR="00EF1AEC" w:rsidRPr="00EF1AEC" w:rsidRDefault="00EF1AEC" w:rsidP="00EF1AEC">
      <w:pPr>
        <w:spacing w:line="480" w:lineRule="auto"/>
        <w:rPr>
          <w:rFonts w:ascii="Times New Roman" w:hAnsi="Times New Roman" w:cs="Times New Roman"/>
        </w:rPr>
      </w:pPr>
    </w:p>
    <w:p w14:paraId="3507CC2C" w14:textId="69767608"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1 </w:t>
      </w:r>
      <w:r w:rsidRPr="00EF1AEC">
        <w:rPr>
          <w:rFonts w:ascii="Times New Roman" w:hAnsi="Times New Roman" w:cs="Times New Roman"/>
        </w:rPr>
        <w:t>Centre for Ecology and Conservation, University of Exeter, Penryn Campus, Penryn, TR10 9FE, Cornwall, UK</w:t>
      </w:r>
      <w:r w:rsidR="00511132">
        <w:rPr>
          <w:rFonts w:ascii="Times New Roman" w:hAnsi="Times New Roman" w:cs="Times New Roman"/>
        </w:rPr>
        <w:t>.</w:t>
      </w:r>
    </w:p>
    <w:p w14:paraId="0EA4D52D" w14:textId="77777777" w:rsidR="00511132" w:rsidRPr="00EF1AEC" w:rsidRDefault="00511132" w:rsidP="00EF1AEC">
      <w:pPr>
        <w:spacing w:line="480" w:lineRule="auto"/>
        <w:rPr>
          <w:rFonts w:ascii="Times New Roman" w:hAnsi="Times New Roman" w:cs="Times New Roman"/>
        </w:rPr>
      </w:pPr>
    </w:p>
    <w:p w14:paraId="07307C38" w14:textId="3FA0B3C4"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2</w:t>
      </w:r>
      <w:r w:rsidRPr="00EF1AEC">
        <w:rPr>
          <w:rFonts w:ascii="Times New Roman" w:hAnsi="Times New Roman" w:cs="Times New Roman"/>
        </w:rPr>
        <w:t xml:space="preserve"> Department of Zoology, University of Otago, P.O. Box 56, Dunedin, 9054, New Zealand</w:t>
      </w:r>
      <w:r w:rsidR="00511132">
        <w:rPr>
          <w:rFonts w:ascii="Times New Roman" w:hAnsi="Times New Roman" w:cs="Times New Roman"/>
        </w:rPr>
        <w:t>.</w:t>
      </w:r>
    </w:p>
    <w:p w14:paraId="7F9FF5F4" w14:textId="77777777" w:rsidR="00511132" w:rsidRPr="00EF1AEC" w:rsidRDefault="00511132" w:rsidP="00EF1AEC">
      <w:pPr>
        <w:spacing w:line="480" w:lineRule="auto"/>
        <w:rPr>
          <w:rFonts w:ascii="Times New Roman" w:hAnsi="Times New Roman" w:cs="Times New Roman"/>
        </w:rPr>
      </w:pPr>
    </w:p>
    <w:p w14:paraId="6A1A27B7" w14:textId="5ADEC634"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3 </w:t>
      </w:r>
      <w:r w:rsidRPr="00EF1AEC">
        <w:rPr>
          <w:rFonts w:ascii="Times New Roman" w:hAnsi="Times New Roman" w:cs="Times New Roman"/>
        </w:rPr>
        <w:t>Evolution &amp; Ecology Research Centre, School of Biological, Earth &amp; Environmental Sciences, University of New South Wales, Sydney NSW 2052, Australia</w:t>
      </w:r>
      <w:r w:rsidR="00511132">
        <w:rPr>
          <w:rFonts w:ascii="Times New Roman" w:hAnsi="Times New Roman" w:cs="Times New Roman"/>
        </w:rPr>
        <w:t>.</w:t>
      </w:r>
    </w:p>
    <w:p w14:paraId="54FFE3FA" w14:textId="77777777" w:rsidR="0004684A" w:rsidRDefault="0004684A" w:rsidP="0004684A">
      <w:pPr>
        <w:spacing w:line="480" w:lineRule="auto"/>
        <w:rPr>
          <w:rFonts w:ascii="Times New Roman" w:hAnsi="Times New Roman" w:cs="Times New Roman"/>
        </w:rPr>
      </w:pPr>
    </w:p>
    <w:p w14:paraId="2ED31C90" w14:textId="283F7BAB" w:rsidR="008968E6" w:rsidRPr="008968E6" w:rsidRDefault="00054CEA" w:rsidP="0004684A">
      <w:pPr>
        <w:spacing w:line="480" w:lineRule="auto"/>
        <w:rPr>
          <w:rFonts w:ascii="Times New Roman" w:hAnsi="Times New Roman" w:cs="Times New Roman"/>
          <w:b/>
        </w:rPr>
      </w:pPr>
      <w:r>
        <w:rPr>
          <w:rFonts w:ascii="Times New Roman" w:hAnsi="Times New Roman" w:cs="Times New Roman"/>
          <w:b/>
        </w:rPr>
        <w:t>Author contri</w:t>
      </w:r>
      <w:r w:rsidR="008968E6" w:rsidRPr="00EF1AEC">
        <w:rPr>
          <w:rFonts w:ascii="Times New Roman" w:hAnsi="Times New Roman" w:cs="Times New Roman"/>
          <w:b/>
        </w:rPr>
        <w:t>butions</w:t>
      </w:r>
    </w:p>
    <w:p w14:paraId="7B832AD7" w14:textId="77777777" w:rsidR="008968E6" w:rsidRDefault="008968E6" w:rsidP="0004684A">
      <w:pPr>
        <w:spacing w:line="480" w:lineRule="auto"/>
        <w:rPr>
          <w:rFonts w:ascii="Times New Roman" w:hAnsi="Times New Roman" w:cs="Times New Roman"/>
        </w:rPr>
      </w:pPr>
    </w:p>
    <w:p w14:paraId="5806C886" w14:textId="0EC96FA8" w:rsidR="008968E6" w:rsidRDefault="008968E6" w:rsidP="0004684A">
      <w:pPr>
        <w:spacing w:line="480" w:lineRule="auto"/>
        <w:rPr>
          <w:rFonts w:ascii="Times New Roman" w:hAnsi="Times New Roman" w:cs="Times New Roman"/>
        </w:rPr>
      </w:pPr>
      <w:r>
        <w:rPr>
          <w:rFonts w:ascii="Times New Roman" w:hAnsi="Times New Roman" w:cs="Times New Roman"/>
        </w:rPr>
        <w:t xml:space="preserve">RP conceived the </w:t>
      </w:r>
      <w:proofErr w:type="gramStart"/>
      <w:r>
        <w:rPr>
          <w:rFonts w:ascii="Times New Roman" w:hAnsi="Times New Roman" w:cs="Times New Roman"/>
        </w:rPr>
        <w:t>study</w:t>
      </w:r>
      <w:r w:rsidR="009019E7">
        <w:rPr>
          <w:rFonts w:ascii="Times New Roman" w:hAnsi="Times New Roman" w:cs="Times New Roman"/>
        </w:rPr>
        <w:t>,</w:t>
      </w:r>
      <w:proofErr w:type="gramEnd"/>
      <w:r>
        <w:rPr>
          <w:rFonts w:ascii="Times New Roman" w:hAnsi="Times New Roman" w:cs="Times New Roman"/>
        </w:rPr>
        <w:t xml:space="preserve"> </w:t>
      </w:r>
      <w:r w:rsidR="009019E7">
        <w:rPr>
          <w:rFonts w:ascii="Times New Roman" w:hAnsi="Times New Roman" w:cs="Times New Roman"/>
        </w:rPr>
        <w:t>a</w:t>
      </w:r>
      <w:r w:rsidR="008F31EF">
        <w:rPr>
          <w:rFonts w:ascii="Times New Roman" w:hAnsi="Times New Roman" w:cs="Times New Roman"/>
        </w:rPr>
        <w:t>ll authors</w:t>
      </w:r>
      <w:r>
        <w:rPr>
          <w:rFonts w:ascii="Times New Roman" w:hAnsi="Times New Roman" w:cs="Times New Roman"/>
        </w:rPr>
        <w:t xml:space="preserve"> designed the study. SN performed the analyses. AH collected the data and drafted the manuscript</w:t>
      </w:r>
      <w:r w:rsidR="00054CEA">
        <w:rPr>
          <w:rFonts w:ascii="Times New Roman" w:hAnsi="Times New Roman" w:cs="Times New Roman"/>
        </w:rPr>
        <w:t>.</w:t>
      </w:r>
      <w:r w:rsidR="00927DD6">
        <w:rPr>
          <w:rFonts w:ascii="Times New Roman" w:hAnsi="Times New Roman" w:cs="Times New Roman"/>
        </w:rPr>
        <w:t xml:space="preserve"> RP and SN provided comments and contributed to the final manuscript</w:t>
      </w:r>
      <w:r>
        <w:rPr>
          <w:rFonts w:ascii="Times New Roman" w:hAnsi="Times New Roman" w:cs="Times New Roman"/>
        </w:rPr>
        <w:t>.</w:t>
      </w:r>
      <w:r w:rsidR="008F31EF">
        <w:rPr>
          <w:rFonts w:ascii="Times New Roman" w:hAnsi="Times New Roman" w:cs="Times New Roman"/>
        </w:rPr>
        <w:t xml:space="preserve"> </w:t>
      </w:r>
    </w:p>
    <w:p w14:paraId="0EB52951" w14:textId="77777777" w:rsidR="008968E6" w:rsidRPr="00EF1AEC" w:rsidRDefault="008968E6" w:rsidP="0004684A">
      <w:pPr>
        <w:spacing w:line="480" w:lineRule="auto"/>
        <w:rPr>
          <w:rFonts w:ascii="Times New Roman" w:hAnsi="Times New Roman" w:cs="Times New Roman"/>
        </w:rPr>
      </w:pPr>
    </w:p>
    <w:p w14:paraId="7BF80B98" w14:textId="77777777"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Competing interests</w:t>
      </w:r>
    </w:p>
    <w:p w14:paraId="59B5674B" w14:textId="77777777" w:rsidR="00F93046" w:rsidRPr="00EF1AEC" w:rsidRDefault="00F93046" w:rsidP="0004684A">
      <w:pPr>
        <w:spacing w:line="480" w:lineRule="auto"/>
        <w:rPr>
          <w:rFonts w:ascii="Times New Roman" w:hAnsi="Times New Roman" w:cs="Times New Roman"/>
          <w:b/>
        </w:rPr>
      </w:pPr>
    </w:p>
    <w:p w14:paraId="75E1BABB" w14:textId="6BBEC9C2" w:rsidR="0004684A" w:rsidRPr="00EF1AEC" w:rsidRDefault="0004684A" w:rsidP="0004684A">
      <w:pPr>
        <w:spacing w:line="480" w:lineRule="auto"/>
        <w:rPr>
          <w:rFonts w:ascii="Times New Roman" w:hAnsi="Times New Roman" w:cs="Times New Roman"/>
        </w:rPr>
      </w:pPr>
      <w:r w:rsidRPr="00EF1AEC">
        <w:rPr>
          <w:rFonts w:ascii="Times New Roman" w:hAnsi="Times New Roman" w:cs="Times New Roman"/>
        </w:rPr>
        <w:t>The authors declare no competing interests.</w:t>
      </w:r>
    </w:p>
    <w:p w14:paraId="594F40BF" w14:textId="77777777" w:rsidR="0004684A" w:rsidRPr="00EF1AEC" w:rsidRDefault="0004684A" w:rsidP="0004684A">
      <w:pPr>
        <w:spacing w:line="480" w:lineRule="auto"/>
        <w:rPr>
          <w:rFonts w:ascii="Times New Roman" w:hAnsi="Times New Roman" w:cs="Times New Roman"/>
        </w:rPr>
      </w:pPr>
    </w:p>
    <w:p w14:paraId="45806DC6" w14:textId="07456CAD"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Corresponding author</w:t>
      </w:r>
    </w:p>
    <w:p w14:paraId="6E611220" w14:textId="77777777" w:rsidR="003B365F" w:rsidRPr="00EF1AEC" w:rsidRDefault="003B365F" w:rsidP="0004684A">
      <w:pPr>
        <w:spacing w:line="480" w:lineRule="auto"/>
        <w:rPr>
          <w:rFonts w:ascii="Times New Roman" w:hAnsi="Times New Roman" w:cs="Times New Roman"/>
          <w:b/>
        </w:rPr>
      </w:pPr>
    </w:p>
    <w:p w14:paraId="178F42BB" w14:textId="426463B7" w:rsidR="0004684A" w:rsidRDefault="00F93046" w:rsidP="00557DC5">
      <w:pPr>
        <w:spacing w:line="480" w:lineRule="auto"/>
        <w:rPr>
          <w:rFonts w:ascii="Times New Roman" w:hAnsi="Times New Roman" w:cs="Times New Roman"/>
        </w:rPr>
      </w:pPr>
      <w:r>
        <w:rPr>
          <w:rFonts w:ascii="Times New Roman" w:hAnsi="Times New Roman" w:cs="Times New Roman"/>
        </w:rPr>
        <w:t>Correspondence to</w:t>
      </w:r>
      <w:r w:rsidR="00054CEA">
        <w:rPr>
          <w:rFonts w:ascii="Times New Roman" w:hAnsi="Times New Roman" w:cs="Times New Roman"/>
        </w:rPr>
        <w:t xml:space="preserve">: alex.hayward@exeter.ac.uk, </w:t>
      </w:r>
      <w:r w:rsidR="00054CEA" w:rsidRPr="00ED2639">
        <w:rPr>
          <w:rFonts w:ascii="Times New Roman" w:hAnsi="Times New Roman" w:cs="Times New Roman"/>
        </w:rPr>
        <w:t>robert.poulin@otago.ac.nz</w:t>
      </w:r>
      <w:r w:rsidR="00054CEA">
        <w:rPr>
          <w:rFonts w:ascii="Times New Roman" w:hAnsi="Times New Roman" w:cs="Times New Roman"/>
        </w:rPr>
        <w:t xml:space="preserve">, </w:t>
      </w:r>
      <w:r w:rsidR="00054CEA" w:rsidRPr="00ED2639">
        <w:rPr>
          <w:rFonts w:ascii="Times New Roman" w:hAnsi="Times New Roman" w:cs="Times New Roman"/>
        </w:rPr>
        <w:t>s.nakagawa@unsw.edu.au</w:t>
      </w:r>
    </w:p>
    <w:p w14:paraId="2AE741F7" w14:textId="77777777" w:rsidR="00F93046" w:rsidRDefault="00F93046" w:rsidP="00557DC5">
      <w:pPr>
        <w:spacing w:line="480" w:lineRule="auto"/>
        <w:rPr>
          <w:rFonts w:ascii="Times New Roman" w:hAnsi="Times New Roman" w:cs="Times New Roman"/>
        </w:rPr>
      </w:pPr>
    </w:p>
    <w:p w14:paraId="2D6E0BAD" w14:textId="1BD18CDD" w:rsidR="0070044E" w:rsidRPr="009A61AC" w:rsidRDefault="0070044E" w:rsidP="00557DC5">
      <w:pPr>
        <w:spacing w:line="480" w:lineRule="auto"/>
        <w:rPr>
          <w:rFonts w:ascii="Times New Roman" w:hAnsi="Times New Roman" w:cs="Times New Roman"/>
          <w:b/>
        </w:rPr>
      </w:pPr>
      <w:commentRangeStart w:id="183"/>
      <w:r w:rsidRPr="009A61AC">
        <w:rPr>
          <w:rFonts w:ascii="Times New Roman" w:hAnsi="Times New Roman" w:cs="Times New Roman"/>
          <w:b/>
        </w:rPr>
        <w:t>Supplementary Information</w:t>
      </w:r>
      <w:commentRangeEnd w:id="183"/>
      <w:r w:rsidR="00054CEA">
        <w:rPr>
          <w:rStyle w:val="CommentReference"/>
        </w:rPr>
        <w:commentReference w:id="183"/>
      </w:r>
    </w:p>
    <w:p w14:paraId="695BEFDC" w14:textId="77777777" w:rsidR="0070044E" w:rsidRDefault="0070044E" w:rsidP="00557DC5">
      <w:pPr>
        <w:spacing w:line="480" w:lineRule="auto"/>
        <w:rPr>
          <w:rFonts w:ascii="Times New Roman" w:hAnsi="Times New Roman" w:cs="Times New Roman"/>
        </w:rPr>
      </w:pPr>
    </w:p>
    <w:p w14:paraId="3340C410" w14:textId="77777777" w:rsidR="001E56FD" w:rsidRPr="00EF1AEC" w:rsidRDefault="001E56FD" w:rsidP="00557DC5">
      <w:pPr>
        <w:spacing w:line="480" w:lineRule="auto"/>
        <w:rPr>
          <w:rFonts w:ascii="Times New Roman" w:hAnsi="Times New Roman" w:cs="Times New Roman"/>
        </w:rPr>
      </w:pPr>
    </w:p>
    <w:p w14:paraId="0231CB0C" w14:textId="5EB0F649" w:rsidR="00680CE4" w:rsidRPr="00EF1AEC" w:rsidRDefault="00680CE4" w:rsidP="00557DC5">
      <w:pPr>
        <w:spacing w:line="480" w:lineRule="auto"/>
        <w:rPr>
          <w:rFonts w:ascii="Times New Roman" w:hAnsi="Times New Roman" w:cs="Times New Roman"/>
          <w:b/>
          <w:sz w:val="32"/>
          <w:szCs w:val="32"/>
        </w:rPr>
      </w:pPr>
      <w:commentRangeStart w:id="184"/>
      <w:r w:rsidRPr="00EF1AEC">
        <w:rPr>
          <w:rFonts w:ascii="Times New Roman" w:hAnsi="Times New Roman" w:cs="Times New Roman"/>
          <w:b/>
          <w:sz w:val="32"/>
          <w:szCs w:val="32"/>
        </w:rPr>
        <w:t>R</w:t>
      </w:r>
      <w:r w:rsidR="0004684A" w:rsidRPr="00EF1AEC">
        <w:rPr>
          <w:rFonts w:ascii="Times New Roman" w:hAnsi="Times New Roman" w:cs="Times New Roman"/>
          <w:b/>
          <w:sz w:val="32"/>
          <w:szCs w:val="32"/>
        </w:rPr>
        <w:t>eferences</w:t>
      </w:r>
      <w:commentRangeEnd w:id="184"/>
      <w:r w:rsidR="00AB0670" w:rsidRPr="00EF1AEC">
        <w:rPr>
          <w:rStyle w:val="CommentReference"/>
          <w:rFonts w:ascii="Times New Roman" w:hAnsi="Times New Roman" w:cs="Times New Roman"/>
          <w:b/>
          <w:sz w:val="32"/>
          <w:szCs w:val="32"/>
        </w:rPr>
        <w:commentReference w:id="184"/>
      </w:r>
    </w:p>
    <w:p w14:paraId="1726B35D" w14:textId="77777777" w:rsidR="00E344B7" w:rsidRPr="00E344B7" w:rsidRDefault="00F67AF1" w:rsidP="00E344B7">
      <w:pPr>
        <w:pStyle w:val="EndNoteBibliography"/>
        <w:ind w:left="720" w:hanging="720"/>
        <w:rPr>
          <w:noProof/>
        </w:rPr>
      </w:pPr>
      <w:r w:rsidRPr="00EF1AEC">
        <w:fldChar w:fldCharType="begin"/>
      </w:r>
      <w:r w:rsidRPr="00EF1AEC">
        <w:instrText xml:space="preserve"> ADDIN EN.REFLIST </w:instrText>
      </w:r>
      <w:r w:rsidRPr="00EF1AEC">
        <w:fldChar w:fldCharType="separate"/>
      </w:r>
      <w:r w:rsidR="00E344B7" w:rsidRPr="00E344B7">
        <w:rPr>
          <w:noProof/>
        </w:rPr>
        <w:t>1</w:t>
      </w:r>
      <w:r w:rsidR="00E344B7" w:rsidRPr="00E344B7">
        <w:rPr>
          <w:noProof/>
        </w:rPr>
        <w:tab/>
        <w:t xml:space="preserve">Wilkinson, D. M. At cross purposes. </w:t>
      </w:r>
      <w:r w:rsidR="00E344B7" w:rsidRPr="00E344B7">
        <w:rPr>
          <w:i/>
          <w:noProof/>
        </w:rPr>
        <w:t>Nature</w:t>
      </w:r>
      <w:r w:rsidR="00E344B7" w:rsidRPr="00E344B7">
        <w:rPr>
          <w:noProof/>
        </w:rPr>
        <w:t xml:space="preserve"> </w:t>
      </w:r>
      <w:r w:rsidR="00E344B7" w:rsidRPr="00E344B7">
        <w:rPr>
          <w:b/>
          <w:noProof/>
        </w:rPr>
        <w:t>412</w:t>
      </w:r>
      <w:r w:rsidR="00E344B7" w:rsidRPr="00E344B7">
        <w:rPr>
          <w:noProof/>
        </w:rPr>
        <w:t>, 485, doi:10.1038/35087676 (2001).</w:t>
      </w:r>
    </w:p>
    <w:p w14:paraId="34BA8B5D" w14:textId="77777777" w:rsidR="00E344B7" w:rsidRPr="00E344B7" w:rsidRDefault="00E344B7" w:rsidP="00E344B7">
      <w:pPr>
        <w:pStyle w:val="EndNoteBibliography"/>
        <w:ind w:left="720" w:hanging="720"/>
        <w:rPr>
          <w:noProof/>
        </w:rPr>
      </w:pPr>
      <w:r w:rsidRPr="00E344B7">
        <w:rPr>
          <w:noProof/>
        </w:rPr>
        <w:t>2</w:t>
      </w:r>
      <w:r w:rsidRPr="00E344B7">
        <w:rPr>
          <w:noProof/>
        </w:rPr>
        <w:tab/>
        <w:t xml:space="preserve">Estrela, S., Kerr, B. &amp; Morris, J. J. Transitions in individuality through symbiosis. </w:t>
      </w:r>
      <w:r w:rsidRPr="00E344B7">
        <w:rPr>
          <w:i/>
          <w:noProof/>
        </w:rPr>
        <w:t>Current Opinion in Microbiology</w:t>
      </w:r>
      <w:r w:rsidRPr="00E344B7">
        <w:rPr>
          <w:noProof/>
        </w:rPr>
        <w:t xml:space="preserve"> </w:t>
      </w:r>
      <w:r w:rsidRPr="00E344B7">
        <w:rPr>
          <w:b/>
          <w:noProof/>
        </w:rPr>
        <w:t>31</w:t>
      </w:r>
      <w:r w:rsidRPr="00E344B7">
        <w:rPr>
          <w:noProof/>
        </w:rPr>
        <w:t>, 191-198 (2016).</w:t>
      </w:r>
    </w:p>
    <w:p w14:paraId="0DEFB87C" w14:textId="77777777" w:rsidR="00E344B7" w:rsidRPr="009745DE" w:rsidRDefault="00E344B7" w:rsidP="00E344B7">
      <w:pPr>
        <w:pStyle w:val="EndNoteBibliography"/>
        <w:ind w:left="720" w:hanging="720"/>
        <w:rPr>
          <w:noProof/>
          <w:lang w:val="fr-FR"/>
        </w:rPr>
      </w:pPr>
      <w:r w:rsidRPr="00E344B7">
        <w:rPr>
          <w:noProof/>
        </w:rPr>
        <w:t>3</w:t>
      </w:r>
      <w:r w:rsidRPr="00E344B7">
        <w:rPr>
          <w:noProof/>
        </w:rPr>
        <w:tab/>
        <w:t xml:space="preserve">Leung, T. &amp; Poulin, R. Parasitism, commensalism, and mutualism: exploring the many shades of symbioses. </w:t>
      </w:r>
      <w:r w:rsidRPr="009745DE">
        <w:rPr>
          <w:i/>
          <w:noProof/>
          <w:lang w:val="fr-FR"/>
        </w:rPr>
        <w:t>Vie et Milieu</w:t>
      </w:r>
      <w:r w:rsidRPr="009745DE">
        <w:rPr>
          <w:noProof/>
          <w:lang w:val="fr-FR"/>
        </w:rPr>
        <w:t xml:space="preserve"> </w:t>
      </w:r>
      <w:r w:rsidRPr="009745DE">
        <w:rPr>
          <w:b/>
          <w:noProof/>
          <w:lang w:val="fr-FR"/>
        </w:rPr>
        <w:t>58</w:t>
      </w:r>
      <w:r w:rsidRPr="009745DE">
        <w:rPr>
          <w:noProof/>
          <w:lang w:val="fr-FR"/>
        </w:rPr>
        <w:t>, 107 (2008).</w:t>
      </w:r>
    </w:p>
    <w:p w14:paraId="03A09C7C" w14:textId="77777777" w:rsidR="00E344B7" w:rsidRPr="00E344B7" w:rsidRDefault="00E344B7" w:rsidP="00E344B7">
      <w:pPr>
        <w:pStyle w:val="EndNoteBibliography"/>
        <w:ind w:left="720" w:hanging="720"/>
        <w:rPr>
          <w:noProof/>
        </w:rPr>
      </w:pPr>
      <w:r w:rsidRPr="009745DE">
        <w:rPr>
          <w:noProof/>
          <w:lang w:val="fr-FR"/>
        </w:rPr>
        <w:t>4</w:t>
      </w:r>
      <w:r w:rsidRPr="009745DE">
        <w:rPr>
          <w:noProof/>
          <w:lang w:val="fr-FR"/>
        </w:rPr>
        <w:tab/>
        <w:t xml:space="preserve">Hopkins, S. R., Wojdak, J. M. &amp; Belden, L. K. Defensive Symbionts Mediate Host&amp;#x2013;Parasite Interactions at Multiple Scales. </w:t>
      </w:r>
      <w:r w:rsidRPr="00E344B7">
        <w:rPr>
          <w:i/>
          <w:noProof/>
        </w:rPr>
        <w:t>Trends in Parasitology</w:t>
      </w:r>
      <w:r w:rsidRPr="00E344B7">
        <w:rPr>
          <w:noProof/>
        </w:rPr>
        <w:t xml:space="preserve"> </w:t>
      </w:r>
      <w:r w:rsidRPr="00E344B7">
        <w:rPr>
          <w:b/>
          <w:noProof/>
        </w:rPr>
        <w:t>33</w:t>
      </w:r>
      <w:r w:rsidRPr="00E344B7">
        <w:rPr>
          <w:noProof/>
        </w:rPr>
        <w:t>, 53-64, doi:10.1016/j.pt.2016.10.003 (2016).</w:t>
      </w:r>
    </w:p>
    <w:p w14:paraId="6C013881" w14:textId="77777777" w:rsidR="00E344B7" w:rsidRPr="00E344B7" w:rsidRDefault="00E344B7" w:rsidP="00E344B7">
      <w:pPr>
        <w:pStyle w:val="EndNoteBibliography"/>
        <w:ind w:left="720" w:hanging="720"/>
        <w:rPr>
          <w:noProof/>
        </w:rPr>
      </w:pPr>
      <w:r w:rsidRPr="00E344B7">
        <w:rPr>
          <w:noProof/>
        </w:rPr>
        <w:t>5</w:t>
      </w:r>
      <w:r w:rsidRPr="00E344B7">
        <w:rPr>
          <w:noProof/>
        </w:rPr>
        <w:tab/>
        <w:t xml:space="preserve">Schmid Hempel, P. </w:t>
      </w:r>
      <w:r w:rsidRPr="00E344B7">
        <w:rPr>
          <w:i/>
          <w:noProof/>
        </w:rPr>
        <w:t>Evolutionary parasitologythe integrated study of infections, immunology, ecology, and genetics</w:t>
      </w:r>
      <w:r w:rsidRPr="00E344B7">
        <w:rPr>
          <w:noProof/>
        </w:rPr>
        <w:t>.  (2011).</w:t>
      </w:r>
    </w:p>
    <w:p w14:paraId="27C3D2E4" w14:textId="77777777" w:rsidR="00E344B7" w:rsidRPr="00E344B7" w:rsidRDefault="00E344B7" w:rsidP="00E344B7">
      <w:pPr>
        <w:pStyle w:val="EndNoteBibliography"/>
        <w:ind w:left="720" w:hanging="720"/>
        <w:rPr>
          <w:noProof/>
        </w:rPr>
      </w:pPr>
      <w:r w:rsidRPr="00E344B7">
        <w:rPr>
          <w:noProof/>
        </w:rPr>
        <w:t>6</w:t>
      </w:r>
      <w:r w:rsidRPr="00E344B7">
        <w:rPr>
          <w:noProof/>
        </w:rPr>
        <w:tab/>
        <w:t xml:space="preserve">Margulis, L. &amp; Fester, R. </w:t>
      </w:r>
      <w:r w:rsidRPr="00E344B7">
        <w:rPr>
          <w:i/>
          <w:noProof/>
        </w:rPr>
        <w:t>Symbiosis as a source of evolutionary innovation: speciation and morphogenesis</w:t>
      </w:r>
      <w:r w:rsidRPr="00E344B7">
        <w:rPr>
          <w:noProof/>
        </w:rPr>
        <w:t>.  (Mit Press, 1991).</w:t>
      </w:r>
    </w:p>
    <w:p w14:paraId="6B38AED9" w14:textId="77777777" w:rsidR="00E344B7" w:rsidRPr="00E344B7" w:rsidRDefault="00E344B7" w:rsidP="00E344B7">
      <w:pPr>
        <w:pStyle w:val="EndNoteBibliography"/>
        <w:ind w:left="720" w:hanging="720"/>
        <w:rPr>
          <w:noProof/>
        </w:rPr>
      </w:pPr>
      <w:r w:rsidRPr="00E344B7">
        <w:rPr>
          <w:noProof/>
        </w:rPr>
        <w:t>7</w:t>
      </w:r>
      <w:r w:rsidRPr="00E344B7">
        <w:rPr>
          <w:noProof/>
        </w:rPr>
        <w:tab/>
        <w:t xml:space="preserve">Szathmáry, E. &amp; Smith, J. M. The major evolutionary transitions. </w:t>
      </w:r>
      <w:r w:rsidRPr="00E344B7">
        <w:rPr>
          <w:i/>
          <w:noProof/>
        </w:rPr>
        <w:t>Nature</w:t>
      </w:r>
      <w:r w:rsidRPr="00E344B7">
        <w:rPr>
          <w:noProof/>
        </w:rPr>
        <w:t xml:space="preserve"> </w:t>
      </w:r>
      <w:r w:rsidRPr="00E344B7">
        <w:rPr>
          <w:b/>
          <w:noProof/>
        </w:rPr>
        <w:t>374</w:t>
      </w:r>
      <w:r w:rsidRPr="00E344B7">
        <w:rPr>
          <w:noProof/>
        </w:rPr>
        <w:t>, 227-232 (1995).</w:t>
      </w:r>
    </w:p>
    <w:p w14:paraId="1304BFC8" w14:textId="77777777" w:rsidR="00E344B7" w:rsidRPr="00E344B7" w:rsidRDefault="00E344B7" w:rsidP="00E344B7">
      <w:pPr>
        <w:pStyle w:val="EndNoteBibliography"/>
        <w:ind w:left="720" w:hanging="720"/>
        <w:rPr>
          <w:noProof/>
        </w:rPr>
      </w:pPr>
      <w:r w:rsidRPr="00E344B7">
        <w:rPr>
          <w:noProof/>
        </w:rPr>
        <w:t>8</w:t>
      </w:r>
      <w:r w:rsidRPr="00E344B7">
        <w:rPr>
          <w:noProof/>
        </w:rPr>
        <w:tab/>
        <w:t xml:space="preserve">Kiers, E. T. &amp; West, S. A. Evolving new organisms via symbiosis. </w:t>
      </w:r>
      <w:r w:rsidRPr="00E344B7">
        <w:rPr>
          <w:i/>
          <w:noProof/>
        </w:rPr>
        <w:t>Science</w:t>
      </w:r>
      <w:r w:rsidRPr="00E344B7">
        <w:rPr>
          <w:noProof/>
        </w:rPr>
        <w:t xml:space="preserve"> </w:t>
      </w:r>
      <w:r w:rsidRPr="00E344B7">
        <w:rPr>
          <w:b/>
          <w:noProof/>
        </w:rPr>
        <w:t>348</w:t>
      </w:r>
      <w:r w:rsidRPr="00E344B7">
        <w:rPr>
          <w:noProof/>
        </w:rPr>
        <w:t>, 392-394 (2015).</w:t>
      </w:r>
    </w:p>
    <w:p w14:paraId="2802B265" w14:textId="547BDA85" w:rsidR="00E344B7" w:rsidRPr="00E344B7" w:rsidRDefault="00E344B7" w:rsidP="00E344B7">
      <w:pPr>
        <w:pStyle w:val="EndNoteBibliography"/>
        <w:ind w:left="720" w:hanging="720"/>
        <w:rPr>
          <w:noProof/>
        </w:rPr>
      </w:pPr>
      <w:r w:rsidRPr="00E344B7">
        <w:rPr>
          <w:noProof/>
        </w:rPr>
        <w:t>9</w:t>
      </w:r>
      <w:r w:rsidRPr="00E344B7">
        <w:rPr>
          <w:noProof/>
        </w:rPr>
        <w:tab/>
        <w:t xml:space="preserve">Thrall, P. H., Hochberg, M. E., Burdon, J. J. &amp; Bever, J. D. Coevolution of symbiotic mutualists and parasites in a community context. </w:t>
      </w:r>
      <w:r w:rsidRPr="00E344B7">
        <w:rPr>
          <w:i/>
          <w:noProof/>
        </w:rPr>
        <w:t>Trends in Ecology &amp; Evolution</w:t>
      </w:r>
      <w:r w:rsidRPr="00E344B7">
        <w:rPr>
          <w:noProof/>
        </w:rPr>
        <w:t xml:space="preserve"> </w:t>
      </w:r>
      <w:r w:rsidRPr="00E344B7">
        <w:rPr>
          <w:b/>
          <w:noProof/>
        </w:rPr>
        <w:t>22</w:t>
      </w:r>
      <w:r w:rsidRPr="00E344B7">
        <w:rPr>
          <w:noProof/>
        </w:rPr>
        <w:t>, 120-126, doi:</w:t>
      </w:r>
      <w:hyperlink r:id="rId11" w:history="1">
        <w:r w:rsidRPr="00E344B7">
          <w:rPr>
            <w:rStyle w:val="Hyperlink"/>
            <w:rFonts w:asciiTheme="minorHAnsi" w:hAnsiTheme="minorHAnsi"/>
            <w:noProof/>
            <w:lang w:val="en-GB"/>
          </w:rPr>
          <w:t>https://doi.org/10.1016/j.tree.2006.11.007</w:t>
        </w:r>
      </w:hyperlink>
      <w:r w:rsidRPr="00E344B7">
        <w:rPr>
          <w:noProof/>
        </w:rPr>
        <w:t xml:space="preserve"> (2007).</w:t>
      </w:r>
    </w:p>
    <w:p w14:paraId="7B4911A8" w14:textId="77777777" w:rsidR="00E344B7" w:rsidRPr="00E344B7" w:rsidRDefault="00E344B7" w:rsidP="00E344B7">
      <w:pPr>
        <w:pStyle w:val="EndNoteBibliography"/>
        <w:ind w:left="720" w:hanging="720"/>
        <w:rPr>
          <w:noProof/>
        </w:rPr>
      </w:pPr>
      <w:r w:rsidRPr="00E344B7">
        <w:rPr>
          <w:noProof/>
        </w:rPr>
        <w:t>10</w:t>
      </w:r>
      <w:r w:rsidRPr="00E344B7">
        <w:rPr>
          <w:noProof/>
        </w:rPr>
        <w:tab/>
        <w:t xml:space="preserve">Reynolds, H. L., Packer, A., Bever, J. D. &amp; Clay, K. Grassroots ecology: plant–microbe–soil interactions as drivers of plant community structure and dynamics. </w:t>
      </w:r>
      <w:r w:rsidRPr="00E344B7">
        <w:rPr>
          <w:i/>
          <w:noProof/>
        </w:rPr>
        <w:t>Ecology</w:t>
      </w:r>
      <w:r w:rsidRPr="00E344B7">
        <w:rPr>
          <w:noProof/>
        </w:rPr>
        <w:t xml:space="preserve"> </w:t>
      </w:r>
      <w:r w:rsidRPr="00E344B7">
        <w:rPr>
          <w:b/>
          <w:noProof/>
        </w:rPr>
        <w:t>84</w:t>
      </w:r>
      <w:r w:rsidRPr="00E344B7">
        <w:rPr>
          <w:noProof/>
        </w:rPr>
        <w:t>, 2281-2291, doi:10.1890/02-0298 (2003).</w:t>
      </w:r>
    </w:p>
    <w:p w14:paraId="4ED398E1" w14:textId="77777777" w:rsidR="00E344B7" w:rsidRPr="00E344B7" w:rsidRDefault="00E344B7" w:rsidP="00E344B7">
      <w:pPr>
        <w:pStyle w:val="EndNoteBibliography"/>
        <w:ind w:left="720" w:hanging="720"/>
        <w:rPr>
          <w:noProof/>
        </w:rPr>
      </w:pPr>
      <w:r w:rsidRPr="00E344B7">
        <w:rPr>
          <w:noProof/>
        </w:rPr>
        <w:lastRenderedPageBreak/>
        <w:t>11</w:t>
      </w:r>
      <w:r w:rsidRPr="00E344B7">
        <w:rPr>
          <w:noProof/>
        </w:rPr>
        <w:tab/>
        <w:t xml:space="preserve">Haines-Young, R. &amp; Potschin, M. The links between biodiversity, ecosystem services and human well-being. </w:t>
      </w:r>
      <w:r w:rsidRPr="00E344B7">
        <w:rPr>
          <w:i/>
          <w:noProof/>
        </w:rPr>
        <w:t>Ecosystem Ecology: a new synthesis</w:t>
      </w:r>
      <w:r w:rsidRPr="00E344B7">
        <w:rPr>
          <w:noProof/>
        </w:rPr>
        <w:t>, 110-139 (2010).</w:t>
      </w:r>
    </w:p>
    <w:p w14:paraId="674D0BAD" w14:textId="77777777" w:rsidR="00E344B7" w:rsidRPr="00E344B7" w:rsidRDefault="00E344B7" w:rsidP="00E344B7">
      <w:pPr>
        <w:pStyle w:val="EndNoteBibliography"/>
        <w:ind w:left="720" w:hanging="720"/>
        <w:rPr>
          <w:noProof/>
        </w:rPr>
      </w:pPr>
      <w:r w:rsidRPr="00E344B7">
        <w:rPr>
          <w:noProof/>
        </w:rPr>
        <w:t>12</w:t>
      </w:r>
      <w:r w:rsidRPr="00E344B7">
        <w:rPr>
          <w:noProof/>
        </w:rPr>
        <w:tab/>
        <w:t xml:space="preserve">Gunn, A. &amp; Pitt, S. J. </w:t>
      </w:r>
      <w:r w:rsidRPr="00E344B7">
        <w:rPr>
          <w:i/>
          <w:noProof/>
        </w:rPr>
        <w:t>Parasitology: an integrated approach</w:t>
      </w:r>
      <w:r w:rsidRPr="00E344B7">
        <w:rPr>
          <w:noProof/>
        </w:rPr>
        <w:t>.  (John Wiley &amp; Sons, 2012).</w:t>
      </w:r>
    </w:p>
    <w:p w14:paraId="24C04FDD" w14:textId="77777777" w:rsidR="00E344B7" w:rsidRPr="00E344B7" w:rsidRDefault="00E344B7" w:rsidP="00E344B7">
      <w:pPr>
        <w:pStyle w:val="EndNoteBibliography"/>
        <w:ind w:left="720" w:hanging="720"/>
        <w:rPr>
          <w:noProof/>
        </w:rPr>
      </w:pPr>
      <w:r w:rsidRPr="00E344B7">
        <w:rPr>
          <w:noProof/>
        </w:rPr>
        <w:t>13</w:t>
      </w:r>
      <w:r w:rsidRPr="00E344B7">
        <w:rPr>
          <w:noProof/>
        </w:rPr>
        <w:tab/>
        <w:t xml:space="preserve">Paterson, A. M., Palma, R. L. &amp; Gray, R. D. Drowning on arrival, missing the boat, and x-events: How likely are sorting events. </w:t>
      </w:r>
      <w:r w:rsidRPr="00E344B7">
        <w:rPr>
          <w:i/>
          <w:noProof/>
        </w:rPr>
        <w:t>Tangled trees: Phylogeny, cospeciation, and coevolution</w:t>
      </w:r>
      <w:r w:rsidRPr="00E344B7">
        <w:rPr>
          <w:noProof/>
        </w:rPr>
        <w:t>, 287-309 (2003).</w:t>
      </w:r>
    </w:p>
    <w:p w14:paraId="1247CEEC" w14:textId="77777777" w:rsidR="00E344B7" w:rsidRPr="009745DE" w:rsidRDefault="00E344B7" w:rsidP="00E344B7">
      <w:pPr>
        <w:pStyle w:val="EndNoteBibliography"/>
        <w:ind w:left="720" w:hanging="720"/>
        <w:rPr>
          <w:noProof/>
          <w:lang w:val="de-DE"/>
        </w:rPr>
      </w:pPr>
      <w:r w:rsidRPr="00E344B7">
        <w:rPr>
          <w:noProof/>
        </w:rPr>
        <w:t>14</w:t>
      </w:r>
      <w:r w:rsidRPr="00E344B7">
        <w:rPr>
          <w:noProof/>
        </w:rPr>
        <w:tab/>
        <w:t xml:space="preserve">Fahrenholz, H. Ectoparasiten und Abstammungslehre. </w:t>
      </w:r>
      <w:r w:rsidRPr="009745DE">
        <w:rPr>
          <w:i/>
          <w:noProof/>
          <w:lang w:val="de-DE"/>
        </w:rPr>
        <w:t>Zoologischer Anzeiger</w:t>
      </w:r>
      <w:r w:rsidRPr="009745DE">
        <w:rPr>
          <w:noProof/>
          <w:lang w:val="de-DE"/>
        </w:rPr>
        <w:t xml:space="preserve"> </w:t>
      </w:r>
      <w:r w:rsidRPr="009745DE">
        <w:rPr>
          <w:b/>
          <w:noProof/>
          <w:lang w:val="de-DE"/>
        </w:rPr>
        <w:t>41</w:t>
      </w:r>
      <w:r w:rsidRPr="009745DE">
        <w:rPr>
          <w:noProof/>
          <w:lang w:val="de-DE"/>
        </w:rPr>
        <w:t>, 371–374 (1913).</w:t>
      </w:r>
    </w:p>
    <w:p w14:paraId="1CFDFACD" w14:textId="77777777" w:rsidR="00E344B7" w:rsidRPr="00E344B7" w:rsidRDefault="00E344B7" w:rsidP="00E344B7">
      <w:pPr>
        <w:pStyle w:val="EndNoteBibliography"/>
        <w:ind w:left="720" w:hanging="720"/>
        <w:rPr>
          <w:noProof/>
        </w:rPr>
      </w:pPr>
      <w:r w:rsidRPr="009745DE">
        <w:rPr>
          <w:noProof/>
          <w:lang w:val="de-DE"/>
        </w:rPr>
        <w:t>15</w:t>
      </w:r>
      <w:r w:rsidRPr="009745DE">
        <w:rPr>
          <w:noProof/>
          <w:lang w:val="de-DE"/>
        </w:rPr>
        <w:tab/>
        <w:t xml:space="preserve">Eichler, W. Die Entfaltungsregel und andere Gesetzmäßigkeiten in den parasitogenetischen Beziehungen der Mallophagen und anderer ständiger Parasiten zu ihren Wirten. </w:t>
      </w:r>
      <w:r w:rsidRPr="00E344B7">
        <w:rPr>
          <w:i/>
          <w:noProof/>
        </w:rPr>
        <w:t>Zool. Anz</w:t>
      </w:r>
      <w:r w:rsidRPr="00E344B7">
        <w:rPr>
          <w:noProof/>
        </w:rPr>
        <w:t xml:space="preserve"> </w:t>
      </w:r>
      <w:r w:rsidRPr="00E344B7">
        <w:rPr>
          <w:b/>
          <w:noProof/>
        </w:rPr>
        <w:t>137</w:t>
      </w:r>
      <w:r w:rsidRPr="00E344B7">
        <w:rPr>
          <w:noProof/>
        </w:rPr>
        <w:t>, 77-83 (1942).</w:t>
      </w:r>
    </w:p>
    <w:p w14:paraId="49DACD25" w14:textId="77777777" w:rsidR="00E344B7" w:rsidRPr="00E344B7" w:rsidRDefault="00E344B7" w:rsidP="00E344B7">
      <w:pPr>
        <w:pStyle w:val="EndNoteBibliography"/>
        <w:ind w:left="720" w:hanging="720"/>
        <w:rPr>
          <w:noProof/>
        </w:rPr>
      </w:pPr>
      <w:r w:rsidRPr="00E344B7">
        <w:rPr>
          <w:noProof/>
        </w:rPr>
        <w:t>16</w:t>
      </w:r>
      <w:r w:rsidRPr="00E344B7">
        <w:rPr>
          <w:noProof/>
        </w:rPr>
        <w:tab/>
        <w:t>Nylin, S.</w:t>
      </w:r>
      <w:r w:rsidRPr="00E344B7">
        <w:rPr>
          <w:i/>
          <w:noProof/>
        </w:rPr>
        <w:t xml:space="preserve"> et al.</w:t>
      </w:r>
      <w:r w:rsidRPr="00E344B7">
        <w:rPr>
          <w:noProof/>
        </w:rPr>
        <w:t xml:space="preserve"> Embracing Colonizations: A New Paradigm for Species Association Dynamics. </w:t>
      </w:r>
      <w:r w:rsidRPr="00E344B7">
        <w:rPr>
          <w:i/>
          <w:noProof/>
        </w:rPr>
        <w:t>Trends Ecol Evol</w:t>
      </w:r>
      <w:r w:rsidRPr="00E344B7">
        <w:rPr>
          <w:noProof/>
        </w:rPr>
        <w:t xml:space="preserve"> </w:t>
      </w:r>
      <w:r w:rsidRPr="00E344B7">
        <w:rPr>
          <w:b/>
          <w:noProof/>
        </w:rPr>
        <w:t>33</w:t>
      </w:r>
      <w:r w:rsidRPr="00E344B7">
        <w:rPr>
          <w:noProof/>
        </w:rPr>
        <w:t>, 4-14, doi:10.1016/j.tree.2017.10.005 (2018).</w:t>
      </w:r>
    </w:p>
    <w:p w14:paraId="4E3699B2" w14:textId="77777777" w:rsidR="00E344B7" w:rsidRPr="00E344B7" w:rsidRDefault="00E344B7" w:rsidP="00E344B7">
      <w:pPr>
        <w:pStyle w:val="EndNoteBibliography"/>
        <w:ind w:left="720" w:hanging="720"/>
        <w:rPr>
          <w:noProof/>
        </w:rPr>
      </w:pPr>
      <w:r w:rsidRPr="00E344B7">
        <w:rPr>
          <w:noProof/>
        </w:rPr>
        <w:t>17</w:t>
      </w:r>
      <w:r w:rsidRPr="00E344B7">
        <w:rPr>
          <w:noProof/>
        </w:rPr>
        <w:tab/>
        <w:t>de Vienne, D. M.</w:t>
      </w:r>
      <w:r w:rsidRPr="00E344B7">
        <w:rPr>
          <w:i/>
          <w:noProof/>
        </w:rPr>
        <w:t xml:space="preserve"> et al.</w:t>
      </w:r>
      <w:r w:rsidRPr="00E344B7">
        <w:rPr>
          <w:noProof/>
        </w:rPr>
        <w:t xml:space="preserve"> Cospeciation vs host-shift speciation: methods for testing, evidence from natural associations and relation to coevolution. </w:t>
      </w:r>
      <w:r w:rsidRPr="00E344B7">
        <w:rPr>
          <w:i/>
          <w:noProof/>
        </w:rPr>
        <w:t>New Phytologist</w:t>
      </w:r>
      <w:r w:rsidRPr="00E344B7">
        <w:rPr>
          <w:noProof/>
        </w:rPr>
        <w:t xml:space="preserve"> </w:t>
      </w:r>
      <w:r w:rsidRPr="00E344B7">
        <w:rPr>
          <w:b/>
          <w:noProof/>
        </w:rPr>
        <w:t>198</w:t>
      </w:r>
      <w:r w:rsidRPr="00E344B7">
        <w:rPr>
          <w:noProof/>
        </w:rPr>
        <w:t>, 347-385, doi:10.1111/nph.12150 (2013).</w:t>
      </w:r>
    </w:p>
    <w:p w14:paraId="36976580" w14:textId="77777777" w:rsidR="00E344B7" w:rsidRPr="00E344B7" w:rsidRDefault="00E344B7" w:rsidP="00E344B7">
      <w:pPr>
        <w:pStyle w:val="EndNoteBibliography"/>
        <w:ind w:left="720" w:hanging="720"/>
        <w:rPr>
          <w:noProof/>
        </w:rPr>
      </w:pPr>
      <w:r w:rsidRPr="00E344B7">
        <w:rPr>
          <w:noProof/>
        </w:rPr>
        <w:t>18</w:t>
      </w:r>
      <w:r w:rsidRPr="00E344B7">
        <w:rPr>
          <w:noProof/>
        </w:rPr>
        <w:tab/>
        <w:t xml:space="preserve">Brooks, D. R. Hennig's Parasitological Method: A Proposed Solution. </w:t>
      </w:r>
      <w:r w:rsidRPr="00E344B7">
        <w:rPr>
          <w:i/>
          <w:noProof/>
        </w:rPr>
        <w:t>Systematic Zoology</w:t>
      </w:r>
      <w:r w:rsidRPr="00E344B7">
        <w:rPr>
          <w:noProof/>
        </w:rPr>
        <w:t xml:space="preserve"> </w:t>
      </w:r>
      <w:r w:rsidRPr="00E344B7">
        <w:rPr>
          <w:b/>
          <w:noProof/>
        </w:rPr>
        <w:t>30</w:t>
      </w:r>
      <w:r w:rsidRPr="00E344B7">
        <w:rPr>
          <w:noProof/>
        </w:rPr>
        <w:t>, 229-249, doi:10.2307/2413247 (1981).</w:t>
      </w:r>
    </w:p>
    <w:p w14:paraId="1026FBC6" w14:textId="77777777" w:rsidR="00E344B7" w:rsidRPr="00E344B7" w:rsidRDefault="00E344B7" w:rsidP="00E344B7">
      <w:pPr>
        <w:pStyle w:val="EndNoteBibliography"/>
        <w:ind w:left="720" w:hanging="720"/>
        <w:rPr>
          <w:noProof/>
        </w:rPr>
      </w:pPr>
      <w:r w:rsidRPr="00E344B7">
        <w:rPr>
          <w:noProof/>
        </w:rPr>
        <w:t>19</w:t>
      </w:r>
      <w:r w:rsidRPr="00E344B7">
        <w:rPr>
          <w:noProof/>
        </w:rPr>
        <w:tab/>
        <w:t xml:space="preserve">Page, R. D. M. COMPONENT ANALYSIS: A VALIANT FAILURE? </w:t>
      </w:r>
      <w:r w:rsidRPr="00E344B7">
        <w:rPr>
          <w:i/>
          <w:noProof/>
        </w:rPr>
        <w:t>Cladistics</w:t>
      </w:r>
      <w:r w:rsidRPr="00E344B7">
        <w:rPr>
          <w:noProof/>
        </w:rPr>
        <w:t xml:space="preserve"> </w:t>
      </w:r>
      <w:r w:rsidRPr="00E344B7">
        <w:rPr>
          <w:b/>
          <w:noProof/>
        </w:rPr>
        <w:t>6</w:t>
      </w:r>
      <w:r w:rsidRPr="00E344B7">
        <w:rPr>
          <w:noProof/>
        </w:rPr>
        <w:t>, 119-136, doi:10.1111/j.1096-0031.1990.tb00532.x (1990).</w:t>
      </w:r>
    </w:p>
    <w:p w14:paraId="7EBB9AFE" w14:textId="77777777" w:rsidR="00E344B7" w:rsidRPr="00E344B7" w:rsidRDefault="00E344B7" w:rsidP="00E344B7">
      <w:pPr>
        <w:pStyle w:val="EndNoteBibliography"/>
        <w:ind w:left="720" w:hanging="720"/>
        <w:rPr>
          <w:noProof/>
        </w:rPr>
      </w:pPr>
      <w:r w:rsidRPr="00E344B7">
        <w:rPr>
          <w:rFonts w:hint="eastAsia"/>
          <w:noProof/>
        </w:rPr>
        <w:t>20</w:t>
      </w:r>
      <w:r w:rsidRPr="00E344B7">
        <w:rPr>
          <w:rFonts w:hint="eastAsia"/>
          <w:noProof/>
        </w:rPr>
        <w:tab/>
        <w:t>Page, R. D. Parallel phylogenies: reconstructing the history of host</w:t>
      </w:r>
      <w:r w:rsidRPr="00E344B7">
        <w:rPr>
          <w:rFonts w:hint="eastAsia"/>
          <w:noProof/>
        </w:rPr>
        <w:t>‐</w:t>
      </w:r>
      <w:r w:rsidRPr="00E344B7">
        <w:rPr>
          <w:rFonts w:hint="eastAsia"/>
          <w:noProof/>
        </w:rPr>
        <w:t xml:space="preserve">parasite assemblages. </w:t>
      </w:r>
      <w:r w:rsidRPr="00E344B7">
        <w:rPr>
          <w:rFonts w:hint="eastAsia"/>
          <w:i/>
          <w:noProof/>
        </w:rPr>
        <w:t>Cladistics</w:t>
      </w:r>
      <w:r w:rsidRPr="00E344B7">
        <w:rPr>
          <w:rFonts w:hint="eastAsia"/>
          <w:noProof/>
        </w:rPr>
        <w:t xml:space="preserve"> </w:t>
      </w:r>
      <w:r w:rsidRPr="00E344B7">
        <w:rPr>
          <w:rFonts w:hint="eastAsia"/>
          <w:b/>
          <w:noProof/>
        </w:rPr>
        <w:t>10</w:t>
      </w:r>
      <w:r w:rsidRPr="00E344B7">
        <w:rPr>
          <w:rFonts w:hint="eastAsia"/>
          <w:noProof/>
        </w:rPr>
        <w:t>, 155-173 (1994).</w:t>
      </w:r>
    </w:p>
    <w:p w14:paraId="67A965B0" w14:textId="77777777" w:rsidR="00E344B7" w:rsidRPr="00E344B7" w:rsidRDefault="00E344B7" w:rsidP="00E344B7">
      <w:pPr>
        <w:pStyle w:val="EndNoteBibliography"/>
        <w:ind w:left="720" w:hanging="720"/>
        <w:rPr>
          <w:noProof/>
        </w:rPr>
      </w:pPr>
      <w:r w:rsidRPr="00E344B7">
        <w:rPr>
          <w:noProof/>
        </w:rPr>
        <w:t>21</w:t>
      </w:r>
      <w:r w:rsidRPr="00E344B7">
        <w:rPr>
          <w:noProof/>
        </w:rPr>
        <w:tab/>
        <w:t xml:space="preserve">Legendre, P., Desdevises, Y. &amp; Bazin, E. A statistical test for host–parasite coevolution. </w:t>
      </w:r>
      <w:r w:rsidRPr="00E344B7">
        <w:rPr>
          <w:i/>
          <w:noProof/>
        </w:rPr>
        <w:t>Systematic biology</w:t>
      </w:r>
      <w:r w:rsidRPr="00E344B7">
        <w:rPr>
          <w:noProof/>
        </w:rPr>
        <w:t xml:space="preserve"> </w:t>
      </w:r>
      <w:r w:rsidRPr="00E344B7">
        <w:rPr>
          <w:b/>
          <w:noProof/>
        </w:rPr>
        <w:t>51</w:t>
      </w:r>
      <w:r w:rsidRPr="00E344B7">
        <w:rPr>
          <w:noProof/>
        </w:rPr>
        <w:t>, 217-234 (2002).</w:t>
      </w:r>
    </w:p>
    <w:p w14:paraId="1CFDFD1A" w14:textId="77777777" w:rsidR="00E344B7" w:rsidRPr="00E344B7" w:rsidRDefault="00E344B7" w:rsidP="00E344B7">
      <w:pPr>
        <w:pStyle w:val="EndNoteBibliography"/>
        <w:ind w:left="720" w:hanging="720"/>
        <w:rPr>
          <w:noProof/>
        </w:rPr>
      </w:pPr>
      <w:r w:rsidRPr="00E344B7">
        <w:rPr>
          <w:noProof/>
        </w:rPr>
        <w:t>22</w:t>
      </w:r>
      <w:r w:rsidRPr="00E344B7">
        <w:rPr>
          <w:noProof/>
        </w:rPr>
        <w:tab/>
        <w:t>Summers, K.</w:t>
      </w:r>
      <w:r w:rsidRPr="00E344B7">
        <w:rPr>
          <w:i/>
          <w:noProof/>
        </w:rPr>
        <w:t xml:space="preserve"> et al.</w:t>
      </w:r>
      <w:r w:rsidRPr="00E344B7">
        <w:rPr>
          <w:noProof/>
        </w:rPr>
        <w:t xml:space="preserve"> Parasitic exploitation as an engine of diversity. </w:t>
      </w:r>
      <w:r w:rsidRPr="00E344B7">
        <w:rPr>
          <w:i/>
          <w:noProof/>
        </w:rPr>
        <w:t>Biol Rev</w:t>
      </w:r>
      <w:r w:rsidRPr="00E344B7">
        <w:rPr>
          <w:noProof/>
        </w:rPr>
        <w:t xml:space="preserve"> </w:t>
      </w:r>
      <w:r w:rsidRPr="00E344B7">
        <w:rPr>
          <w:b/>
          <w:noProof/>
        </w:rPr>
        <w:t>78</w:t>
      </w:r>
      <w:r w:rsidRPr="00E344B7">
        <w:rPr>
          <w:noProof/>
        </w:rPr>
        <w:t>, 639-675, doi:10.1017/S146479310300616x (2003).</w:t>
      </w:r>
    </w:p>
    <w:p w14:paraId="0A81E4C5" w14:textId="77777777" w:rsidR="00E344B7" w:rsidRPr="00E344B7" w:rsidRDefault="00E344B7" w:rsidP="00E344B7">
      <w:pPr>
        <w:pStyle w:val="EndNoteBibliography"/>
        <w:ind w:left="720" w:hanging="720"/>
        <w:rPr>
          <w:noProof/>
        </w:rPr>
      </w:pPr>
      <w:r w:rsidRPr="00E344B7">
        <w:rPr>
          <w:noProof/>
        </w:rPr>
        <w:t>23</w:t>
      </w:r>
      <w:r w:rsidRPr="00E344B7">
        <w:rPr>
          <w:noProof/>
        </w:rPr>
        <w:tab/>
        <w:t xml:space="preserve">Giraud, T., Gladieux, P. &amp; Gavrilets, S. Linking the emergence of fungal plant diseases with ecological speciation. </w:t>
      </w:r>
      <w:r w:rsidRPr="00E344B7">
        <w:rPr>
          <w:i/>
          <w:noProof/>
        </w:rPr>
        <w:t>Trends in Ecology &amp; Evolution</w:t>
      </w:r>
      <w:r w:rsidRPr="00E344B7">
        <w:rPr>
          <w:noProof/>
        </w:rPr>
        <w:t xml:space="preserve"> </w:t>
      </w:r>
      <w:r w:rsidRPr="00E344B7">
        <w:rPr>
          <w:b/>
          <w:noProof/>
        </w:rPr>
        <w:t>25</w:t>
      </w:r>
      <w:r w:rsidRPr="00E344B7">
        <w:rPr>
          <w:noProof/>
        </w:rPr>
        <w:t>, 387-395, doi:10.1016/j.tree.2010.03.006 (2010).</w:t>
      </w:r>
    </w:p>
    <w:p w14:paraId="7EACB65B" w14:textId="77777777" w:rsidR="00E344B7" w:rsidRPr="009745DE" w:rsidRDefault="00E344B7" w:rsidP="00E344B7">
      <w:pPr>
        <w:pStyle w:val="EndNoteBibliography"/>
        <w:ind w:left="720" w:hanging="720"/>
        <w:rPr>
          <w:noProof/>
          <w:lang w:val="nb-NO"/>
        </w:rPr>
      </w:pPr>
      <w:r w:rsidRPr="00E344B7">
        <w:rPr>
          <w:noProof/>
        </w:rPr>
        <w:t>24</w:t>
      </w:r>
      <w:r w:rsidRPr="00E344B7">
        <w:rPr>
          <w:noProof/>
        </w:rPr>
        <w:tab/>
        <w:t xml:space="preserve">Rundle, H. D. &amp; Nosil, P. Ecological speciation. </w:t>
      </w:r>
      <w:r w:rsidRPr="009745DE">
        <w:rPr>
          <w:i/>
          <w:noProof/>
          <w:lang w:val="nb-NO"/>
        </w:rPr>
        <w:t>Ecol Lett</w:t>
      </w:r>
      <w:r w:rsidRPr="009745DE">
        <w:rPr>
          <w:noProof/>
          <w:lang w:val="nb-NO"/>
        </w:rPr>
        <w:t xml:space="preserve"> </w:t>
      </w:r>
      <w:r w:rsidRPr="009745DE">
        <w:rPr>
          <w:b/>
          <w:noProof/>
          <w:lang w:val="nb-NO"/>
        </w:rPr>
        <w:t>8</w:t>
      </w:r>
      <w:r w:rsidRPr="009745DE">
        <w:rPr>
          <w:noProof/>
          <w:lang w:val="nb-NO"/>
        </w:rPr>
        <w:t>, 336-352, doi:10.1111/j.1461-0248.2004.00715.x (2005).</w:t>
      </w:r>
    </w:p>
    <w:p w14:paraId="6BAE3D50" w14:textId="77777777" w:rsidR="00E344B7" w:rsidRPr="00E344B7" w:rsidRDefault="00E344B7" w:rsidP="00E344B7">
      <w:pPr>
        <w:pStyle w:val="EndNoteBibliography"/>
        <w:ind w:left="720" w:hanging="720"/>
        <w:rPr>
          <w:noProof/>
        </w:rPr>
      </w:pPr>
      <w:r w:rsidRPr="00E344B7">
        <w:rPr>
          <w:noProof/>
        </w:rPr>
        <w:t>25</w:t>
      </w:r>
      <w:r w:rsidRPr="00E344B7">
        <w:rPr>
          <w:noProof/>
        </w:rPr>
        <w:tab/>
        <w:t xml:space="preserve">Clayton, D. H., Bush, S. E. &amp; Johnson, K. P. </w:t>
      </w:r>
      <w:r w:rsidRPr="00E344B7">
        <w:rPr>
          <w:i/>
          <w:noProof/>
        </w:rPr>
        <w:t>Coevolution of life on hosts: integrating ecology and history</w:t>
      </w:r>
      <w:r w:rsidRPr="00E344B7">
        <w:rPr>
          <w:noProof/>
        </w:rPr>
        <w:t>.  (University of Chicago Press, 2015).</w:t>
      </w:r>
    </w:p>
    <w:p w14:paraId="55C187CD" w14:textId="77777777" w:rsidR="00E344B7" w:rsidRPr="00E344B7" w:rsidRDefault="00E344B7" w:rsidP="00E344B7">
      <w:pPr>
        <w:pStyle w:val="EndNoteBibliography"/>
        <w:ind w:left="720" w:hanging="720"/>
        <w:rPr>
          <w:noProof/>
        </w:rPr>
      </w:pPr>
      <w:r w:rsidRPr="00E344B7">
        <w:rPr>
          <w:noProof/>
        </w:rPr>
        <w:t>26</w:t>
      </w:r>
      <w:r w:rsidRPr="00E344B7">
        <w:rPr>
          <w:noProof/>
        </w:rPr>
        <w:tab/>
        <w:t xml:space="preserve">Bronstein, J. L. </w:t>
      </w:r>
      <w:r w:rsidRPr="00E344B7">
        <w:rPr>
          <w:i/>
          <w:noProof/>
        </w:rPr>
        <w:t>Mutualism</w:t>
      </w:r>
      <w:r w:rsidRPr="00E344B7">
        <w:rPr>
          <w:noProof/>
        </w:rPr>
        <w:t>.  (Oxford University Press, USA, 2015).</w:t>
      </w:r>
    </w:p>
    <w:p w14:paraId="01A02691" w14:textId="77777777" w:rsidR="00E344B7" w:rsidRPr="00E344B7" w:rsidRDefault="00E344B7" w:rsidP="00E344B7">
      <w:pPr>
        <w:pStyle w:val="EndNoteBibliography"/>
        <w:ind w:left="720" w:hanging="720"/>
        <w:rPr>
          <w:noProof/>
        </w:rPr>
      </w:pPr>
      <w:r w:rsidRPr="00E344B7">
        <w:rPr>
          <w:noProof/>
        </w:rPr>
        <w:t>27</w:t>
      </w:r>
      <w:r w:rsidRPr="00E344B7">
        <w:rPr>
          <w:noProof/>
        </w:rPr>
        <w:tab/>
        <w:t xml:space="preserve">Herre, E. A., Knowlton, N., Mueller, U. G. &amp; Rehner, S. A. The evolution of mutualisms: exploring the paths between conflict and cooperation. </w:t>
      </w:r>
      <w:r w:rsidRPr="00E344B7">
        <w:rPr>
          <w:i/>
          <w:noProof/>
        </w:rPr>
        <w:t>Trends in Ecology &amp; Evolution</w:t>
      </w:r>
      <w:r w:rsidRPr="00E344B7">
        <w:rPr>
          <w:noProof/>
        </w:rPr>
        <w:t xml:space="preserve"> </w:t>
      </w:r>
      <w:r w:rsidRPr="00E344B7">
        <w:rPr>
          <w:b/>
          <w:noProof/>
        </w:rPr>
        <w:t>14</w:t>
      </w:r>
      <w:r w:rsidRPr="00E344B7">
        <w:rPr>
          <w:noProof/>
        </w:rPr>
        <w:t>, 49-53, doi:Doi 10.1016/S0169-5347(98)01529-8 (1999).</w:t>
      </w:r>
    </w:p>
    <w:p w14:paraId="405D4DDE" w14:textId="77777777" w:rsidR="00E344B7" w:rsidRPr="00E344B7" w:rsidRDefault="00E344B7" w:rsidP="00E344B7">
      <w:pPr>
        <w:pStyle w:val="EndNoteBibliography"/>
        <w:ind w:left="720" w:hanging="720"/>
        <w:rPr>
          <w:noProof/>
        </w:rPr>
      </w:pPr>
      <w:r w:rsidRPr="00E344B7">
        <w:rPr>
          <w:noProof/>
        </w:rPr>
        <w:t>28</w:t>
      </w:r>
      <w:r w:rsidRPr="00E344B7">
        <w:rPr>
          <w:noProof/>
        </w:rPr>
        <w:tab/>
        <w:t xml:space="preserve">Trivers, R. L. The Evolution of Reciprocal Altruism. </w:t>
      </w:r>
      <w:r w:rsidRPr="00E344B7">
        <w:rPr>
          <w:i/>
          <w:noProof/>
        </w:rPr>
        <w:t>The Quarterly Review of Biology</w:t>
      </w:r>
      <w:r w:rsidRPr="00E344B7">
        <w:rPr>
          <w:noProof/>
        </w:rPr>
        <w:t xml:space="preserve"> </w:t>
      </w:r>
      <w:r w:rsidRPr="00E344B7">
        <w:rPr>
          <w:b/>
          <w:noProof/>
        </w:rPr>
        <w:t>46</w:t>
      </w:r>
      <w:r w:rsidRPr="00E344B7">
        <w:rPr>
          <w:noProof/>
        </w:rPr>
        <w:t>, 35-57, doi:10.1086/406755 (1971).</w:t>
      </w:r>
    </w:p>
    <w:p w14:paraId="30EAAE08" w14:textId="77777777" w:rsidR="00E344B7" w:rsidRPr="00E344B7" w:rsidRDefault="00E344B7" w:rsidP="00E344B7">
      <w:pPr>
        <w:pStyle w:val="EndNoteBibliography"/>
        <w:ind w:left="720" w:hanging="720"/>
        <w:rPr>
          <w:noProof/>
        </w:rPr>
      </w:pPr>
      <w:r w:rsidRPr="00E344B7">
        <w:rPr>
          <w:noProof/>
        </w:rPr>
        <w:t>29</w:t>
      </w:r>
      <w:r w:rsidRPr="00E344B7">
        <w:rPr>
          <w:noProof/>
        </w:rPr>
        <w:tab/>
        <w:t xml:space="preserve">Leigh, E. G., Jr. The evolution of mutualism. </w:t>
      </w:r>
      <w:r w:rsidRPr="00E344B7">
        <w:rPr>
          <w:i/>
          <w:noProof/>
        </w:rPr>
        <w:t>J Evol Biol</w:t>
      </w:r>
      <w:r w:rsidRPr="00E344B7">
        <w:rPr>
          <w:noProof/>
        </w:rPr>
        <w:t xml:space="preserve"> </w:t>
      </w:r>
      <w:r w:rsidRPr="00E344B7">
        <w:rPr>
          <w:b/>
          <w:noProof/>
        </w:rPr>
        <w:t>23</w:t>
      </w:r>
      <w:r w:rsidRPr="00E344B7">
        <w:rPr>
          <w:noProof/>
        </w:rPr>
        <w:t>, 2507-2528, doi:10.1111/j.1420-9101.2010.02114.x (2010).</w:t>
      </w:r>
    </w:p>
    <w:p w14:paraId="656513C6" w14:textId="77777777" w:rsidR="00E344B7" w:rsidRPr="00E344B7" w:rsidRDefault="00E344B7" w:rsidP="00E344B7">
      <w:pPr>
        <w:pStyle w:val="EndNoteBibliography"/>
        <w:ind w:left="720" w:hanging="720"/>
        <w:rPr>
          <w:noProof/>
        </w:rPr>
      </w:pPr>
      <w:r w:rsidRPr="00E344B7">
        <w:rPr>
          <w:noProof/>
        </w:rPr>
        <w:t>30</w:t>
      </w:r>
      <w:r w:rsidRPr="00E344B7">
        <w:rPr>
          <w:noProof/>
        </w:rPr>
        <w:tab/>
        <w:t xml:space="preserve">Douglas, A. E. Conflict, cheats and the persistence of symbioses. </w:t>
      </w:r>
      <w:r w:rsidRPr="00E344B7">
        <w:rPr>
          <w:i/>
          <w:noProof/>
        </w:rPr>
        <w:t>New Phytologist</w:t>
      </w:r>
      <w:r w:rsidRPr="00E344B7">
        <w:rPr>
          <w:noProof/>
        </w:rPr>
        <w:t xml:space="preserve"> </w:t>
      </w:r>
      <w:r w:rsidRPr="00E344B7">
        <w:rPr>
          <w:b/>
          <w:noProof/>
        </w:rPr>
        <w:t>177</w:t>
      </w:r>
      <w:r w:rsidRPr="00E344B7">
        <w:rPr>
          <w:noProof/>
        </w:rPr>
        <w:t>, 849-858, doi:10.1111/j.1469-8137.2007.02326.x (2008).</w:t>
      </w:r>
    </w:p>
    <w:p w14:paraId="112D676A" w14:textId="77777777" w:rsidR="00E344B7" w:rsidRPr="00E344B7" w:rsidRDefault="00E344B7" w:rsidP="00E344B7">
      <w:pPr>
        <w:pStyle w:val="EndNoteBibliography"/>
        <w:ind w:left="720" w:hanging="720"/>
        <w:rPr>
          <w:noProof/>
        </w:rPr>
      </w:pPr>
      <w:r w:rsidRPr="00E344B7">
        <w:rPr>
          <w:noProof/>
        </w:rPr>
        <w:t>31</w:t>
      </w:r>
      <w:r w:rsidRPr="00E344B7">
        <w:rPr>
          <w:noProof/>
        </w:rPr>
        <w:tab/>
        <w:t xml:space="preserve">Ferriere, R., Gauduchon, M. &amp; Bronstein, J. L. Evolution and persistence of obligate mutualists and exploiters: competition for partners and </w:t>
      </w:r>
      <w:r w:rsidRPr="00E344B7">
        <w:rPr>
          <w:noProof/>
        </w:rPr>
        <w:lastRenderedPageBreak/>
        <w:t xml:space="preserve">evolutionary immunization. </w:t>
      </w:r>
      <w:r w:rsidRPr="00E344B7">
        <w:rPr>
          <w:i/>
          <w:noProof/>
        </w:rPr>
        <w:t>Ecol Lett</w:t>
      </w:r>
      <w:r w:rsidRPr="00E344B7">
        <w:rPr>
          <w:noProof/>
        </w:rPr>
        <w:t xml:space="preserve"> </w:t>
      </w:r>
      <w:r w:rsidRPr="00E344B7">
        <w:rPr>
          <w:b/>
          <w:noProof/>
        </w:rPr>
        <w:t>10</w:t>
      </w:r>
      <w:r w:rsidRPr="00E344B7">
        <w:rPr>
          <w:noProof/>
        </w:rPr>
        <w:t>, 115-126, doi:10.1111/j.1461-0248.2006.01008.x (2007).</w:t>
      </w:r>
    </w:p>
    <w:p w14:paraId="0D5535DE" w14:textId="77777777" w:rsidR="00E344B7" w:rsidRPr="00E344B7" w:rsidRDefault="00E344B7" w:rsidP="00E344B7">
      <w:pPr>
        <w:pStyle w:val="EndNoteBibliography"/>
        <w:ind w:left="720" w:hanging="720"/>
        <w:rPr>
          <w:noProof/>
        </w:rPr>
      </w:pPr>
      <w:r w:rsidRPr="00E344B7">
        <w:rPr>
          <w:noProof/>
        </w:rPr>
        <w:t>32</w:t>
      </w:r>
      <w:r w:rsidRPr="00E344B7">
        <w:rPr>
          <w:noProof/>
        </w:rPr>
        <w:tab/>
        <w:t xml:space="preserve">Poulin, R. </w:t>
      </w:r>
      <w:r w:rsidRPr="00E344B7">
        <w:rPr>
          <w:i/>
          <w:noProof/>
        </w:rPr>
        <w:t>Evolutionary ecology of parasites</w:t>
      </w:r>
      <w:r w:rsidRPr="00E344B7">
        <w:rPr>
          <w:noProof/>
        </w:rPr>
        <w:t>.  (Princeton university press, 2007).</w:t>
      </w:r>
    </w:p>
    <w:p w14:paraId="3BA18F82" w14:textId="77777777" w:rsidR="00E344B7" w:rsidRPr="00E344B7" w:rsidRDefault="00E344B7" w:rsidP="00E344B7">
      <w:pPr>
        <w:pStyle w:val="EndNoteBibliography"/>
        <w:ind w:left="720" w:hanging="720"/>
        <w:rPr>
          <w:noProof/>
        </w:rPr>
      </w:pPr>
      <w:r w:rsidRPr="00E344B7">
        <w:rPr>
          <w:noProof/>
        </w:rPr>
        <w:t>33</w:t>
      </w:r>
      <w:r w:rsidRPr="00E344B7">
        <w:rPr>
          <w:noProof/>
        </w:rPr>
        <w:tab/>
        <w:t>Hafner, M. S.</w:t>
      </w:r>
      <w:r w:rsidRPr="00E344B7">
        <w:rPr>
          <w:i/>
          <w:noProof/>
        </w:rPr>
        <w:t xml:space="preserve"> et al.</w:t>
      </w:r>
      <w:r w:rsidRPr="00E344B7">
        <w:rPr>
          <w:noProof/>
        </w:rPr>
        <w:t xml:space="preserve"> Disparate rates of molecular evolution in cospeciating hosts and parasites. </w:t>
      </w:r>
      <w:r w:rsidRPr="00E344B7">
        <w:rPr>
          <w:i/>
          <w:noProof/>
        </w:rPr>
        <w:t>Science</w:t>
      </w:r>
      <w:r w:rsidRPr="00E344B7">
        <w:rPr>
          <w:noProof/>
        </w:rPr>
        <w:t xml:space="preserve"> </w:t>
      </w:r>
      <w:r w:rsidRPr="00E344B7">
        <w:rPr>
          <w:b/>
          <w:noProof/>
        </w:rPr>
        <w:t>265</w:t>
      </w:r>
      <w:r w:rsidRPr="00E344B7">
        <w:rPr>
          <w:noProof/>
        </w:rPr>
        <w:t>, 1087-1090 (1994).</w:t>
      </w:r>
    </w:p>
    <w:p w14:paraId="4B812015" w14:textId="77777777" w:rsidR="00E344B7" w:rsidRPr="00E344B7" w:rsidRDefault="00E344B7" w:rsidP="00E344B7">
      <w:pPr>
        <w:pStyle w:val="EndNoteBibliography"/>
        <w:ind w:left="720" w:hanging="720"/>
        <w:rPr>
          <w:noProof/>
        </w:rPr>
      </w:pPr>
      <w:r w:rsidRPr="00E344B7">
        <w:rPr>
          <w:noProof/>
        </w:rPr>
        <w:t>34</w:t>
      </w:r>
      <w:r w:rsidRPr="00E344B7">
        <w:rPr>
          <w:noProof/>
        </w:rPr>
        <w:tab/>
        <w:t xml:space="preserve">Hafner, M. S., Demastes, J. W., Spradling, T. A. &amp; Reed, D. L. Cophylogeny between pocket gophers and chewing lice. </w:t>
      </w:r>
      <w:r w:rsidRPr="00E344B7">
        <w:rPr>
          <w:i/>
          <w:noProof/>
        </w:rPr>
        <w:t>Tangled trees: phylogeny, cospeciation, and coevolution. University of Chicago Press, Chicago</w:t>
      </w:r>
      <w:r w:rsidRPr="00E344B7">
        <w:rPr>
          <w:noProof/>
        </w:rPr>
        <w:t>, 195-218 (2003).</w:t>
      </w:r>
    </w:p>
    <w:p w14:paraId="080E7159" w14:textId="77777777" w:rsidR="00E344B7" w:rsidRPr="00E344B7" w:rsidRDefault="00E344B7" w:rsidP="00E344B7">
      <w:pPr>
        <w:pStyle w:val="EndNoteBibliography"/>
        <w:ind w:left="720" w:hanging="720"/>
        <w:rPr>
          <w:noProof/>
        </w:rPr>
      </w:pPr>
      <w:r w:rsidRPr="00E344B7">
        <w:rPr>
          <w:noProof/>
        </w:rPr>
        <w:t>35</w:t>
      </w:r>
      <w:r w:rsidRPr="00E344B7">
        <w:rPr>
          <w:noProof/>
        </w:rPr>
        <w:tab/>
        <w:t xml:space="preserve">Clayton, D. H. &amp; Johnson, K. P. Linking coevolutionary history to ecological process: doves and lice. </w:t>
      </w:r>
      <w:r w:rsidRPr="00E344B7">
        <w:rPr>
          <w:i/>
          <w:noProof/>
        </w:rPr>
        <w:t>Evolution</w:t>
      </w:r>
      <w:r w:rsidRPr="00E344B7">
        <w:rPr>
          <w:noProof/>
        </w:rPr>
        <w:t xml:space="preserve"> </w:t>
      </w:r>
      <w:r w:rsidRPr="00E344B7">
        <w:rPr>
          <w:b/>
          <w:noProof/>
        </w:rPr>
        <w:t>57</w:t>
      </w:r>
      <w:r w:rsidRPr="00E344B7">
        <w:rPr>
          <w:noProof/>
        </w:rPr>
        <w:t>, 2335-2341 (2003).</w:t>
      </w:r>
    </w:p>
    <w:p w14:paraId="4FE89F9D" w14:textId="77777777" w:rsidR="00E344B7" w:rsidRPr="00E344B7" w:rsidRDefault="00E344B7" w:rsidP="00E344B7">
      <w:pPr>
        <w:pStyle w:val="EndNoteBibliography"/>
        <w:ind w:left="720" w:hanging="720"/>
        <w:rPr>
          <w:noProof/>
        </w:rPr>
      </w:pPr>
      <w:r w:rsidRPr="00E344B7">
        <w:rPr>
          <w:noProof/>
        </w:rPr>
        <w:t>36</w:t>
      </w:r>
      <w:r w:rsidRPr="00E344B7">
        <w:rPr>
          <w:noProof/>
        </w:rPr>
        <w:tab/>
        <w:t>Hall, A. A.</w:t>
      </w:r>
      <w:r w:rsidRPr="00E344B7">
        <w:rPr>
          <w:i/>
          <w:noProof/>
        </w:rPr>
        <w:t xml:space="preserve"> et al.</w:t>
      </w:r>
      <w:r w:rsidRPr="00E344B7">
        <w:rPr>
          <w:noProof/>
        </w:rPr>
        <w:t xml:space="preserve"> Codivergence of the primary bacterial endosymbiont of psyllids versus host switches and replacement of their secondary bacterial endosymbionts. </w:t>
      </w:r>
      <w:r w:rsidRPr="00E344B7">
        <w:rPr>
          <w:i/>
          <w:noProof/>
        </w:rPr>
        <w:t>Environmental microbiology</w:t>
      </w:r>
      <w:r w:rsidRPr="00E344B7">
        <w:rPr>
          <w:noProof/>
        </w:rPr>
        <w:t xml:space="preserve"> </w:t>
      </w:r>
      <w:r w:rsidRPr="00E344B7">
        <w:rPr>
          <w:b/>
          <w:noProof/>
        </w:rPr>
        <w:t>18</w:t>
      </w:r>
      <w:r w:rsidRPr="00E344B7">
        <w:rPr>
          <w:noProof/>
        </w:rPr>
        <w:t>, 2591-2603 (2016).</w:t>
      </w:r>
    </w:p>
    <w:p w14:paraId="7A315418" w14:textId="77777777" w:rsidR="00E344B7" w:rsidRPr="00E344B7" w:rsidRDefault="00E344B7" w:rsidP="00E344B7">
      <w:pPr>
        <w:pStyle w:val="EndNoteBibliography"/>
        <w:ind w:left="720" w:hanging="720"/>
        <w:rPr>
          <w:noProof/>
        </w:rPr>
      </w:pPr>
      <w:r w:rsidRPr="00E344B7">
        <w:rPr>
          <w:noProof/>
        </w:rPr>
        <w:t>37</w:t>
      </w:r>
      <w:r w:rsidRPr="00E344B7">
        <w:rPr>
          <w:noProof/>
        </w:rPr>
        <w:tab/>
        <w:t xml:space="preserve">Krumbholz, A., Bininda-Emonds, O. R., Wutzler, P. &amp; Zell, R. Phylogenetics, evolution, and medical importance of polyomaviruses. </w:t>
      </w:r>
      <w:r w:rsidRPr="00E344B7">
        <w:rPr>
          <w:i/>
          <w:noProof/>
        </w:rPr>
        <w:t>Infection, Genetics and Evolution</w:t>
      </w:r>
      <w:r w:rsidRPr="00E344B7">
        <w:rPr>
          <w:noProof/>
        </w:rPr>
        <w:t xml:space="preserve"> </w:t>
      </w:r>
      <w:r w:rsidRPr="00E344B7">
        <w:rPr>
          <w:b/>
          <w:noProof/>
        </w:rPr>
        <w:t>9</w:t>
      </w:r>
      <w:r w:rsidRPr="00E344B7">
        <w:rPr>
          <w:noProof/>
        </w:rPr>
        <w:t>, 784-799 (2009).</w:t>
      </w:r>
    </w:p>
    <w:p w14:paraId="0A0A4B6C" w14:textId="77777777" w:rsidR="00E344B7" w:rsidRPr="00E344B7" w:rsidRDefault="00E344B7" w:rsidP="00E344B7">
      <w:pPr>
        <w:pStyle w:val="EndNoteBibliography"/>
        <w:ind w:left="720" w:hanging="720"/>
        <w:rPr>
          <w:noProof/>
        </w:rPr>
      </w:pPr>
      <w:r w:rsidRPr="00E344B7">
        <w:rPr>
          <w:noProof/>
        </w:rPr>
        <w:t>38</w:t>
      </w:r>
      <w:r w:rsidRPr="00E344B7">
        <w:rPr>
          <w:noProof/>
        </w:rPr>
        <w:tab/>
        <w:t xml:space="preserve">Charleston, M. &amp; Robertson, D. Preferential host switching by primate lentiviruses can account for phylogenetic similarity with the primate phylogeny. </w:t>
      </w:r>
      <w:r w:rsidRPr="00E344B7">
        <w:rPr>
          <w:i/>
          <w:noProof/>
        </w:rPr>
        <w:t>Systematic biology</w:t>
      </w:r>
      <w:r w:rsidRPr="00E344B7">
        <w:rPr>
          <w:noProof/>
        </w:rPr>
        <w:t xml:space="preserve"> </w:t>
      </w:r>
      <w:r w:rsidRPr="00E344B7">
        <w:rPr>
          <w:b/>
          <w:noProof/>
        </w:rPr>
        <w:t>51</w:t>
      </w:r>
      <w:r w:rsidRPr="00E344B7">
        <w:rPr>
          <w:noProof/>
        </w:rPr>
        <w:t>, 528-535 (2002).</w:t>
      </w:r>
    </w:p>
    <w:p w14:paraId="4C43FC65" w14:textId="77777777" w:rsidR="00E344B7" w:rsidRPr="00E344B7" w:rsidRDefault="00E344B7" w:rsidP="00E344B7">
      <w:pPr>
        <w:pStyle w:val="EndNoteBibliography"/>
        <w:ind w:left="720" w:hanging="720"/>
        <w:rPr>
          <w:noProof/>
        </w:rPr>
      </w:pPr>
      <w:r w:rsidRPr="00E344B7">
        <w:rPr>
          <w:noProof/>
        </w:rPr>
        <w:t>39</w:t>
      </w:r>
      <w:r w:rsidRPr="00E344B7">
        <w:rPr>
          <w:noProof/>
        </w:rPr>
        <w:tab/>
        <w:t xml:space="preserve">Moran, N. A., McCutcheon, J. P. &amp; Nakabachi, A. Genomics and Evolution of Heritable Bacterial Symbionts. </w:t>
      </w:r>
      <w:r w:rsidRPr="00E344B7">
        <w:rPr>
          <w:i/>
          <w:noProof/>
        </w:rPr>
        <w:t>Annu Rev Genet</w:t>
      </w:r>
      <w:r w:rsidRPr="00E344B7">
        <w:rPr>
          <w:noProof/>
        </w:rPr>
        <w:t xml:space="preserve"> </w:t>
      </w:r>
      <w:r w:rsidRPr="00E344B7">
        <w:rPr>
          <w:b/>
          <w:noProof/>
        </w:rPr>
        <w:t>42</w:t>
      </w:r>
      <w:r w:rsidRPr="00E344B7">
        <w:rPr>
          <w:noProof/>
        </w:rPr>
        <w:t>, 165-190, doi:10.1146/annurev.genet.41.110306.130119 (2008).</w:t>
      </w:r>
    </w:p>
    <w:p w14:paraId="6715D2BA" w14:textId="77777777" w:rsidR="00E344B7" w:rsidRPr="00E344B7" w:rsidRDefault="00E344B7" w:rsidP="00E344B7">
      <w:pPr>
        <w:pStyle w:val="EndNoteBibliography"/>
        <w:ind w:left="720" w:hanging="720"/>
        <w:rPr>
          <w:noProof/>
        </w:rPr>
      </w:pPr>
      <w:r w:rsidRPr="00E344B7">
        <w:rPr>
          <w:noProof/>
        </w:rPr>
        <w:t>40</w:t>
      </w:r>
      <w:r w:rsidRPr="00E344B7">
        <w:rPr>
          <w:noProof/>
        </w:rPr>
        <w:tab/>
        <w:t xml:space="preserve">Ebert, D. The Epidemiology and Evolution of Symbionts with Mixed-Mode Transmission. </w:t>
      </w:r>
      <w:r w:rsidRPr="00E344B7">
        <w:rPr>
          <w:i/>
          <w:noProof/>
        </w:rPr>
        <w:t>Annu Rev Ecol Evol S</w:t>
      </w:r>
      <w:r w:rsidRPr="00E344B7">
        <w:rPr>
          <w:noProof/>
        </w:rPr>
        <w:t xml:space="preserve"> </w:t>
      </w:r>
      <w:r w:rsidRPr="00E344B7">
        <w:rPr>
          <w:b/>
          <w:noProof/>
        </w:rPr>
        <w:t>44</w:t>
      </w:r>
      <w:r w:rsidRPr="00E344B7">
        <w:rPr>
          <w:noProof/>
        </w:rPr>
        <w:t>, 623-+, doi:10.1146/annurev-ecolsys-032513-100555 (2013).</w:t>
      </w:r>
    </w:p>
    <w:p w14:paraId="43A2AA1A" w14:textId="77777777" w:rsidR="00E344B7" w:rsidRPr="00E344B7" w:rsidRDefault="00E344B7" w:rsidP="00E344B7">
      <w:pPr>
        <w:pStyle w:val="EndNoteBibliography"/>
        <w:ind w:left="720" w:hanging="720"/>
        <w:rPr>
          <w:noProof/>
        </w:rPr>
      </w:pPr>
      <w:r w:rsidRPr="00E344B7">
        <w:rPr>
          <w:noProof/>
        </w:rPr>
        <w:t>41</w:t>
      </w:r>
      <w:r w:rsidRPr="00E344B7">
        <w:rPr>
          <w:noProof/>
        </w:rPr>
        <w:tab/>
        <w:t xml:space="preserve">Nieberding, C. M. &amp; Olivieri, I. Parasites: proxies for host genealogy and ecology? </w:t>
      </w:r>
      <w:r w:rsidRPr="00E344B7">
        <w:rPr>
          <w:i/>
          <w:noProof/>
        </w:rPr>
        <w:t>Trends in Ecology &amp; Evolution</w:t>
      </w:r>
      <w:r w:rsidRPr="00E344B7">
        <w:rPr>
          <w:noProof/>
        </w:rPr>
        <w:t xml:space="preserve"> </w:t>
      </w:r>
      <w:r w:rsidRPr="00E344B7">
        <w:rPr>
          <w:b/>
          <w:noProof/>
        </w:rPr>
        <w:t>22</w:t>
      </w:r>
      <w:r w:rsidRPr="00E344B7">
        <w:rPr>
          <w:noProof/>
        </w:rPr>
        <w:t>, 156-165 (2007).</w:t>
      </w:r>
    </w:p>
    <w:p w14:paraId="5B7647F1" w14:textId="77777777" w:rsidR="00E344B7" w:rsidRPr="00E344B7" w:rsidRDefault="00E344B7" w:rsidP="00E344B7">
      <w:pPr>
        <w:pStyle w:val="EndNoteBibliography"/>
        <w:ind w:left="720" w:hanging="720"/>
        <w:rPr>
          <w:noProof/>
        </w:rPr>
      </w:pPr>
      <w:r w:rsidRPr="00E344B7">
        <w:rPr>
          <w:noProof/>
        </w:rPr>
        <w:t>42</w:t>
      </w:r>
      <w:r w:rsidRPr="00E344B7">
        <w:rPr>
          <w:noProof/>
        </w:rPr>
        <w:tab/>
        <w:t xml:space="preserve">Ewald, P. W. Transmission modes and evolution of the parasitism-mutualism continuum. </w:t>
      </w:r>
      <w:r w:rsidRPr="00E344B7">
        <w:rPr>
          <w:i/>
          <w:noProof/>
        </w:rPr>
        <w:t>Ann N Y Acad Sci</w:t>
      </w:r>
      <w:r w:rsidRPr="00E344B7">
        <w:rPr>
          <w:noProof/>
        </w:rPr>
        <w:t xml:space="preserve"> </w:t>
      </w:r>
      <w:r w:rsidRPr="00E344B7">
        <w:rPr>
          <w:b/>
          <w:noProof/>
        </w:rPr>
        <w:t>503</w:t>
      </w:r>
      <w:r w:rsidRPr="00E344B7">
        <w:rPr>
          <w:noProof/>
        </w:rPr>
        <w:t>, 295-306, doi:10.1111/j.1749-6632.1987.tb40616.x (1987).</w:t>
      </w:r>
    </w:p>
    <w:p w14:paraId="6067537E" w14:textId="77777777" w:rsidR="00E344B7" w:rsidRPr="00E344B7" w:rsidRDefault="00E344B7" w:rsidP="00E344B7">
      <w:pPr>
        <w:pStyle w:val="EndNoteBibliography"/>
        <w:ind w:left="720" w:hanging="720"/>
        <w:rPr>
          <w:noProof/>
        </w:rPr>
      </w:pPr>
      <w:r w:rsidRPr="00E344B7">
        <w:rPr>
          <w:noProof/>
        </w:rPr>
        <w:t>43</w:t>
      </w:r>
      <w:r w:rsidRPr="00E344B7">
        <w:rPr>
          <w:noProof/>
        </w:rPr>
        <w:tab/>
        <w:t xml:space="preserve">Yamamura, N. Vertical transmission and evolution of mutualism from parasitism. </w:t>
      </w:r>
      <w:r w:rsidRPr="00E344B7">
        <w:rPr>
          <w:i/>
          <w:noProof/>
        </w:rPr>
        <w:t>Theoretical Population Biology</w:t>
      </w:r>
      <w:r w:rsidRPr="00E344B7">
        <w:rPr>
          <w:noProof/>
        </w:rPr>
        <w:t xml:space="preserve"> </w:t>
      </w:r>
      <w:r w:rsidRPr="00E344B7">
        <w:rPr>
          <w:b/>
          <w:noProof/>
        </w:rPr>
        <w:t>44</w:t>
      </w:r>
      <w:r w:rsidRPr="00E344B7">
        <w:rPr>
          <w:noProof/>
        </w:rPr>
        <w:t>, 95-109 (1993).</w:t>
      </w:r>
    </w:p>
    <w:p w14:paraId="5310CE4D" w14:textId="77777777" w:rsidR="00E344B7" w:rsidRPr="00E344B7" w:rsidRDefault="00E344B7" w:rsidP="00E344B7">
      <w:pPr>
        <w:pStyle w:val="EndNoteBibliography"/>
        <w:ind w:left="720" w:hanging="720"/>
        <w:rPr>
          <w:noProof/>
        </w:rPr>
      </w:pPr>
      <w:r w:rsidRPr="00E344B7">
        <w:rPr>
          <w:noProof/>
        </w:rPr>
        <w:t>44</w:t>
      </w:r>
      <w:r w:rsidRPr="00E344B7">
        <w:rPr>
          <w:noProof/>
        </w:rPr>
        <w:tab/>
        <w:t xml:space="preserve">Bull, J. J., Molineux, I. J. &amp; Rice, W. R. Selection of Benevolence in a Host-Parasite System. </w:t>
      </w:r>
      <w:r w:rsidRPr="00E344B7">
        <w:rPr>
          <w:i/>
          <w:noProof/>
        </w:rPr>
        <w:t>Evolution</w:t>
      </w:r>
      <w:r w:rsidRPr="00E344B7">
        <w:rPr>
          <w:noProof/>
        </w:rPr>
        <w:t xml:space="preserve"> </w:t>
      </w:r>
      <w:r w:rsidRPr="00E344B7">
        <w:rPr>
          <w:b/>
          <w:noProof/>
        </w:rPr>
        <w:t>45</w:t>
      </w:r>
      <w:r w:rsidRPr="00E344B7">
        <w:rPr>
          <w:noProof/>
        </w:rPr>
        <w:t>, 875-882, doi:10.1111/j.1558-5646.1991.tb04356.x (1991).</w:t>
      </w:r>
    </w:p>
    <w:p w14:paraId="790BDACB" w14:textId="77777777" w:rsidR="00E344B7" w:rsidRPr="00E344B7" w:rsidRDefault="00E344B7" w:rsidP="00E344B7">
      <w:pPr>
        <w:pStyle w:val="EndNoteBibliography"/>
        <w:ind w:left="720" w:hanging="720"/>
        <w:rPr>
          <w:noProof/>
        </w:rPr>
      </w:pPr>
      <w:r w:rsidRPr="00E344B7">
        <w:rPr>
          <w:noProof/>
        </w:rPr>
        <w:t>45</w:t>
      </w:r>
      <w:r w:rsidRPr="00E344B7">
        <w:rPr>
          <w:noProof/>
        </w:rPr>
        <w:tab/>
        <w:t xml:space="preserve">Stewart, A. D., Logsdon, J. M. &amp; Kelley, S. E. An empirical study of the evolution of virulence under both horizontal and vertical transmission. </w:t>
      </w:r>
      <w:r w:rsidRPr="00E344B7">
        <w:rPr>
          <w:i/>
          <w:noProof/>
        </w:rPr>
        <w:t>Evolution</w:t>
      </w:r>
      <w:r w:rsidRPr="00E344B7">
        <w:rPr>
          <w:noProof/>
        </w:rPr>
        <w:t xml:space="preserve"> </w:t>
      </w:r>
      <w:r w:rsidRPr="00E344B7">
        <w:rPr>
          <w:b/>
          <w:noProof/>
        </w:rPr>
        <w:t>59</w:t>
      </w:r>
      <w:r w:rsidRPr="00E344B7">
        <w:rPr>
          <w:noProof/>
        </w:rPr>
        <w:t>, 730-739 (2005).</w:t>
      </w:r>
    </w:p>
    <w:p w14:paraId="58816E68" w14:textId="77777777" w:rsidR="00E344B7" w:rsidRPr="00E344B7" w:rsidRDefault="00E344B7" w:rsidP="00E344B7">
      <w:pPr>
        <w:pStyle w:val="EndNoteBibliography"/>
        <w:ind w:left="720" w:hanging="720"/>
        <w:rPr>
          <w:noProof/>
        </w:rPr>
      </w:pPr>
      <w:r w:rsidRPr="00E344B7">
        <w:rPr>
          <w:noProof/>
        </w:rPr>
        <w:t>46</w:t>
      </w:r>
      <w:r w:rsidRPr="00E344B7">
        <w:rPr>
          <w:noProof/>
        </w:rPr>
        <w:tab/>
        <w:t xml:space="preserve">Herre, E. A. Population structure and the evolution of virulence in nematode parasites of fig wasps. </w:t>
      </w:r>
      <w:r w:rsidRPr="00E344B7">
        <w:rPr>
          <w:i/>
          <w:noProof/>
        </w:rPr>
        <w:t>Science</w:t>
      </w:r>
      <w:r w:rsidRPr="00E344B7">
        <w:rPr>
          <w:noProof/>
        </w:rPr>
        <w:t xml:space="preserve"> </w:t>
      </w:r>
      <w:r w:rsidRPr="00E344B7">
        <w:rPr>
          <w:b/>
          <w:noProof/>
        </w:rPr>
        <w:t>259</w:t>
      </w:r>
      <w:r w:rsidRPr="00E344B7">
        <w:rPr>
          <w:noProof/>
        </w:rPr>
        <w:t>, 1442-1445, doi:10.1126/science.259.5100.1442 (1993).</w:t>
      </w:r>
    </w:p>
    <w:p w14:paraId="31662149" w14:textId="77777777" w:rsidR="00E344B7" w:rsidRPr="00E344B7" w:rsidRDefault="00E344B7" w:rsidP="00E344B7">
      <w:pPr>
        <w:pStyle w:val="EndNoteBibliography"/>
        <w:ind w:left="720" w:hanging="720"/>
        <w:rPr>
          <w:noProof/>
        </w:rPr>
      </w:pPr>
      <w:r w:rsidRPr="00E344B7">
        <w:rPr>
          <w:noProof/>
        </w:rPr>
        <w:t>47</w:t>
      </w:r>
      <w:r w:rsidRPr="00E344B7">
        <w:rPr>
          <w:noProof/>
        </w:rPr>
        <w:tab/>
        <w:t xml:space="preserve">Clayton, D. H. &amp; Tompkins, D. M. Ectoparasite virulence is linked to mode of transmission. </w:t>
      </w:r>
      <w:r w:rsidRPr="00E344B7">
        <w:rPr>
          <w:i/>
          <w:noProof/>
        </w:rPr>
        <w:t>Proceedings of the Royal Society of London. Series B: Biological Sciences</w:t>
      </w:r>
      <w:r w:rsidRPr="00E344B7">
        <w:rPr>
          <w:noProof/>
        </w:rPr>
        <w:t xml:space="preserve"> </w:t>
      </w:r>
      <w:r w:rsidRPr="00E344B7">
        <w:rPr>
          <w:b/>
          <w:noProof/>
        </w:rPr>
        <w:t>256</w:t>
      </w:r>
      <w:r w:rsidRPr="00E344B7">
        <w:rPr>
          <w:noProof/>
        </w:rPr>
        <w:t>, 211-217 (1994).</w:t>
      </w:r>
    </w:p>
    <w:p w14:paraId="747D084D" w14:textId="77777777" w:rsidR="00E344B7" w:rsidRPr="00E344B7" w:rsidRDefault="00E344B7" w:rsidP="00E344B7">
      <w:pPr>
        <w:pStyle w:val="EndNoteBibliography"/>
        <w:ind w:left="720" w:hanging="720"/>
        <w:rPr>
          <w:noProof/>
        </w:rPr>
      </w:pPr>
      <w:r w:rsidRPr="00E344B7">
        <w:rPr>
          <w:noProof/>
        </w:rPr>
        <w:lastRenderedPageBreak/>
        <w:t>48</w:t>
      </w:r>
      <w:r w:rsidRPr="00E344B7">
        <w:rPr>
          <w:noProof/>
        </w:rPr>
        <w:tab/>
        <w:t xml:space="preserve">Sachs, J. L., Skophammer, R. G. &amp; Regus, J. U. Evolutionary transitions in bacterial symbiosis. </w:t>
      </w:r>
      <w:r w:rsidRPr="00E344B7">
        <w:rPr>
          <w:i/>
          <w:noProof/>
        </w:rPr>
        <w:t>Proc Natl Acad Sci U S A</w:t>
      </w:r>
      <w:r w:rsidRPr="00E344B7">
        <w:rPr>
          <w:noProof/>
        </w:rPr>
        <w:t xml:space="preserve"> </w:t>
      </w:r>
      <w:r w:rsidRPr="00E344B7">
        <w:rPr>
          <w:b/>
          <w:noProof/>
        </w:rPr>
        <w:t>108 Suppl 2</w:t>
      </w:r>
      <w:r w:rsidRPr="00E344B7">
        <w:rPr>
          <w:noProof/>
        </w:rPr>
        <w:t>, 10800-10807, doi:10.1073/pnas.1100304108 (2011).</w:t>
      </w:r>
    </w:p>
    <w:p w14:paraId="52E94CFA" w14:textId="77777777" w:rsidR="00E344B7" w:rsidRPr="00E344B7" w:rsidRDefault="00E344B7" w:rsidP="00E344B7">
      <w:pPr>
        <w:pStyle w:val="EndNoteBibliography"/>
        <w:ind w:left="720" w:hanging="720"/>
        <w:rPr>
          <w:noProof/>
        </w:rPr>
      </w:pPr>
      <w:r w:rsidRPr="00E344B7">
        <w:rPr>
          <w:noProof/>
        </w:rPr>
        <w:t>49</w:t>
      </w:r>
      <w:r w:rsidRPr="00E344B7">
        <w:rPr>
          <w:noProof/>
        </w:rPr>
        <w:tab/>
        <w:t xml:space="preserve">Windsor, D. A. Most of the species on Earth are parasites. </w:t>
      </w:r>
      <w:r w:rsidRPr="00E344B7">
        <w:rPr>
          <w:i/>
          <w:noProof/>
        </w:rPr>
        <w:t>International Journal for Parasitology</w:t>
      </w:r>
      <w:r w:rsidRPr="00E344B7">
        <w:rPr>
          <w:noProof/>
        </w:rPr>
        <w:t xml:space="preserve"> </w:t>
      </w:r>
      <w:r w:rsidRPr="00E344B7">
        <w:rPr>
          <w:b/>
          <w:noProof/>
        </w:rPr>
        <w:t>28</w:t>
      </w:r>
      <w:r w:rsidRPr="00E344B7">
        <w:rPr>
          <w:noProof/>
        </w:rPr>
        <w:t>, 1939-1941, doi:Doi 10.1016/S0020-7519(98)00153-2 (1998).</w:t>
      </w:r>
    </w:p>
    <w:p w14:paraId="768D86A7" w14:textId="77777777" w:rsidR="00E344B7" w:rsidRPr="00E344B7" w:rsidRDefault="00E344B7" w:rsidP="00E344B7">
      <w:pPr>
        <w:pStyle w:val="EndNoteBibliography"/>
        <w:ind w:left="720" w:hanging="720"/>
        <w:rPr>
          <w:noProof/>
        </w:rPr>
      </w:pPr>
      <w:r w:rsidRPr="00E344B7">
        <w:rPr>
          <w:noProof/>
        </w:rPr>
        <w:t>50</w:t>
      </w:r>
      <w:r w:rsidRPr="00E344B7">
        <w:rPr>
          <w:noProof/>
        </w:rPr>
        <w:tab/>
        <w:t xml:space="preserve">Poulin, R. Parasite biodiversity revisited: frontiers and constraints. </w:t>
      </w:r>
      <w:r w:rsidRPr="00E344B7">
        <w:rPr>
          <w:i/>
          <w:noProof/>
        </w:rPr>
        <w:t>Int J Parasitol</w:t>
      </w:r>
      <w:r w:rsidRPr="00E344B7">
        <w:rPr>
          <w:noProof/>
        </w:rPr>
        <w:t xml:space="preserve"> </w:t>
      </w:r>
      <w:r w:rsidRPr="00E344B7">
        <w:rPr>
          <w:b/>
          <w:noProof/>
        </w:rPr>
        <w:t>44</w:t>
      </w:r>
      <w:r w:rsidRPr="00E344B7">
        <w:rPr>
          <w:noProof/>
        </w:rPr>
        <w:t>, 581-589, doi:10.1016/j.ijpara.2014.02.003 (2014).</w:t>
      </w:r>
    </w:p>
    <w:p w14:paraId="5D4D1C25" w14:textId="77777777" w:rsidR="00E344B7" w:rsidRPr="00E344B7" w:rsidRDefault="00E344B7" w:rsidP="00E344B7">
      <w:pPr>
        <w:pStyle w:val="EndNoteBibliography"/>
        <w:ind w:left="720" w:hanging="720"/>
        <w:rPr>
          <w:noProof/>
        </w:rPr>
      </w:pPr>
      <w:r w:rsidRPr="00E344B7">
        <w:rPr>
          <w:noProof/>
        </w:rPr>
        <w:t>51</w:t>
      </w:r>
      <w:r w:rsidRPr="00E344B7">
        <w:rPr>
          <w:noProof/>
        </w:rPr>
        <w:tab/>
        <w:t xml:space="preserve">Woolhouse, M. E., Haydon, D. T. &amp; Antia, R. Emerging pathogens: the epidemiology and evolution of species jumps. </w:t>
      </w:r>
      <w:r w:rsidRPr="00E344B7">
        <w:rPr>
          <w:i/>
          <w:noProof/>
        </w:rPr>
        <w:t>Trends Ecol Evol</w:t>
      </w:r>
      <w:r w:rsidRPr="00E344B7">
        <w:rPr>
          <w:noProof/>
        </w:rPr>
        <w:t xml:space="preserve"> </w:t>
      </w:r>
      <w:r w:rsidRPr="00E344B7">
        <w:rPr>
          <w:b/>
          <w:noProof/>
        </w:rPr>
        <w:t>20</w:t>
      </w:r>
      <w:r w:rsidRPr="00E344B7">
        <w:rPr>
          <w:noProof/>
        </w:rPr>
        <w:t>, 238-244, doi:10.1016/j.tree.2005.02.009 (2005).</w:t>
      </w:r>
    </w:p>
    <w:p w14:paraId="41B2E988" w14:textId="77777777" w:rsidR="00E344B7" w:rsidRPr="00E344B7" w:rsidRDefault="00E344B7" w:rsidP="00E344B7">
      <w:pPr>
        <w:pStyle w:val="EndNoteBibliography"/>
        <w:ind w:left="720" w:hanging="720"/>
        <w:rPr>
          <w:noProof/>
        </w:rPr>
      </w:pPr>
      <w:r w:rsidRPr="00E344B7">
        <w:rPr>
          <w:noProof/>
        </w:rPr>
        <w:t>52</w:t>
      </w:r>
      <w:r w:rsidRPr="00E344B7">
        <w:rPr>
          <w:noProof/>
        </w:rPr>
        <w:tab/>
        <w:t xml:space="preserve">Morens, D. M., Folkers, G. K. &amp; Fauci, A. S. The challenge of emerging and re-emerging infectious diseases. </w:t>
      </w:r>
      <w:r w:rsidRPr="00E344B7">
        <w:rPr>
          <w:i/>
          <w:noProof/>
        </w:rPr>
        <w:t>Nature</w:t>
      </w:r>
      <w:r w:rsidRPr="00E344B7">
        <w:rPr>
          <w:noProof/>
        </w:rPr>
        <w:t xml:space="preserve"> </w:t>
      </w:r>
      <w:r w:rsidRPr="00E344B7">
        <w:rPr>
          <w:b/>
          <w:noProof/>
        </w:rPr>
        <w:t>430</w:t>
      </w:r>
      <w:r w:rsidRPr="00E344B7">
        <w:rPr>
          <w:noProof/>
        </w:rPr>
        <w:t>, 242-249, doi:10.1038/nature02759 (2004).</w:t>
      </w:r>
    </w:p>
    <w:p w14:paraId="7B1779C6" w14:textId="77777777" w:rsidR="00E344B7" w:rsidRPr="00E344B7" w:rsidRDefault="00E344B7" w:rsidP="00E344B7">
      <w:pPr>
        <w:pStyle w:val="EndNoteBibliography"/>
        <w:ind w:left="720" w:hanging="720"/>
        <w:rPr>
          <w:noProof/>
        </w:rPr>
      </w:pPr>
      <w:r w:rsidRPr="00E344B7">
        <w:rPr>
          <w:noProof/>
        </w:rPr>
        <w:t>53</w:t>
      </w:r>
      <w:r w:rsidRPr="00E344B7">
        <w:rPr>
          <w:noProof/>
        </w:rPr>
        <w:tab/>
        <w:t>Gortazar, C.</w:t>
      </w:r>
      <w:r w:rsidRPr="00E344B7">
        <w:rPr>
          <w:i/>
          <w:noProof/>
        </w:rPr>
        <w:t xml:space="preserve"> et al.</w:t>
      </w:r>
      <w:r w:rsidRPr="00E344B7">
        <w:rPr>
          <w:noProof/>
        </w:rPr>
        <w:t xml:space="preserve"> Crossing the interspecies barrier: opening the door to zoonotic pathogens. </w:t>
      </w:r>
      <w:r w:rsidRPr="00E344B7">
        <w:rPr>
          <w:i/>
          <w:noProof/>
        </w:rPr>
        <w:t>PLoS Pathog</w:t>
      </w:r>
      <w:r w:rsidRPr="00E344B7">
        <w:rPr>
          <w:noProof/>
        </w:rPr>
        <w:t xml:space="preserve"> </w:t>
      </w:r>
      <w:r w:rsidRPr="00E344B7">
        <w:rPr>
          <w:b/>
          <w:noProof/>
        </w:rPr>
        <w:t>10</w:t>
      </w:r>
      <w:r w:rsidRPr="00E344B7">
        <w:rPr>
          <w:noProof/>
        </w:rPr>
        <w:t>, e1004129, doi:10.1371/journal.ppat.1004129 (2014).</w:t>
      </w:r>
    </w:p>
    <w:p w14:paraId="59A3C7B4" w14:textId="77777777" w:rsidR="00E344B7" w:rsidRPr="00E344B7" w:rsidRDefault="00E344B7" w:rsidP="00E344B7">
      <w:pPr>
        <w:pStyle w:val="EndNoteBibliography"/>
        <w:ind w:left="720" w:hanging="720"/>
        <w:rPr>
          <w:noProof/>
        </w:rPr>
      </w:pPr>
      <w:r w:rsidRPr="00E344B7">
        <w:rPr>
          <w:noProof/>
        </w:rPr>
        <w:t>54</w:t>
      </w:r>
      <w:r w:rsidRPr="00E344B7">
        <w:rPr>
          <w:noProof/>
        </w:rPr>
        <w:tab/>
        <w:t xml:space="preserve">Zug, R. &amp; Hammerstein, P. Bad guys turned nice? A critical assessment of Wolbachia mutualisms in arthropod hosts. </w:t>
      </w:r>
      <w:r w:rsidRPr="00E344B7">
        <w:rPr>
          <w:i/>
          <w:noProof/>
        </w:rPr>
        <w:t>Biol Rev Camb Philos Soc</w:t>
      </w:r>
      <w:r w:rsidRPr="00E344B7">
        <w:rPr>
          <w:noProof/>
        </w:rPr>
        <w:t xml:space="preserve"> </w:t>
      </w:r>
      <w:r w:rsidRPr="00E344B7">
        <w:rPr>
          <w:b/>
          <w:noProof/>
        </w:rPr>
        <w:t>90</w:t>
      </w:r>
      <w:r w:rsidRPr="00E344B7">
        <w:rPr>
          <w:noProof/>
        </w:rPr>
        <w:t>, 89-111, doi:10.1111/brv.12098 (2015).</w:t>
      </w:r>
    </w:p>
    <w:p w14:paraId="4B768CC5" w14:textId="0DE65DA9" w:rsidR="00F67AF1" w:rsidRPr="00EF1AEC" w:rsidRDefault="00F67AF1" w:rsidP="00557DC5">
      <w:pPr>
        <w:spacing w:line="480" w:lineRule="auto"/>
        <w:rPr>
          <w:rFonts w:ascii="Times New Roman" w:hAnsi="Times New Roman" w:cs="Times New Roman"/>
        </w:rPr>
      </w:pPr>
      <w:r w:rsidRPr="00EF1AEC">
        <w:rPr>
          <w:rFonts w:ascii="Times New Roman" w:hAnsi="Times New Roman" w:cs="Times New Roman"/>
        </w:rPr>
        <w:fldChar w:fldCharType="end"/>
      </w:r>
    </w:p>
    <w:sectPr w:rsidR="00F67AF1" w:rsidRPr="00EF1AEC" w:rsidSect="00D06EE2">
      <w:footerReference w:type="even" r:id="rId12"/>
      <w:footerReference w:type="default" r:id="rId13"/>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8T10:27:00Z" w:initials="AH">
    <w:p w14:paraId="55B0948E" w14:textId="4A202A68" w:rsidR="00F74E48" w:rsidRDefault="00F74E48">
      <w:pPr>
        <w:pStyle w:val="CommentText"/>
      </w:pPr>
      <w:r>
        <w:rPr>
          <w:rStyle w:val="CommentReference"/>
        </w:rPr>
        <w:annotationRef/>
      </w:r>
      <w:r>
        <w:t xml:space="preserve">Letters to Nature = </w:t>
      </w:r>
      <w:proofErr w:type="gramStart"/>
      <w:r>
        <w:t>90 character</w:t>
      </w:r>
      <w:proofErr w:type="gramEnd"/>
      <w:r>
        <w:t xml:space="preserve"> limit</w:t>
      </w:r>
    </w:p>
  </w:comment>
  <w:comment w:id="1" w:author="Microsoft Office User" w:date="2019-06-28T10:27:00Z" w:initials="MOU">
    <w:p w14:paraId="274CAD26" w14:textId="6157A940" w:rsidR="00F74E48" w:rsidRDefault="00F74E48">
      <w:pPr>
        <w:pStyle w:val="CommentText"/>
      </w:pPr>
      <w:r>
        <w:rPr>
          <w:rStyle w:val="CommentReference"/>
        </w:rPr>
        <w:annotationRef/>
      </w:r>
      <w:r>
        <w:t>This summary paragraph is about two-thirds background, one-third what we did &amp; found. Wouldn’t a 50-50 split between those be a better balance?</w:t>
      </w:r>
    </w:p>
  </w:comment>
  <w:comment w:id="2" w:author="Alexander Hayward" w:date="2019-06-28T18:08:00Z" w:initials="AH">
    <w:p w14:paraId="01172986" w14:textId="77777777" w:rsidR="00E646F4" w:rsidRDefault="00F74E48">
      <w:pPr>
        <w:pStyle w:val="CommentText"/>
      </w:pPr>
      <w:r>
        <w:rPr>
          <w:rStyle w:val="CommentReference"/>
        </w:rPr>
        <w:annotationRef/>
      </w:r>
      <w:r>
        <w:t>I tried to follow the nature template here, which maybe a bit different to a typical abstract. It is relatively light on results, with an emphasis on background and context (please see below), but I’ve tried to add to the results part</w:t>
      </w:r>
      <w:r w:rsidR="005B3BFA">
        <w:t xml:space="preserve"> here</w:t>
      </w:r>
      <w:r>
        <w:t xml:space="preserve">. </w:t>
      </w:r>
    </w:p>
    <w:p w14:paraId="569F5437" w14:textId="77777777" w:rsidR="00E646F4" w:rsidRDefault="00E646F4">
      <w:pPr>
        <w:pStyle w:val="CommentText"/>
      </w:pPr>
    </w:p>
    <w:p w14:paraId="15C67D8D" w14:textId="77777777" w:rsidR="00E646F4" w:rsidRDefault="00F74E48">
      <w:pPr>
        <w:pStyle w:val="CommentText"/>
      </w:pPr>
      <w:r>
        <w:t>I Also think it could be good to explicitly state something about the novelty of our analysis, so I have added a sentence about that to the start of the results part.</w:t>
      </w:r>
    </w:p>
    <w:p w14:paraId="5D3063BA" w14:textId="77777777" w:rsidR="00E646F4" w:rsidRDefault="00E646F4">
      <w:pPr>
        <w:pStyle w:val="CommentText"/>
      </w:pPr>
    </w:p>
    <w:p w14:paraId="3533486C" w14:textId="7ACB4F74" w:rsidR="00F74E48" w:rsidRDefault="00F74E48">
      <w:pPr>
        <w:pStyle w:val="CommentText"/>
      </w:pPr>
      <w:r>
        <w:rPr>
          <w:rFonts w:ascii="Times New Roman" w:hAnsi="Times New Roman" w:cs="Times New Roman"/>
          <w:b/>
          <w:noProof/>
          <w:sz w:val="32"/>
          <w:szCs w:val="32"/>
          <w:lang w:val="en-US"/>
        </w:rPr>
        <w:drawing>
          <wp:inline distT="0" distB="0" distL="0" distR="0" wp14:anchorId="6E0562CE" wp14:editId="5FAC6482">
            <wp:extent cx="4992592" cy="2791039"/>
            <wp:effectExtent l="0" t="0" r="1143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06 at 16.39.32.png"/>
                    <pic:cNvPicPr/>
                  </pic:nvPicPr>
                  <pic:blipFill>
                    <a:blip r:embed="rId1">
                      <a:extLst>
                        <a:ext uri="{28A0092B-C50C-407E-A947-70E740481C1C}">
                          <a14:useLocalDpi xmlns:a14="http://schemas.microsoft.com/office/drawing/2010/main" val="0"/>
                        </a:ext>
                      </a:extLst>
                    </a:blip>
                    <a:stretch>
                      <a:fillRect/>
                    </a:stretch>
                  </pic:blipFill>
                  <pic:spPr>
                    <a:xfrm>
                      <a:off x="0" y="0"/>
                      <a:ext cx="4993502" cy="2791548"/>
                    </a:xfrm>
                    <a:prstGeom prst="rect">
                      <a:avLst/>
                    </a:prstGeom>
                  </pic:spPr>
                </pic:pic>
              </a:graphicData>
            </a:graphic>
          </wp:inline>
        </w:drawing>
      </w:r>
    </w:p>
  </w:comment>
  <w:comment w:id="4" w:author="Alexander Hayward" w:date="2019-06-28T11:18:00Z" w:initials="AH">
    <w:p w14:paraId="2F20FCFB" w14:textId="12FC90F6" w:rsidR="00F74E48" w:rsidRDefault="00F74E48">
      <w:pPr>
        <w:pStyle w:val="CommentText"/>
      </w:pPr>
      <w:r>
        <w:rPr>
          <w:rStyle w:val="CommentReference"/>
        </w:rPr>
        <w:annotationRef/>
      </w:r>
      <w:r>
        <w:t>This section could also potentially be moved to the introduction to keep the abstract shorter.</w:t>
      </w:r>
    </w:p>
  </w:comment>
  <w:comment w:id="6" w:author="Alexander Hayward" w:date="2019-06-28T18:09:00Z" w:initials="AH">
    <w:p w14:paraId="651EA5E9" w14:textId="6B704EA8" w:rsidR="00F74E48" w:rsidRDefault="00F74E48">
      <w:pPr>
        <w:pStyle w:val="CommentText"/>
      </w:pPr>
      <w:r>
        <w:rPr>
          <w:rStyle w:val="CommentReference"/>
        </w:rPr>
        <w:annotationRef/>
      </w:r>
      <w:r>
        <w:t>Something like this (</w:t>
      </w:r>
      <w:r w:rsidR="00E646F4">
        <w:t xml:space="preserve">but </w:t>
      </w:r>
      <w:r>
        <w:t xml:space="preserve">maybe with a bit more pizzazz) </w:t>
      </w:r>
      <w:r w:rsidR="00E646F4">
        <w:t>c</w:t>
      </w:r>
      <w:r>
        <w:t>ould help to fl</w:t>
      </w:r>
      <w:r w:rsidR="00E646F4">
        <w:t>ag that this study represents</w:t>
      </w:r>
      <w:r>
        <w:t xml:space="preserve"> a major new direction, in terms of type of analysis and ability to quantitative test hypotheses, for this field. What do you think?</w:t>
      </w:r>
    </w:p>
  </w:comment>
  <w:comment w:id="21" w:author="Microsoft Office User" w:date="2019-06-28T10:27:00Z" w:initials="MOU">
    <w:p w14:paraId="0E3C9421" w14:textId="11845510" w:rsidR="00F74E48" w:rsidRDefault="00F74E48">
      <w:pPr>
        <w:pStyle w:val="CommentText"/>
      </w:pPr>
      <w:r>
        <w:rPr>
          <w:rStyle w:val="CommentReference"/>
        </w:rPr>
        <w:annotationRef/>
      </w:r>
      <w:r>
        <w:t>This needs to be punchier. Many previously have found “evidence that symbiont phylogeny reflects host phylogeny.” We go a step further and show that the signature of congruence extends across taxa and mode of life. I’m not sure how to best say this, but I feel this statement needs strengthening.</w:t>
      </w:r>
    </w:p>
  </w:comment>
  <w:comment w:id="50" w:author="Alexander Hayward" w:date="2019-06-28T17:54:00Z" w:initials="AH">
    <w:p w14:paraId="1C6FEEAB" w14:textId="015FA53D" w:rsidR="00F74E48" w:rsidRDefault="00F74E48">
      <w:pPr>
        <w:pStyle w:val="CommentText"/>
      </w:pPr>
      <w:r>
        <w:rPr>
          <w:rStyle w:val="CommentReference"/>
        </w:rPr>
        <w:annotationRef/>
      </w:r>
      <w:r>
        <w:t>Are we able to state</w:t>
      </w:r>
      <w:r w:rsidR="00641F9A">
        <w:t xml:space="preserve"> something like</w:t>
      </w:r>
      <w:r>
        <w:t xml:space="preserve"> this </w:t>
      </w:r>
      <w:r w:rsidR="00641F9A">
        <w:t>quite strongly?</w:t>
      </w:r>
    </w:p>
  </w:comment>
  <w:comment w:id="52" w:author="Shinichi Nakagawa" w:date="2019-07-01T06:42:00Z" w:initials="SN">
    <w:p w14:paraId="7F4BFA4F" w14:textId="77777777" w:rsidR="00365C81" w:rsidRDefault="00365C81">
      <w:pPr>
        <w:pStyle w:val="CommentText"/>
      </w:pPr>
      <w:r>
        <w:rPr>
          <w:rStyle w:val="CommentReference"/>
        </w:rPr>
        <w:annotationRef/>
      </w:r>
      <w:r>
        <w:t xml:space="preserve">We do not really know which causes which. </w:t>
      </w:r>
      <w:proofErr w:type="gramStart"/>
      <w:r>
        <w:t>Also</w:t>
      </w:r>
      <w:proofErr w:type="gramEnd"/>
      <w:r>
        <w:t xml:space="preserve"> we should avoid the term “confounding” (we do not really know this)</w:t>
      </w:r>
    </w:p>
    <w:p w14:paraId="48565F7D" w14:textId="5D58D43D" w:rsidR="00365C81" w:rsidRDefault="00365C81">
      <w:pPr>
        <w:pStyle w:val="CommentText"/>
      </w:pPr>
      <w:r>
        <w:t xml:space="preserve"> </w:t>
      </w:r>
    </w:p>
  </w:comment>
  <w:comment w:id="66" w:author="Alexander Hayward" w:date="2019-06-28T10:27:00Z" w:initials="AH">
    <w:p w14:paraId="3462ADBB" w14:textId="4B008597" w:rsidR="00F74E48" w:rsidRDefault="00F74E48">
      <w:pPr>
        <w:pStyle w:val="CommentText"/>
      </w:pPr>
      <w:r>
        <w:rPr>
          <w:rStyle w:val="CommentReference"/>
        </w:rPr>
        <w:annotationRef/>
      </w:r>
      <w:r>
        <w:rPr>
          <w:rFonts w:eastAsia="Times New Roman" w:cs="Times New Roman"/>
        </w:rPr>
        <w:t>Letters = a referenced ~</w:t>
      </w:r>
      <w:proofErr w:type="gramStart"/>
      <w:r>
        <w:rPr>
          <w:rFonts w:eastAsia="Times New Roman" w:cs="Times New Roman"/>
        </w:rPr>
        <w:t>200 word</w:t>
      </w:r>
      <w:proofErr w:type="gramEnd"/>
      <w:r>
        <w:rPr>
          <w:rFonts w:eastAsia="Times New Roman" w:cs="Times New Roman"/>
        </w:rPr>
        <w:t xml:space="preserve"> introductory paragraph; main text of no more than 1,500 words and 4 display items (figures, tables); as a guideline, up to 30 references. Section headings are not used.</w:t>
      </w:r>
    </w:p>
  </w:comment>
  <w:comment w:id="67" w:author="Microsoft Office User" w:date="2019-06-28T10:27:00Z" w:initials="MOU">
    <w:p w14:paraId="4D48760B" w14:textId="2DD6BDE9" w:rsidR="00F74E48" w:rsidRDefault="00F74E48">
      <w:pPr>
        <w:pStyle w:val="CommentText"/>
      </w:pPr>
      <w:r>
        <w:rPr>
          <w:rStyle w:val="CommentReference"/>
        </w:rPr>
        <w:annotationRef/>
      </w:r>
      <w:r>
        <w:t>I really like this opening paragraph!</w:t>
      </w:r>
    </w:p>
  </w:comment>
  <w:comment w:id="69" w:author="Microsoft Office User" w:date="2019-06-28T10:27:00Z" w:initials="MOU">
    <w:p w14:paraId="066487A2" w14:textId="472C5F68" w:rsidR="00F74E48" w:rsidRDefault="00F74E48">
      <w:pPr>
        <w:pStyle w:val="CommentText"/>
      </w:pPr>
      <w:r>
        <w:rPr>
          <w:rStyle w:val="CommentReference"/>
        </w:rPr>
        <w:annotationRef/>
      </w:r>
      <w:r>
        <w:t xml:space="preserve">Although you explain this well, there are places in the next several lines where the reasoning may appear almost circular to a reader. Host specificity is an inevitable consequence of perfect </w:t>
      </w:r>
      <w:proofErr w:type="spellStart"/>
      <w:r>
        <w:t>cospeciation</w:t>
      </w:r>
      <w:proofErr w:type="spellEnd"/>
      <w:r>
        <w:t xml:space="preserve"> (= congruence), so to many readers testing for an effect of host specificity on the extent of congruence will seem illogical. As one reads through the next several sentences, your meaning becomes clear, but maybe a word or two could be changed to avoid giving the wrong impression in the first place?</w:t>
      </w:r>
    </w:p>
  </w:comment>
  <w:comment w:id="70" w:author="Alexander Hayward" w:date="2019-06-28T18:01:00Z" w:initials="AH">
    <w:p w14:paraId="26289753" w14:textId="2965B897" w:rsidR="008D5BCA" w:rsidRDefault="008D5BCA">
      <w:pPr>
        <w:pStyle w:val="CommentText"/>
      </w:pPr>
      <w:r>
        <w:rPr>
          <w:rStyle w:val="CommentReference"/>
        </w:rPr>
        <w:annotationRef/>
      </w:r>
      <w:r>
        <w:t xml:space="preserve">Happy to make changes, but it would be great if you could make some suggestions, as I am not totally clear on how you think it should be changed? Also, is it not theoretically possible to show perfect </w:t>
      </w:r>
      <w:proofErr w:type="spellStart"/>
      <w:r>
        <w:t>cospeciation</w:t>
      </w:r>
      <w:proofErr w:type="spellEnd"/>
      <w:r>
        <w:t xml:space="preserve"> with a set of related focal hosts, but still infect a wider range of other peripheral hosts?</w:t>
      </w:r>
    </w:p>
  </w:comment>
  <w:comment w:id="71" w:author="Shinichi Nakagawa" w:date="2019-07-01T06:38:00Z" w:initials="SN">
    <w:p w14:paraId="4A885E33" w14:textId="77777777" w:rsidR="00365C81" w:rsidRDefault="00365C81">
      <w:pPr>
        <w:pStyle w:val="CommentText"/>
      </w:pPr>
      <w:r>
        <w:rPr>
          <w:rStyle w:val="CommentReference"/>
        </w:rPr>
        <w:annotationRef/>
      </w:r>
      <w:r>
        <w:t>Is this true? – I guess it depends.</w:t>
      </w:r>
    </w:p>
    <w:p w14:paraId="4F768A4E" w14:textId="77777777" w:rsidR="00365C81" w:rsidRDefault="00365C81">
      <w:pPr>
        <w:pStyle w:val="CommentText"/>
      </w:pPr>
    </w:p>
    <w:p w14:paraId="484B31E0" w14:textId="70556A5A" w:rsidR="00365C81" w:rsidRDefault="00365C81">
      <w:pPr>
        <w:pStyle w:val="CommentText"/>
      </w:pPr>
      <w:r>
        <w:t>The reason why our congruence remains high is that we may not have real generalists in our data set?</w:t>
      </w:r>
    </w:p>
  </w:comment>
  <w:comment w:id="73" w:author="Shinichi Nakagawa" w:date="2019-07-01T06:47:00Z" w:initials="SN">
    <w:p w14:paraId="5C30064A" w14:textId="4EA6BAAA" w:rsidR="00365C81" w:rsidRDefault="00365C81">
      <w:pPr>
        <w:pStyle w:val="CommentText"/>
      </w:pPr>
      <w:r>
        <w:rPr>
          <w:rStyle w:val="CommentReference"/>
        </w:rPr>
        <w:annotationRef/>
      </w:r>
      <w:r>
        <w:t>Shinichi to add</w:t>
      </w:r>
    </w:p>
  </w:comment>
  <w:comment w:id="74" w:author="Shinichi Nakagawa" w:date="2019-07-01T06:47:00Z" w:initials="SN">
    <w:p w14:paraId="6D53ED3D" w14:textId="47C12310" w:rsidR="00365C81" w:rsidRDefault="00365C81">
      <w:pPr>
        <w:pStyle w:val="CommentText"/>
      </w:pPr>
      <w:r>
        <w:rPr>
          <w:rStyle w:val="CommentReference"/>
        </w:rPr>
        <w:annotationRef/>
      </w:r>
    </w:p>
  </w:comment>
  <w:comment w:id="79" w:author="Shinichi Nakagawa" w:date="2019-07-01T06:51:00Z" w:initials="SN">
    <w:p w14:paraId="549C1B04" w14:textId="6FCB23FA" w:rsidR="002B47B8" w:rsidRDefault="002B47B8">
      <w:pPr>
        <w:pStyle w:val="CommentText"/>
      </w:pPr>
      <w:r>
        <w:rPr>
          <w:rStyle w:val="CommentReference"/>
        </w:rPr>
        <w:annotationRef/>
      </w:r>
      <w:r>
        <w:t>I think should leave this in Supp – this will not fit in Fig 3 (I think we decided this before??) – We are no really testing anything here anyway.</w:t>
      </w:r>
    </w:p>
  </w:comment>
  <w:comment w:id="83" w:author="Shinichi Nakagawa" w:date="2019-07-01T07:03:00Z" w:initials="SN">
    <w:p w14:paraId="660149F2" w14:textId="7C37033B" w:rsidR="00BE4EE3" w:rsidRDefault="00BE4EE3">
      <w:pPr>
        <w:pStyle w:val="CommentText"/>
      </w:pPr>
      <w:r>
        <w:rPr>
          <w:rStyle w:val="CommentReference"/>
        </w:rPr>
        <w:annotationRef/>
      </w:r>
      <w:r>
        <w:t xml:space="preserve">Should we know or they can actually see the slope does go in the expected direction actually but certainly not an important factor </w:t>
      </w:r>
    </w:p>
  </w:comment>
  <w:comment w:id="86" w:author="Shinichi Nakagawa" w:date="2019-07-01T06:54:00Z" w:initials="SN">
    <w:p w14:paraId="650E5095" w14:textId="0BF6D998" w:rsidR="002B47B8" w:rsidRDefault="002B47B8">
      <w:pPr>
        <w:pStyle w:val="CommentText"/>
      </w:pPr>
      <w:r>
        <w:rPr>
          <w:rStyle w:val="CommentReference"/>
        </w:rPr>
        <w:annotationRef/>
      </w:r>
      <w:r>
        <w:t xml:space="preserve">We may not have had proper </w:t>
      </w:r>
      <w:proofErr w:type="gramStart"/>
      <w:r>
        <w:t>spread  in</w:t>
      </w:r>
      <w:proofErr w:type="gramEnd"/>
      <w:r>
        <w:t xml:space="preserve"> our data set. </w:t>
      </w:r>
    </w:p>
  </w:comment>
  <w:comment w:id="93" w:author="Alexander Hayward" w:date="2019-06-28T10:27:00Z" w:initials="AH">
    <w:p w14:paraId="5C843128" w14:textId="6B20BC1B" w:rsidR="00F74E48" w:rsidRDefault="00F74E48">
      <w:pPr>
        <w:pStyle w:val="CommentText"/>
      </w:pPr>
      <w:r>
        <w:rPr>
          <w:rStyle w:val="CommentReference"/>
        </w:rPr>
        <w:annotationRef/>
      </w:r>
      <w:r>
        <w:t xml:space="preserve">For figure caption: </w:t>
      </w:r>
      <w:r>
        <w:rPr>
          <w:rFonts w:ascii="Times New Roman" w:hAnsi="Times New Roman" w:cs="Times New Roman"/>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Pr>
          <w:rStyle w:val="CommentReference"/>
        </w:rPr>
        <w:annotationRef/>
      </w:r>
    </w:p>
  </w:comment>
  <w:comment w:id="96" w:author="Alexander Hayward" w:date="2019-06-28T18:06:00Z" w:initials="AH">
    <w:p w14:paraId="4E810C26" w14:textId="75088D69" w:rsidR="00276FB0" w:rsidRDefault="00276FB0">
      <w:pPr>
        <w:pStyle w:val="CommentText"/>
      </w:pPr>
      <w:r>
        <w:rPr>
          <w:rStyle w:val="CommentReference"/>
        </w:rPr>
        <w:annotationRef/>
      </w:r>
      <w:r>
        <w:t xml:space="preserve">I guess the elephant in the room is that we are saying nothing about </w:t>
      </w:r>
      <w:proofErr w:type="spellStart"/>
      <w:r>
        <w:t>cospeciation</w:t>
      </w:r>
      <w:proofErr w:type="spellEnd"/>
      <w:r>
        <w:t xml:space="preserve"> specifically. i.e. congruence of a set of symbionts could be a consequence of a series of host switches, instead of </w:t>
      </w:r>
      <w:proofErr w:type="spellStart"/>
      <w:r>
        <w:t>cospeciation</w:t>
      </w:r>
      <w:proofErr w:type="spellEnd"/>
      <w:r>
        <w:t xml:space="preserve">. </w:t>
      </w:r>
      <w:proofErr w:type="spellStart"/>
      <w:r>
        <w:t>Cospecation</w:t>
      </w:r>
      <w:proofErr w:type="spellEnd"/>
      <w:r>
        <w:t xml:space="preserve"> requires carefully dated phylogenies and is something that is not widely testable </w:t>
      </w:r>
      <w:proofErr w:type="gramStart"/>
      <w:r>
        <w:t>quite</w:t>
      </w:r>
      <w:proofErr w:type="gramEnd"/>
      <w:r>
        <w:t xml:space="preserve"> yet I would say… But maybe it is better to leave this discussion totally out?</w:t>
      </w:r>
    </w:p>
  </w:comment>
  <w:comment w:id="94" w:author="Microsoft Office User" w:date="2019-06-28T10:27:00Z" w:initials="MOU">
    <w:p w14:paraId="638151AA" w14:textId="69FD360B" w:rsidR="00F74E48" w:rsidRDefault="00F74E48">
      <w:pPr>
        <w:pStyle w:val="CommentText"/>
      </w:pPr>
      <w:r>
        <w:rPr>
          <w:rStyle w:val="CommentReference"/>
        </w:rPr>
        <w:annotationRef/>
      </w:r>
      <w:r>
        <w:t xml:space="preserve">A nice concluding </w:t>
      </w:r>
      <w:proofErr w:type="gramStart"/>
      <w:r>
        <w:t>paragraph</w:t>
      </w:r>
      <w:proofErr w:type="gramEnd"/>
      <w:r>
        <w:t>!</w:t>
      </w:r>
    </w:p>
  </w:comment>
  <w:comment w:id="95" w:author="Shinichi Nakagawa" w:date="2019-07-01T07:04:00Z" w:initials="SN">
    <w:p w14:paraId="751DC3AC" w14:textId="1840B8DB" w:rsidR="009A7E93" w:rsidRDefault="009A7E93">
      <w:pPr>
        <w:pStyle w:val="CommentText"/>
      </w:pPr>
      <w:r>
        <w:rPr>
          <w:rStyle w:val="CommentReference"/>
        </w:rPr>
        <w:annotationRef/>
      </w:r>
      <w:r>
        <w:t>I agree.</w:t>
      </w:r>
    </w:p>
  </w:comment>
  <w:comment w:id="105" w:author="Shinichi Nakagawa" w:date="2019-07-01T06:22:00Z" w:initials="SN">
    <w:p w14:paraId="5E0CE62F" w14:textId="77777777" w:rsidR="00D947EF" w:rsidRDefault="00D947EF">
      <w:pPr>
        <w:pStyle w:val="CommentText"/>
      </w:pPr>
      <w:r>
        <w:rPr>
          <w:rStyle w:val="CommentReference"/>
        </w:rPr>
        <w:annotationRef/>
      </w:r>
      <w:r>
        <w:t>Alex – what is supposed to be here??</w:t>
      </w:r>
    </w:p>
    <w:p w14:paraId="1D8BA652" w14:textId="77777777" w:rsidR="00BE4EE3" w:rsidRDefault="00BE4EE3">
      <w:pPr>
        <w:pStyle w:val="CommentText"/>
      </w:pPr>
    </w:p>
    <w:p w14:paraId="2DF5A682" w14:textId="43D3C2D7" w:rsidR="00BE4EE3" w:rsidRDefault="00BE4EE3">
      <w:pPr>
        <w:pStyle w:val="CommentText"/>
      </w:pPr>
      <w:r>
        <w:t>Can you do this??</w:t>
      </w:r>
    </w:p>
  </w:comment>
  <w:comment w:id="108" w:author="Shinichi Nakagawa" w:date="2019-07-01T06:22:00Z" w:initials="SN">
    <w:p w14:paraId="2A2EF722" w14:textId="393ECDC5" w:rsidR="00D947EF" w:rsidRDefault="00D947EF">
      <w:pPr>
        <w:pStyle w:val="CommentText"/>
      </w:pPr>
      <w:r>
        <w:rPr>
          <w:rStyle w:val="CommentReference"/>
        </w:rPr>
        <w:annotationRef/>
      </w:r>
      <w:r>
        <w:t>Alex could you do this</w:t>
      </w:r>
      <w:r w:rsidR="00BE4EE3">
        <w:t>??</w:t>
      </w:r>
    </w:p>
  </w:comment>
  <w:comment w:id="117" w:author="Shinichi Nakagawa" w:date="2019-07-01T06:22:00Z" w:initials="SN">
    <w:p w14:paraId="53F587C2" w14:textId="1EC9FD57" w:rsidR="00D947EF" w:rsidRDefault="00D947EF">
      <w:pPr>
        <w:pStyle w:val="CommentText"/>
      </w:pPr>
      <w:r>
        <w:rPr>
          <w:rStyle w:val="CommentReference"/>
        </w:rPr>
        <w:annotationRef/>
      </w:r>
      <w:r>
        <w:t>I will do this</w:t>
      </w:r>
      <w:r w:rsidR="0019367D">
        <w:t xml:space="preserve"> – need to expand below</w:t>
      </w:r>
    </w:p>
  </w:comment>
  <w:comment w:id="163" w:author="Shinichi Nakagawa" w:date="2019-07-01T06:46:00Z" w:initials="SN">
    <w:p w14:paraId="0B7062D4" w14:textId="7D557BE9" w:rsidR="00365C81" w:rsidRDefault="00365C81">
      <w:pPr>
        <w:pStyle w:val="CommentText"/>
      </w:pPr>
      <w:r>
        <w:rPr>
          <w:rStyle w:val="CommentReference"/>
        </w:rPr>
        <w:annotationRef/>
      </w:r>
      <w:r>
        <w:t>Shinichi to do</w:t>
      </w:r>
      <w:r w:rsidR="0019367D">
        <w:t xml:space="preserve"> (need to expand below)</w:t>
      </w:r>
    </w:p>
  </w:comment>
  <w:comment w:id="180" w:author="Microsoft Office User" w:date="2019-06-28T10:27:00Z" w:initials="MOU">
    <w:p w14:paraId="5E39458B" w14:textId="3EA932CD" w:rsidR="00F74E48" w:rsidRDefault="00F74E48">
      <w:pPr>
        <w:pStyle w:val="CommentText"/>
      </w:pPr>
      <w:r>
        <w:rPr>
          <w:rStyle w:val="CommentReference"/>
        </w:rPr>
        <w:annotationRef/>
      </w:r>
      <w:r>
        <w:t>No acknowledgements needed for me.</w:t>
      </w:r>
    </w:p>
  </w:comment>
  <w:comment w:id="183" w:author="Alexander Hayward" w:date="2019-06-28T10:27:00Z" w:initials="AH">
    <w:p w14:paraId="360973CB" w14:textId="77777777" w:rsidR="00F74E48" w:rsidRDefault="00F74E48" w:rsidP="00054CEA">
      <w:pPr>
        <w:spacing w:line="480" w:lineRule="auto"/>
      </w:pPr>
      <w:r>
        <w:rPr>
          <w:rStyle w:val="CommentReference"/>
        </w:rPr>
        <w:annotationRef/>
      </w:r>
      <w:r>
        <w:t xml:space="preserve">Insert: </w:t>
      </w:r>
    </w:p>
    <w:p w14:paraId="32C289A2" w14:textId="23ABFDFA" w:rsidR="00F74E48" w:rsidRDefault="00F74E48" w:rsidP="00054CEA">
      <w:pPr>
        <w:spacing w:line="480" w:lineRule="auto"/>
        <w:rPr>
          <w:rFonts w:ascii="Times New Roman" w:hAnsi="Times New Roman" w:cs="Times New Roman"/>
        </w:rPr>
      </w:pPr>
      <w:r>
        <w:rPr>
          <w:rFonts w:ascii="Times New Roman" w:hAnsi="Times New Roman" w:cs="Times New Roman"/>
        </w:rPr>
        <w:t>-Data table of mined information from cophylogeny studies.</w:t>
      </w:r>
    </w:p>
    <w:p w14:paraId="25C9DDBF" w14:textId="23E80038" w:rsidR="00F74E48" w:rsidRPr="00054CEA" w:rsidRDefault="00F74E48" w:rsidP="00054CEA">
      <w:pPr>
        <w:spacing w:line="480" w:lineRule="auto"/>
        <w:rPr>
          <w:rFonts w:ascii="Times New Roman" w:hAnsi="Times New Roman" w:cs="Times New Roman"/>
        </w:rPr>
      </w:pPr>
      <w:r>
        <w:rPr>
          <w:rFonts w:ascii="Times New Roman" w:hAnsi="Times New Roman" w:cs="Times New Roman"/>
        </w:rPr>
        <w:t>-All figures and tables from Shinichi’s Analysis document.</w:t>
      </w:r>
    </w:p>
  </w:comment>
  <w:comment w:id="184" w:author="Alexander Hayward" w:date="2019-06-28T10:27:00Z" w:initials="AH">
    <w:p w14:paraId="3A0D47B6" w14:textId="67FAB443" w:rsidR="00F74E48" w:rsidRDefault="00F74E48">
      <w:pPr>
        <w:pStyle w:val="CommentText"/>
      </w:pPr>
      <w:r>
        <w:rPr>
          <w:rStyle w:val="CommentReference"/>
        </w:rPr>
        <w:annotationRef/>
      </w:r>
      <w:r>
        <w:t>Guidelines state maximum of 30 for letters. In practice, many letters have more than double the recommended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948E" w15:done="0"/>
  <w15:commentEx w15:paraId="274CAD26" w15:done="0"/>
  <w15:commentEx w15:paraId="3533486C" w15:done="0"/>
  <w15:commentEx w15:paraId="2F20FCFB" w15:done="0"/>
  <w15:commentEx w15:paraId="651EA5E9" w15:done="0"/>
  <w15:commentEx w15:paraId="0E3C9421" w15:done="0"/>
  <w15:commentEx w15:paraId="1C6FEEAB" w15:done="0"/>
  <w15:commentEx w15:paraId="48565F7D" w15:done="0"/>
  <w15:commentEx w15:paraId="3462ADBB" w15:done="0"/>
  <w15:commentEx w15:paraId="4D48760B" w15:done="0"/>
  <w15:commentEx w15:paraId="066487A2" w15:done="0"/>
  <w15:commentEx w15:paraId="26289753" w15:done="0"/>
  <w15:commentEx w15:paraId="484B31E0" w15:done="0"/>
  <w15:commentEx w15:paraId="5C30064A" w15:done="0"/>
  <w15:commentEx w15:paraId="6D53ED3D" w15:paraIdParent="5C30064A" w15:done="0"/>
  <w15:commentEx w15:paraId="549C1B04" w15:done="0"/>
  <w15:commentEx w15:paraId="660149F2" w15:done="0"/>
  <w15:commentEx w15:paraId="650E5095" w15:done="0"/>
  <w15:commentEx w15:paraId="5C843128" w15:done="0"/>
  <w15:commentEx w15:paraId="4E810C26" w15:done="0"/>
  <w15:commentEx w15:paraId="638151AA" w15:done="0"/>
  <w15:commentEx w15:paraId="751DC3AC" w15:paraIdParent="638151AA" w15:done="0"/>
  <w15:commentEx w15:paraId="2DF5A682" w15:done="0"/>
  <w15:commentEx w15:paraId="2A2EF722" w15:done="0"/>
  <w15:commentEx w15:paraId="53F587C2" w15:done="0"/>
  <w15:commentEx w15:paraId="0B7062D4" w15:done="0"/>
  <w15:commentEx w15:paraId="5E39458B" w15:done="0"/>
  <w15:commentEx w15:paraId="25C9DDBF" w15:done="0"/>
  <w15:commentEx w15:paraId="3A0D4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948E" w16cid:durableId="20C42265"/>
  <w16cid:commentId w16cid:paraId="274CAD26" w16cid:durableId="20C06585"/>
  <w16cid:commentId w16cid:paraId="3533486C" w16cid:durableId="20C42267"/>
  <w16cid:commentId w16cid:paraId="2F20FCFB" w16cid:durableId="20C42268"/>
  <w16cid:commentId w16cid:paraId="651EA5E9" w16cid:durableId="20C42269"/>
  <w16cid:commentId w16cid:paraId="0E3C9421" w16cid:durableId="20C065D5"/>
  <w16cid:commentId w16cid:paraId="1C6FEEAB" w16cid:durableId="20C4226B"/>
  <w16cid:commentId w16cid:paraId="48565F7D" w16cid:durableId="20C429EF"/>
  <w16cid:commentId w16cid:paraId="3462ADBB" w16cid:durableId="20C4226C"/>
  <w16cid:commentId w16cid:paraId="4D48760B" w16cid:durableId="20C06791"/>
  <w16cid:commentId w16cid:paraId="066487A2" w16cid:durableId="20C06C4D"/>
  <w16cid:commentId w16cid:paraId="26289753" w16cid:durableId="20C4226F"/>
  <w16cid:commentId w16cid:paraId="484B31E0" w16cid:durableId="20C428F9"/>
  <w16cid:commentId w16cid:paraId="5C30064A" w16cid:durableId="20C42AFB"/>
  <w16cid:commentId w16cid:paraId="6D53ED3D" w16cid:durableId="20C42AFE"/>
  <w16cid:commentId w16cid:paraId="549C1B04" w16cid:durableId="20C42C0F"/>
  <w16cid:commentId w16cid:paraId="660149F2" w16cid:durableId="20C42EA4"/>
  <w16cid:commentId w16cid:paraId="650E5095" w16cid:durableId="20C42CC3"/>
  <w16cid:commentId w16cid:paraId="5C843128" w16cid:durableId="20C42270"/>
  <w16cid:commentId w16cid:paraId="4E810C26" w16cid:durableId="20C42271"/>
  <w16cid:commentId w16cid:paraId="638151AA" w16cid:durableId="20C0775A"/>
  <w16cid:commentId w16cid:paraId="751DC3AC" w16cid:durableId="20C42F02"/>
  <w16cid:commentId w16cid:paraId="2DF5A682" w16cid:durableId="20C42522"/>
  <w16cid:commentId w16cid:paraId="2A2EF722" w16cid:durableId="20C4252E"/>
  <w16cid:commentId w16cid:paraId="53F587C2" w16cid:durableId="20C42538"/>
  <w16cid:commentId w16cid:paraId="0B7062D4" w16cid:durableId="20C42ADD"/>
  <w16cid:commentId w16cid:paraId="5E39458B" w16cid:durableId="20C07494"/>
  <w16cid:commentId w16cid:paraId="25C9DDBF" w16cid:durableId="20C063CD"/>
  <w16cid:commentId w16cid:paraId="3A0D47B6" w16cid:durableId="20C06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613D7" w14:textId="77777777" w:rsidR="00743270" w:rsidRDefault="00743270" w:rsidP="00B54B1D">
      <w:r>
        <w:separator/>
      </w:r>
    </w:p>
  </w:endnote>
  <w:endnote w:type="continuationSeparator" w:id="0">
    <w:p w14:paraId="66250761" w14:textId="77777777" w:rsidR="00743270" w:rsidRDefault="00743270" w:rsidP="00B5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579E" w14:textId="77777777" w:rsidR="00F74E48" w:rsidRDefault="00F74E48"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6A3C" w14:textId="77777777" w:rsidR="00F74E48" w:rsidRDefault="00F74E48" w:rsidP="00B54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DE4F" w14:textId="77777777" w:rsidR="00F74E48" w:rsidRDefault="00F74E48"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6F4">
      <w:rPr>
        <w:rStyle w:val="PageNumber"/>
        <w:noProof/>
      </w:rPr>
      <w:t>3</w:t>
    </w:r>
    <w:r>
      <w:rPr>
        <w:rStyle w:val="PageNumber"/>
      </w:rPr>
      <w:fldChar w:fldCharType="end"/>
    </w:r>
  </w:p>
  <w:p w14:paraId="0CF219CF" w14:textId="77777777" w:rsidR="00F74E48" w:rsidRDefault="00F74E48" w:rsidP="00B54B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6BDAB" w14:textId="77777777" w:rsidR="00743270" w:rsidRDefault="00743270" w:rsidP="00B54B1D">
      <w:r>
        <w:separator/>
      </w:r>
    </w:p>
  </w:footnote>
  <w:footnote w:type="continuationSeparator" w:id="0">
    <w:p w14:paraId="1E3CB60C" w14:textId="77777777" w:rsidR="00743270" w:rsidRDefault="00743270" w:rsidP="00B5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b-NO" w:vendorID="64" w:dllVersion="4096" w:nlCheck="1" w:checkStyle="0"/>
  <w:activeWritingStyle w:appName="MSWord" w:lang="en-AU"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lt;/item&gt;&lt;item&gt;2&lt;/item&gt;&lt;item&gt;3&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3&lt;/item&gt;&lt;item&gt;34&lt;/item&gt;&lt;item&gt;35&lt;/item&gt;&lt;item&gt;39&lt;/item&gt;&lt;item&gt;40&lt;/item&gt;&lt;item&gt;41&lt;/item&gt;&lt;item&gt;42&lt;/item&gt;&lt;item&gt;44&lt;/item&gt;&lt;item&gt;45&lt;/item&gt;&lt;item&gt;47&lt;/item&gt;&lt;item&gt;48&lt;/item&gt;&lt;item&gt;49&lt;/item&gt;&lt;item&gt;50&lt;/item&gt;&lt;item&gt;51&lt;/item&gt;&lt;item&gt;54&lt;/item&gt;&lt;item&gt;55&lt;/item&gt;&lt;item&gt;56&lt;/item&gt;&lt;item&gt;57&lt;/item&gt;&lt;item&gt;60&lt;/item&gt;&lt;item&gt;62&lt;/item&gt;&lt;item&gt;63&lt;/item&gt;&lt;item&gt;65&lt;/item&gt;&lt;item&gt;67&lt;/item&gt;&lt;item&gt;68&lt;/item&gt;&lt;item&gt;69&lt;/item&gt;&lt;item&gt;70&lt;/item&gt;&lt;item&gt;71&lt;/item&gt;&lt;item&gt;72&lt;/item&gt;&lt;/record-ids&gt;&lt;/item&gt;&lt;/Libraries&gt;"/>
  </w:docVars>
  <w:rsids>
    <w:rsidRoot w:val="00B8127F"/>
    <w:rsid w:val="00002AB6"/>
    <w:rsid w:val="00002D6E"/>
    <w:rsid w:val="00003627"/>
    <w:rsid w:val="000049E0"/>
    <w:rsid w:val="000057BD"/>
    <w:rsid w:val="00005D9D"/>
    <w:rsid w:val="00006EDC"/>
    <w:rsid w:val="000079C7"/>
    <w:rsid w:val="00007AFF"/>
    <w:rsid w:val="000102A9"/>
    <w:rsid w:val="00010E24"/>
    <w:rsid w:val="000118C2"/>
    <w:rsid w:val="00013F98"/>
    <w:rsid w:val="00014EC2"/>
    <w:rsid w:val="00015B79"/>
    <w:rsid w:val="00021375"/>
    <w:rsid w:val="0002173E"/>
    <w:rsid w:val="00021CC7"/>
    <w:rsid w:val="00022CDC"/>
    <w:rsid w:val="000231B9"/>
    <w:rsid w:val="000307F0"/>
    <w:rsid w:val="00030DEF"/>
    <w:rsid w:val="0003400D"/>
    <w:rsid w:val="00035EAF"/>
    <w:rsid w:val="00036F25"/>
    <w:rsid w:val="00041E9E"/>
    <w:rsid w:val="00042F97"/>
    <w:rsid w:val="000439B8"/>
    <w:rsid w:val="0004684A"/>
    <w:rsid w:val="0004729A"/>
    <w:rsid w:val="0004754D"/>
    <w:rsid w:val="00050821"/>
    <w:rsid w:val="00052298"/>
    <w:rsid w:val="00054221"/>
    <w:rsid w:val="0005463F"/>
    <w:rsid w:val="00054CEA"/>
    <w:rsid w:val="00055D14"/>
    <w:rsid w:val="000577B0"/>
    <w:rsid w:val="00061185"/>
    <w:rsid w:val="00061CDE"/>
    <w:rsid w:val="00061D0A"/>
    <w:rsid w:val="00062082"/>
    <w:rsid w:val="00063135"/>
    <w:rsid w:val="00064569"/>
    <w:rsid w:val="00065148"/>
    <w:rsid w:val="00066531"/>
    <w:rsid w:val="00067751"/>
    <w:rsid w:val="000677EE"/>
    <w:rsid w:val="00070F22"/>
    <w:rsid w:val="00071855"/>
    <w:rsid w:val="0007352F"/>
    <w:rsid w:val="00073FBB"/>
    <w:rsid w:val="000742B1"/>
    <w:rsid w:val="000747B4"/>
    <w:rsid w:val="000754AD"/>
    <w:rsid w:val="00075DD5"/>
    <w:rsid w:val="0008291A"/>
    <w:rsid w:val="000838AF"/>
    <w:rsid w:val="00083E83"/>
    <w:rsid w:val="0008537C"/>
    <w:rsid w:val="00085FA3"/>
    <w:rsid w:val="0008767A"/>
    <w:rsid w:val="00087CD6"/>
    <w:rsid w:val="0009055D"/>
    <w:rsid w:val="000925E9"/>
    <w:rsid w:val="00095922"/>
    <w:rsid w:val="00096558"/>
    <w:rsid w:val="000A0624"/>
    <w:rsid w:val="000A7576"/>
    <w:rsid w:val="000A7929"/>
    <w:rsid w:val="000B0BE0"/>
    <w:rsid w:val="000B234B"/>
    <w:rsid w:val="000B28BB"/>
    <w:rsid w:val="000B3E19"/>
    <w:rsid w:val="000B6BA6"/>
    <w:rsid w:val="000B71CE"/>
    <w:rsid w:val="000C0513"/>
    <w:rsid w:val="000C08CB"/>
    <w:rsid w:val="000C108C"/>
    <w:rsid w:val="000D2EAA"/>
    <w:rsid w:val="000D4BFB"/>
    <w:rsid w:val="000D5ED7"/>
    <w:rsid w:val="000D75AA"/>
    <w:rsid w:val="000D791D"/>
    <w:rsid w:val="000E24C6"/>
    <w:rsid w:val="000E3FE5"/>
    <w:rsid w:val="000E41C8"/>
    <w:rsid w:val="000E480D"/>
    <w:rsid w:val="000E6695"/>
    <w:rsid w:val="000E6E06"/>
    <w:rsid w:val="000F1BB5"/>
    <w:rsid w:val="000F1CC2"/>
    <w:rsid w:val="000F375E"/>
    <w:rsid w:val="000F4488"/>
    <w:rsid w:val="000F4F31"/>
    <w:rsid w:val="000F5FD5"/>
    <w:rsid w:val="000F6225"/>
    <w:rsid w:val="000F6DDE"/>
    <w:rsid w:val="00102D0F"/>
    <w:rsid w:val="001030C9"/>
    <w:rsid w:val="0010450D"/>
    <w:rsid w:val="001053A5"/>
    <w:rsid w:val="001057AA"/>
    <w:rsid w:val="001060A2"/>
    <w:rsid w:val="001060BC"/>
    <w:rsid w:val="00107E29"/>
    <w:rsid w:val="00113C27"/>
    <w:rsid w:val="00114C86"/>
    <w:rsid w:val="001158C6"/>
    <w:rsid w:val="00115A05"/>
    <w:rsid w:val="00115F3B"/>
    <w:rsid w:val="001168DD"/>
    <w:rsid w:val="001208CC"/>
    <w:rsid w:val="001208FB"/>
    <w:rsid w:val="00121CB9"/>
    <w:rsid w:val="00122159"/>
    <w:rsid w:val="00123467"/>
    <w:rsid w:val="0012357F"/>
    <w:rsid w:val="00123700"/>
    <w:rsid w:val="0013303C"/>
    <w:rsid w:val="00134A2D"/>
    <w:rsid w:val="00135866"/>
    <w:rsid w:val="00141805"/>
    <w:rsid w:val="001444B4"/>
    <w:rsid w:val="00145B93"/>
    <w:rsid w:val="00146776"/>
    <w:rsid w:val="00151EDB"/>
    <w:rsid w:val="00153ABA"/>
    <w:rsid w:val="001540A2"/>
    <w:rsid w:val="0015773E"/>
    <w:rsid w:val="00160F69"/>
    <w:rsid w:val="00162CD1"/>
    <w:rsid w:val="00162FDA"/>
    <w:rsid w:val="001633B3"/>
    <w:rsid w:val="00165EC1"/>
    <w:rsid w:val="0017157A"/>
    <w:rsid w:val="00171B22"/>
    <w:rsid w:val="00172B49"/>
    <w:rsid w:val="00173A58"/>
    <w:rsid w:val="0017629B"/>
    <w:rsid w:val="0017664B"/>
    <w:rsid w:val="00176A22"/>
    <w:rsid w:val="00176B9F"/>
    <w:rsid w:val="00176F5A"/>
    <w:rsid w:val="001810B6"/>
    <w:rsid w:val="00181EC4"/>
    <w:rsid w:val="00182A1E"/>
    <w:rsid w:val="001840A3"/>
    <w:rsid w:val="00184DE6"/>
    <w:rsid w:val="00190A14"/>
    <w:rsid w:val="00192913"/>
    <w:rsid w:val="0019367D"/>
    <w:rsid w:val="001938EC"/>
    <w:rsid w:val="0019630C"/>
    <w:rsid w:val="001A1829"/>
    <w:rsid w:val="001A43A7"/>
    <w:rsid w:val="001A5071"/>
    <w:rsid w:val="001A59E2"/>
    <w:rsid w:val="001A7697"/>
    <w:rsid w:val="001B4828"/>
    <w:rsid w:val="001B6711"/>
    <w:rsid w:val="001B6A7C"/>
    <w:rsid w:val="001C21F4"/>
    <w:rsid w:val="001C46F1"/>
    <w:rsid w:val="001C62D1"/>
    <w:rsid w:val="001C6446"/>
    <w:rsid w:val="001C6B20"/>
    <w:rsid w:val="001D01FB"/>
    <w:rsid w:val="001D1BD2"/>
    <w:rsid w:val="001D3815"/>
    <w:rsid w:val="001D3F72"/>
    <w:rsid w:val="001D479E"/>
    <w:rsid w:val="001D6172"/>
    <w:rsid w:val="001D79F0"/>
    <w:rsid w:val="001E00D1"/>
    <w:rsid w:val="001E0CEE"/>
    <w:rsid w:val="001E56FD"/>
    <w:rsid w:val="001E5DC9"/>
    <w:rsid w:val="001E6C8B"/>
    <w:rsid w:val="001E7DEC"/>
    <w:rsid w:val="001F12EF"/>
    <w:rsid w:val="001F20F0"/>
    <w:rsid w:val="001F3720"/>
    <w:rsid w:val="001F3D7C"/>
    <w:rsid w:val="001F4A1C"/>
    <w:rsid w:val="001F6844"/>
    <w:rsid w:val="001F7530"/>
    <w:rsid w:val="0020192A"/>
    <w:rsid w:val="00204B9A"/>
    <w:rsid w:val="00206429"/>
    <w:rsid w:val="0020664A"/>
    <w:rsid w:val="00206BE1"/>
    <w:rsid w:val="00206C53"/>
    <w:rsid w:val="002076D5"/>
    <w:rsid w:val="00207AD9"/>
    <w:rsid w:val="00211968"/>
    <w:rsid w:val="00214DBF"/>
    <w:rsid w:val="00216CEF"/>
    <w:rsid w:val="00216E38"/>
    <w:rsid w:val="00222026"/>
    <w:rsid w:val="002223DC"/>
    <w:rsid w:val="0022276A"/>
    <w:rsid w:val="00222854"/>
    <w:rsid w:val="00223202"/>
    <w:rsid w:val="00225AC2"/>
    <w:rsid w:val="00226561"/>
    <w:rsid w:val="0022773B"/>
    <w:rsid w:val="00230712"/>
    <w:rsid w:val="002308C1"/>
    <w:rsid w:val="00230BE0"/>
    <w:rsid w:val="00231800"/>
    <w:rsid w:val="002409F5"/>
    <w:rsid w:val="00241F68"/>
    <w:rsid w:val="0024241D"/>
    <w:rsid w:val="002430BF"/>
    <w:rsid w:val="00244048"/>
    <w:rsid w:val="00244AA6"/>
    <w:rsid w:val="00245F35"/>
    <w:rsid w:val="002533C5"/>
    <w:rsid w:val="0025376C"/>
    <w:rsid w:val="00253DE6"/>
    <w:rsid w:val="002547F5"/>
    <w:rsid w:val="00254E42"/>
    <w:rsid w:val="00256CE6"/>
    <w:rsid w:val="002605B1"/>
    <w:rsid w:val="00261B3A"/>
    <w:rsid w:val="002643A2"/>
    <w:rsid w:val="0026482E"/>
    <w:rsid w:val="00266CA1"/>
    <w:rsid w:val="00270ABF"/>
    <w:rsid w:val="0027113E"/>
    <w:rsid w:val="002719F5"/>
    <w:rsid w:val="00272CDE"/>
    <w:rsid w:val="002731CB"/>
    <w:rsid w:val="00276FB0"/>
    <w:rsid w:val="00281605"/>
    <w:rsid w:val="002818A7"/>
    <w:rsid w:val="002819A6"/>
    <w:rsid w:val="00284952"/>
    <w:rsid w:val="00284BF5"/>
    <w:rsid w:val="0028581F"/>
    <w:rsid w:val="0028789C"/>
    <w:rsid w:val="002912F4"/>
    <w:rsid w:val="002939F3"/>
    <w:rsid w:val="002A0778"/>
    <w:rsid w:val="002A093F"/>
    <w:rsid w:val="002A2712"/>
    <w:rsid w:val="002A3036"/>
    <w:rsid w:val="002A5476"/>
    <w:rsid w:val="002A5D31"/>
    <w:rsid w:val="002A68E2"/>
    <w:rsid w:val="002B001B"/>
    <w:rsid w:val="002B0904"/>
    <w:rsid w:val="002B2111"/>
    <w:rsid w:val="002B2827"/>
    <w:rsid w:val="002B44A6"/>
    <w:rsid w:val="002B47B8"/>
    <w:rsid w:val="002B7A39"/>
    <w:rsid w:val="002C1A7D"/>
    <w:rsid w:val="002C1B2C"/>
    <w:rsid w:val="002C392A"/>
    <w:rsid w:val="002C3A2A"/>
    <w:rsid w:val="002C4874"/>
    <w:rsid w:val="002C4E10"/>
    <w:rsid w:val="002C4EE8"/>
    <w:rsid w:val="002C5B0D"/>
    <w:rsid w:val="002C65FA"/>
    <w:rsid w:val="002D47FA"/>
    <w:rsid w:val="002D4C56"/>
    <w:rsid w:val="002D643D"/>
    <w:rsid w:val="002E6634"/>
    <w:rsid w:val="002E710B"/>
    <w:rsid w:val="002F34BF"/>
    <w:rsid w:val="002F35FD"/>
    <w:rsid w:val="002F3C1E"/>
    <w:rsid w:val="002F5029"/>
    <w:rsid w:val="002F56E0"/>
    <w:rsid w:val="003033AD"/>
    <w:rsid w:val="0030472C"/>
    <w:rsid w:val="00304A4D"/>
    <w:rsid w:val="0030664A"/>
    <w:rsid w:val="003107FB"/>
    <w:rsid w:val="00310BE3"/>
    <w:rsid w:val="00310EFC"/>
    <w:rsid w:val="00310F66"/>
    <w:rsid w:val="00321C69"/>
    <w:rsid w:val="00322E28"/>
    <w:rsid w:val="0032381C"/>
    <w:rsid w:val="00323D1E"/>
    <w:rsid w:val="0033174C"/>
    <w:rsid w:val="003317B0"/>
    <w:rsid w:val="003335C2"/>
    <w:rsid w:val="00333CCE"/>
    <w:rsid w:val="00334CD8"/>
    <w:rsid w:val="00335693"/>
    <w:rsid w:val="003422FB"/>
    <w:rsid w:val="00343EF7"/>
    <w:rsid w:val="003468DC"/>
    <w:rsid w:val="0035117F"/>
    <w:rsid w:val="0035155A"/>
    <w:rsid w:val="00351782"/>
    <w:rsid w:val="003622B3"/>
    <w:rsid w:val="00362500"/>
    <w:rsid w:val="003654F5"/>
    <w:rsid w:val="00365C81"/>
    <w:rsid w:val="00366F0D"/>
    <w:rsid w:val="00370B91"/>
    <w:rsid w:val="00380885"/>
    <w:rsid w:val="00381CEC"/>
    <w:rsid w:val="00382829"/>
    <w:rsid w:val="00385FD7"/>
    <w:rsid w:val="003864F8"/>
    <w:rsid w:val="00386D70"/>
    <w:rsid w:val="00387EF0"/>
    <w:rsid w:val="00393DC0"/>
    <w:rsid w:val="003957FB"/>
    <w:rsid w:val="00395B63"/>
    <w:rsid w:val="003976AC"/>
    <w:rsid w:val="00397EEE"/>
    <w:rsid w:val="003A1D4F"/>
    <w:rsid w:val="003A2038"/>
    <w:rsid w:val="003A56EF"/>
    <w:rsid w:val="003A7453"/>
    <w:rsid w:val="003A764C"/>
    <w:rsid w:val="003B0A59"/>
    <w:rsid w:val="003B365F"/>
    <w:rsid w:val="003B4CDA"/>
    <w:rsid w:val="003B5B47"/>
    <w:rsid w:val="003B719D"/>
    <w:rsid w:val="003B7AA9"/>
    <w:rsid w:val="003C011D"/>
    <w:rsid w:val="003C0A5B"/>
    <w:rsid w:val="003C21EC"/>
    <w:rsid w:val="003C2D7C"/>
    <w:rsid w:val="003C30BC"/>
    <w:rsid w:val="003C4199"/>
    <w:rsid w:val="003C46EC"/>
    <w:rsid w:val="003C4E2E"/>
    <w:rsid w:val="003D1DE0"/>
    <w:rsid w:val="003D2932"/>
    <w:rsid w:val="003D2C07"/>
    <w:rsid w:val="003D318E"/>
    <w:rsid w:val="003D4AE8"/>
    <w:rsid w:val="003D6F65"/>
    <w:rsid w:val="003E0662"/>
    <w:rsid w:val="003E0B6C"/>
    <w:rsid w:val="003E2C06"/>
    <w:rsid w:val="003F0F20"/>
    <w:rsid w:val="003F289F"/>
    <w:rsid w:val="003F5ED3"/>
    <w:rsid w:val="004005FA"/>
    <w:rsid w:val="00400AF2"/>
    <w:rsid w:val="00400FD1"/>
    <w:rsid w:val="00402A17"/>
    <w:rsid w:val="00402E78"/>
    <w:rsid w:val="0040303B"/>
    <w:rsid w:val="00406E6D"/>
    <w:rsid w:val="00407649"/>
    <w:rsid w:val="00411760"/>
    <w:rsid w:val="0041297B"/>
    <w:rsid w:val="004147DD"/>
    <w:rsid w:val="00415888"/>
    <w:rsid w:val="00415930"/>
    <w:rsid w:val="00422437"/>
    <w:rsid w:val="00422756"/>
    <w:rsid w:val="0042778F"/>
    <w:rsid w:val="0043112B"/>
    <w:rsid w:val="00431590"/>
    <w:rsid w:val="00433A55"/>
    <w:rsid w:val="00433CD8"/>
    <w:rsid w:val="00434007"/>
    <w:rsid w:val="00440E38"/>
    <w:rsid w:val="004422AE"/>
    <w:rsid w:val="00443046"/>
    <w:rsid w:val="0044422A"/>
    <w:rsid w:val="00444933"/>
    <w:rsid w:val="00445E81"/>
    <w:rsid w:val="004477AF"/>
    <w:rsid w:val="00450077"/>
    <w:rsid w:val="0045218A"/>
    <w:rsid w:val="004561E1"/>
    <w:rsid w:val="004568C7"/>
    <w:rsid w:val="0045699E"/>
    <w:rsid w:val="004574E5"/>
    <w:rsid w:val="0045767E"/>
    <w:rsid w:val="00461A1E"/>
    <w:rsid w:val="00463D31"/>
    <w:rsid w:val="00464EAB"/>
    <w:rsid w:val="00465220"/>
    <w:rsid w:val="004656D5"/>
    <w:rsid w:val="0047005B"/>
    <w:rsid w:val="00472353"/>
    <w:rsid w:val="00472426"/>
    <w:rsid w:val="00472612"/>
    <w:rsid w:val="00473B37"/>
    <w:rsid w:val="004741CB"/>
    <w:rsid w:val="00477568"/>
    <w:rsid w:val="004776CD"/>
    <w:rsid w:val="004805E5"/>
    <w:rsid w:val="00481DDD"/>
    <w:rsid w:val="0048457F"/>
    <w:rsid w:val="00487DFA"/>
    <w:rsid w:val="004913E8"/>
    <w:rsid w:val="004915CD"/>
    <w:rsid w:val="00492200"/>
    <w:rsid w:val="004930A3"/>
    <w:rsid w:val="0049382C"/>
    <w:rsid w:val="004960D9"/>
    <w:rsid w:val="004A0A07"/>
    <w:rsid w:val="004A0F9A"/>
    <w:rsid w:val="004A3566"/>
    <w:rsid w:val="004A35BB"/>
    <w:rsid w:val="004A6645"/>
    <w:rsid w:val="004A73A3"/>
    <w:rsid w:val="004A7E4F"/>
    <w:rsid w:val="004B014F"/>
    <w:rsid w:val="004B10CA"/>
    <w:rsid w:val="004B2EEC"/>
    <w:rsid w:val="004B4B6E"/>
    <w:rsid w:val="004B4E9D"/>
    <w:rsid w:val="004B6BDD"/>
    <w:rsid w:val="004B700E"/>
    <w:rsid w:val="004B7EA6"/>
    <w:rsid w:val="004C0F37"/>
    <w:rsid w:val="004C1625"/>
    <w:rsid w:val="004C1A3F"/>
    <w:rsid w:val="004C3E11"/>
    <w:rsid w:val="004C5EC1"/>
    <w:rsid w:val="004D15C6"/>
    <w:rsid w:val="004D1BDE"/>
    <w:rsid w:val="004D2E74"/>
    <w:rsid w:val="004D434C"/>
    <w:rsid w:val="004D55D9"/>
    <w:rsid w:val="004E1E9E"/>
    <w:rsid w:val="004E2274"/>
    <w:rsid w:val="004E57D2"/>
    <w:rsid w:val="004E68FF"/>
    <w:rsid w:val="004E7001"/>
    <w:rsid w:val="004E7298"/>
    <w:rsid w:val="004E7B88"/>
    <w:rsid w:val="004E7EFA"/>
    <w:rsid w:val="004F00D7"/>
    <w:rsid w:val="004F0D40"/>
    <w:rsid w:val="004F1EA9"/>
    <w:rsid w:val="004F3B9D"/>
    <w:rsid w:val="004F7882"/>
    <w:rsid w:val="00501554"/>
    <w:rsid w:val="00501934"/>
    <w:rsid w:val="00502A6B"/>
    <w:rsid w:val="005032CB"/>
    <w:rsid w:val="00504462"/>
    <w:rsid w:val="00505106"/>
    <w:rsid w:val="005057D2"/>
    <w:rsid w:val="00505B2B"/>
    <w:rsid w:val="00511132"/>
    <w:rsid w:val="00511AAB"/>
    <w:rsid w:val="00512BBA"/>
    <w:rsid w:val="00512F00"/>
    <w:rsid w:val="005169DB"/>
    <w:rsid w:val="00521039"/>
    <w:rsid w:val="00524049"/>
    <w:rsid w:val="005245B7"/>
    <w:rsid w:val="00525558"/>
    <w:rsid w:val="00525B32"/>
    <w:rsid w:val="00525EA6"/>
    <w:rsid w:val="00526382"/>
    <w:rsid w:val="00531D15"/>
    <w:rsid w:val="00533E80"/>
    <w:rsid w:val="0053401F"/>
    <w:rsid w:val="0053642E"/>
    <w:rsid w:val="00536D3D"/>
    <w:rsid w:val="00537615"/>
    <w:rsid w:val="00545C62"/>
    <w:rsid w:val="00550C41"/>
    <w:rsid w:val="00551A7A"/>
    <w:rsid w:val="0055244B"/>
    <w:rsid w:val="00554676"/>
    <w:rsid w:val="0055482E"/>
    <w:rsid w:val="00556BB1"/>
    <w:rsid w:val="0055719F"/>
    <w:rsid w:val="00557DC5"/>
    <w:rsid w:val="005605D5"/>
    <w:rsid w:val="005644AC"/>
    <w:rsid w:val="00564B89"/>
    <w:rsid w:val="00566378"/>
    <w:rsid w:val="00570C0A"/>
    <w:rsid w:val="00570E72"/>
    <w:rsid w:val="00571035"/>
    <w:rsid w:val="005711C7"/>
    <w:rsid w:val="00571941"/>
    <w:rsid w:val="005733ED"/>
    <w:rsid w:val="00574545"/>
    <w:rsid w:val="005750D7"/>
    <w:rsid w:val="005763D3"/>
    <w:rsid w:val="00577042"/>
    <w:rsid w:val="0058187A"/>
    <w:rsid w:val="0058600B"/>
    <w:rsid w:val="005868B4"/>
    <w:rsid w:val="00587F40"/>
    <w:rsid w:val="00590A63"/>
    <w:rsid w:val="00590CAF"/>
    <w:rsid w:val="0059201C"/>
    <w:rsid w:val="00592F9B"/>
    <w:rsid w:val="005931E1"/>
    <w:rsid w:val="0059584F"/>
    <w:rsid w:val="005A122D"/>
    <w:rsid w:val="005A1946"/>
    <w:rsid w:val="005A28BA"/>
    <w:rsid w:val="005A2BC8"/>
    <w:rsid w:val="005A322C"/>
    <w:rsid w:val="005A32EF"/>
    <w:rsid w:val="005A35C4"/>
    <w:rsid w:val="005A6BAA"/>
    <w:rsid w:val="005B06F6"/>
    <w:rsid w:val="005B2F58"/>
    <w:rsid w:val="005B2FA1"/>
    <w:rsid w:val="005B3BFA"/>
    <w:rsid w:val="005B45A7"/>
    <w:rsid w:val="005B4A46"/>
    <w:rsid w:val="005B76EF"/>
    <w:rsid w:val="005C05E6"/>
    <w:rsid w:val="005C1684"/>
    <w:rsid w:val="005C3C7A"/>
    <w:rsid w:val="005C61C9"/>
    <w:rsid w:val="005D068B"/>
    <w:rsid w:val="005D0808"/>
    <w:rsid w:val="005D0AE6"/>
    <w:rsid w:val="005D24D4"/>
    <w:rsid w:val="005D4548"/>
    <w:rsid w:val="005D4FF3"/>
    <w:rsid w:val="005D79D1"/>
    <w:rsid w:val="005E08F2"/>
    <w:rsid w:val="005E1D28"/>
    <w:rsid w:val="005E3D0E"/>
    <w:rsid w:val="005E59EE"/>
    <w:rsid w:val="005F0396"/>
    <w:rsid w:val="005F160C"/>
    <w:rsid w:val="005F3975"/>
    <w:rsid w:val="005F3C4A"/>
    <w:rsid w:val="005F43E9"/>
    <w:rsid w:val="005F53D1"/>
    <w:rsid w:val="005F62E9"/>
    <w:rsid w:val="005F6D3F"/>
    <w:rsid w:val="005F75AE"/>
    <w:rsid w:val="0060121A"/>
    <w:rsid w:val="006016B4"/>
    <w:rsid w:val="00607A28"/>
    <w:rsid w:val="00607BA0"/>
    <w:rsid w:val="0061062A"/>
    <w:rsid w:val="00610937"/>
    <w:rsid w:val="0061198D"/>
    <w:rsid w:val="00612783"/>
    <w:rsid w:val="0061425A"/>
    <w:rsid w:val="0061464E"/>
    <w:rsid w:val="0061505B"/>
    <w:rsid w:val="00615BE2"/>
    <w:rsid w:val="00616614"/>
    <w:rsid w:val="00616783"/>
    <w:rsid w:val="006225C5"/>
    <w:rsid w:val="00623D77"/>
    <w:rsid w:val="00624535"/>
    <w:rsid w:val="006245F7"/>
    <w:rsid w:val="00624DF4"/>
    <w:rsid w:val="006252C8"/>
    <w:rsid w:val="00625EE9"/>
    <w:rsid w:val="00626DE1"/>
    <w:rsid w:val="00627BC7"/>
    <w:rsid w:val="00633234"/>
    <w:rsid w:val="00634656"/>
    <w:rsid w:val="00635565"/>
    <w:rsid w:val="00641F9A"/>
    <w:rsid w:val="00642DED"/>
    <w:rsid w:val="006446E4"/>
    <w:rsid w:val="00645C62"/>
    <w:rsid w:val="0064751D"/>
    <w:rsid w:val="00652133"/>
    <w:rsid w:val="006577E3"/>
    <w:rsid w:val="00661614"/>
    <w:rsid w:val="00663F72"/>
    <w:rsid w:val="00664609"/>
    <w:rsid w:val="0066599B"/>
    <w:rsid w:val="00670BE5"/>
    <w:rsid w:val="00671016"/>
    <w:rsid w:val="00673DC1"/>
    <w:rsid w:val="00674CE0"/>
    <w:rsid w:val="006760AA"/>
    <w:rsid w:val="0067635A"/>
    <w:rsid w:val="00676EE9"/>
    <w:rsid w:val="006803D9"/>
    <w:rsid w:val="0068065F"/>
    <w:rsid w:val="00680CE4"/>
    <w:rsid w:val="006815AC"/>
    <w:rsid w:val="00681A6E"/>
    <w:rsid w:val="006820B7"/>
    <w:rsid w:val="00694D68"/>
    <w:rsid w:val="006A0779"/>
    <w:rsid w:val="006A0B19"/>
    <w:rsid w:val="006A0C42"/>
    <w:rsid w:val="006A223E"/>
    <w:rsid w:val="006A390B"/>
    <w:rsid w:val="006A42CD"/>
    <w:rsid w:val="006A4BA9"/>
    <w:rsid w:val="006A5061"/>
    <w:rsid w:val="006A5D6C"/>
    <w:rsid w:val="006B4ABF"/>
    <w:rsid w:val="006B52F8"/>
    <w:rsid w:val="006C04FC"/>
    <w:rsid w:val="006C072B"/>
    <w:rsid w:val="006C4C35"/>
    <w:rsid w:val="006C6485"/>
    <w:rsid w:val="006C7442"/>
    <w:rsid w:val="006D1A72"/>
    <w:rsid w:val="006D26F0"/>
    <w:rsid w:val="006D2BCC"/>
    <w:rsid w:val="006D2D6E"/>
    <w:rsid w:val="006D2F12"/>
    <w:rsid w:val="006D3746"/>
    <w:rsid w:val="006D5362"/>
    <w:rsid w:val="006D563E"/>
    <w:rsid w:val="006D6FDD"/>
    <w:rsid w:val="006E0518"/>
    <w:rsid w:val="006E118E"/>
    <w:rsid w:val="006E2C35"/>
    <w:rsid w:val="006E6A79"/>
    <w:rsid w:val="006F1D9F"/>
    <w:rsid w:val="0070011C"/>
    <w:rsid w:val="0070044E"/>
    <w:rsid w:val="007007CE"/>
    <w:rsid w:val="00701CFA"/>
    <w:rsid w:val="0070240E"/>
    <w:rsid w:val="00702FEB"/>
    <w:rsid w:val="007037F2"/>
    <w:rsid w:val="007046DF"/>
    <w:rsid w:val="007050F5"/>
    <w:rsid w:val="00710051"/>
    <w:rsid w:val="0071052D"/>
    <w:rsid w:val="00711EFC"/>
    <w:rsid w:val="007132E0"/>
    <w:rsid w:val="00714179"/>
    <w:rsid w:val="00714ACB"/>
    <w:rsid w:val="007160BF"/>
    <w:rsid w:val="00717112"/>
    <w:rsid w:val="007176AB"/>
    <w:rsid w:val="00717C93"/>
    <w:rsid w:val="00721BEE"/>
    <w:rsid w:val="00723BE4"/>
    <w:rsid w:val="00724785"/>
    <w:rsid w:val="00724D2B"/>
    <w:rsid w:val="00725A06"/>
    <w:rsid w:val="00727F70"/>
    <w:rsid w:val="0073097E"/>
    <w:rsid w:val="00731768"/>
    <w:rsid w:val="00732B19"/>
    <w:rsid w:val="00732DC9"/>
    <w:rsid w:val="00732E99"/>
    <w:rsid w:val="007333F4"/>
    <w:rsid w:val="00733724"/>
    <w:rsid w:val="0073388A"/>
    <w:rsid w:val="00733AF4"/>
    <w:rsid w:val="00736B83"/>
    <w:rsid w:val="007406C8"/>
    <w:rsid w:val="00742B1F"/>
    <w:rsid w:val="00743270"/>
    <w:rsid w:val="00746FB4"/>
    <w:rsid w:val="00747B39"/>
    <w:rsid w:val="00750460"/>
    <w:rsid w:val="007539CC"/>
    <w:rsid w:val="00753FDB"/>
    <w:rsid w:val="0075545B"/>
    <w:rsid w:val="00755975"/>
    <w:rsid w:val="007623E4"/>
    <w:rsid w:val="00765166"/>
    <w:rsid w:val="00765AEB"/>
    <w:rsid w:val="00770140"/>
    <w:rsid w:val="00773CBC"/>
    <w:rsid w:val="007748E6"/>
    <w:rsid w:val="00775A7F"/>
    <w:rsid w:val="007764B7"/>
    <w:rsid w:val="00776A45"/>
    <w:rsid w:val="007811D1"/>
    <w:rsid w:val="00782470"/>
    <w:rsid w:val="00786779"/>
    <w:rsid w:val="00786A31"/>
    <w:rsid w:val="00787959"/>
    <w:rsid w:val="00791C5B"/>
    <w:rsid w:val="00794169"/>
    <w:rsid w:val="00796114"/>
    <w:rsid w:val="00796BD1"/>
    <w:rsid w:val="00796DEE"/>
    <w:rsid w:val="00797C56"/>
    <w:rsid w:val="007A037C"/>
    <w:rsid w:val="007A27BD"/>
    <w:rsid w:val="007A463E"/>
    <w:rsid w:val="007A60A5"/>
    <w:rsid w:val="007B091E"/>
    <w:rsid w:val="007B1FD9"/>
    <w:rsid w:val="007B4093"/>
    <w:rsid w:val="007B5397"/>
    <w:rsid w:val="007C0C57"/>
    <w:rsid w:val="007C2D67"/>
    <w:rsid w:val="007C33BA"/>
    <w:rsid w:val="007C3DF7"/>
    <w:rsid w:val="007C45BE"/>
    <w:rsid w:val="007C6484"/>
    <w:rsid w:val="007D0996"/>
    <w:rsid w:val="007D1FF8"/>
    <w:rsid w:val="007D3025"/>
    <w:rsid w:val="007D4C60"/>
    <w:rsid w:val="007D7515"/>
    <w:rsid w:val="007E3421"/>
    <w:rsid w:val="007E381E"/>
    <w:rsid w:val="007E5103"/>
    <w:rsid w:val="007E75CF"/>
    <w:rsid w:val="007F1C8D"/>
    <w:rsid w:val="007F2AE1"/>
    <w:rsid w:val="007F2CBB"/>
    <w:rsid w:val="007F4AFC"/>
    <w:rsid w:val="007F5B3B"/>
    <w:rsid w:val="007F6C64"/>
    <w:rsid w:val="007F6DF9"/>
    <w:rsid w:val="007F7F0E"/>
    <w:rsid w:val="00800AD6"/>
    <w:rsid w:val="00800B78"/>
    <w:rsid w:val="00801990"/>
    <w:rsid w:val="00802379"/>
    <w:rsid w:val="008030EE"/>
    <w:rsid w:val="008055AC"/>
    <w:rsid w:val="00807A14"/>
    <w:rsid w:val="00811637"/>
    <w:rsid w:val="00820FA1"/>
    <w:rsid w:val="00821953"/>
    <w:rsid w:val="008219E8"/>
    <w:rsid w:val="00821C10"/>
    <w:rsid w:val="0082322C"/>
    <w:rsid w:val="00823B0E"/>
    <w:rsid w:val="00826B90"/>
    <w:rsid w:val="00827E52"/>
    <w:rsid w:val="008310B7"/>
    <w:rsid w:val="0083239F"/>
    <w:rsid w:val="008332DA"/>
    <w:rsid w:val="00833609"/>
    <w:rsid w:val="0083484A"/>
    <w:rsid w:val="00835D52"/>
    <w:rsid w:val="008366E6"/>
    <w:rsid w:val="00836848"/>
    <w:rsid w:val="00840653"/>
    <w:rsid w:val="00841671"/>
    <w:rsid w:val="00841934"/>
    <w:rsid w:val="00843032"/>
    <w:rsid w:val="0084315F"/>
    <w:rsid w:val="008451B0"/>
    <w:rsid w:val="00845EDA"/>
    <w:rsid w:val="0085194F"/>
    <w:rsid w:val="00861271"/>
    <w:rsid w:val="008633EA"/>
    <w:rsid w:val="00871106"/>
    <w:rsid w:val="0087285E"/>
    <w:rsid w:val="00872FC7"/>
    <w:rsid w:val="008763EE"/>
    <w:rsid w:val="00877404"/>
    <w:rsid w:val="00880573"/>
    <w:rsid w:val="00881102"/>
    <w:rsid w:val="00881B4A"/>
    <w:rsid w:val="00882370"/>
    <w:rsid w:val="008829ED"/>
    <w:rsid w:val="00884C03"/>
    <w:rsid w:val="00884DF9"/>
    <w:rsid w:val="00886084"/>
    <w:rsid w:val="008864C4"/>
    <w:rsid w:val="00886585"/>
    <w:rsid w:val="00892307"/>
    <w:rsid w:val="008924AF"/>
    <w:rsid w:val="00892958"/>
    <w:rsid w:val="00896093"/>
    <w:rsid w:val="008968E6"/>
    <w:rsid w:val="008A3297"/>
    <w:rsid w:val="008A36B3"/>
    <w:rsid w:val="008A3844"/>
    <w:rsid w:val="008A6425"/>
    <w:rsid w:val="008B0CC9"/>
    <w:rsid w:val="008B4871"/>
    <w:rsid w:val="008B5292"/>
    <w:rsid w:val="008B55F8"/>
    <w:rsid w:val="008B6471"/>
    <w:rsid w:val="008B7185"/>
    <w:rsid w:val="008B7C9C"/>
    <w:rsid w:val="008B7DC1"/>
    <w:rsid w:val="008C08C9"/>
    <w:rsid w:val="008C164E"/>
    <w:rsid w:val="008C1651"/>
    <w:rsid w:val="008C2A13"/>
    <w:rsid w:val="008C557A"/>
    <w:rsid w:val="008C5A79"/>
    <w:rsid w:val="008D1F19"/>
    <w:rsid w:val="008D27AC"/>
    <w:rsid w:val="008D5BCA"/>
    <w:rsid w:val="008D5EE7"/>
    <w:rsid w:val="008D6CEA"/>
    <w:rsid w:val="008D7246"/>
    <w:rsid w:val="008D799B"/>
    <w:rsid w:val="008E2ADF"/>
    <w:rsid w:val="008E2C5B"/>
    <w:rsid w:val="008E3921"/>
    <w:rsid w:val="008E4483"/>
    <w:rsid w:val="008E5EEB"/>
    <w:rsid w:val="008E5F11"/>
    <w:rsid w:val="008F22D5"/>
    <w:rsid w:val="008F240A"/>
    <w:rsid w:val="008F3172"/>
    <w:rsid w:val="008F31EF"/>
    <w:rsid w:val="008F367D"/>
    <w:rsid w:val="008F4CB4"/>
    <w:rsid w:val="008F5E5E"/>
    <w:rsid w:val="009000A8"/>
    <w:rsid w:val="009019E7"/>
    <w:rsid w:val="00901A4C"/>
    <w:rsid w:val="00902D6E"/>
    <w:rsid w:val="009049EF"/>
    <w:rsid w:val="00905933"/>
    <w:rsid w:val="00905A53"/>
    <w:rsid w:val="009141ED"/>
    <w:rsid w:val="00914AC8"/>
    <w:rsid w:val="00917C83"/>
    <w:rsid w:val="0092133B"/>
    <w:rsid w:val="00921854"/>
    <w:rsid w:val="009232E8"/>
    <w:rsid w:val="00925323"/>
    <w:rsid w:val="00925855"/>
    <w:rsid w:val="009264E7"/>
    <w:rsid w:val="0092737A"/>
    <w:rsid w:val="009275A3"/>
    <w:rsid w:val="00927DD6"/>
    <w:rsid w:val="0093075F"/>
    <w:rsid w:val="009311DE"/>
    <w:rsid w:val="00933513"/>
    <w:rsid w:val="00936030"/>
    <w:rsid w:val="009371B4"/>
    <w:rsid w:val="00937250"/>
    <w:rsid w:val="00940CB5"/>
    <w:rsid w:val="009421DD"/>
    <w:rsid w:val="00943189"/>
    <w:rsid w:val="009439EA"/>
    <w:rsid w:val="009446A0"/>
    <w:rsid w:val="0094482A"/>
    <w:rsid w:val="00945614"/>
    <w:rsid w:val="00945EDC"/>
    <w:rsid w:val="0095069E"/>
    <w:rsid w:val="00951323"/>
    <w:rsid w:val="009516BB"/>
    <w:rsid w:val="00951B6D"/>
    <w:rsid w:val="009537ED"/>
    <w:rsid w:val="00954AA6"/>
    <w:rsid w:val="00961520"/>
    <w:rsid w:val="00961705"/>
    <w:rsid w:val="00962302"/>
    <w:rsid w:val="009623BD"/>
    <w:rsid w:val="009627C2"/>
    <w:rsid w:val="0096311B"/>
    <w:rsid w:val="00963AB5"/>
    <w:rsid w:val="00966D8B"/>
    <w:rsid w:val="00966F69"/>
    <w:rsid w:val="009672BE"/>
    <w:rsid w:val="00967BB9"/>
    <w:rsid w:val="009718C2"/>
    <w:rsid w:val="00971CA7"/>
    <w:rsid w:val="00971E39"/>
    <w:rsid w:val="009739CC"/>
    <w:rsid w:val="009745DE"/>
    <w:rsid w:val="00974752"/>
    <w:rsid w:val="009754FD"/>
    <w:rsid w:val="0097583D"/>
    <w:rsid w:val="009774D5"/>
    <w:rsid w:val="00977696"/>
    <w:rsid w:val="009804AC"/>
    <w:rsid w:val="009806A7"/>
    <w:rsid w:val="00982EB4"/>
    <w:rsid w:val="00984C80"/>
    <w:rsid w:val="00986094"/>
    <w:rsid w:val="00995B58"/>
    <w:rsid w:val="009963CE"/>
    <w:rsid w:val="009971FB"/>
    <w:rsid w:val="00997FC4"/>
    <w:rsid w:val="009A1B35"/>
    <w:rsid w:val="009A3439"/>
    <w:rsid w:val="009A3EAD"/>
    <w:rsid w:val="009A61AC"/>
    <w:rsid w:val="009A7E93"/>
    <w:rsid w:val="009B00C6"/>
    <w:rsid w:val="009B0839"/>
    <w:rsid w:val="009B1D9D"/>
    <w:rsid w:val="009B3D39"/>
    <w:rsid w:val="009B43DD"/>
    <w:rsid w:val="009B6824"/>
    <w:rsid w:val="009C1ECD"/>
    <w:rsid w:val="009C4155"/>
    <w:rsid w:val="009C4517"/>
    <w:rsid w:val="009C5CCA"/>
    <w:rsid w:val="009C5E57"/>
    <w:rsid w:val="009C694D"/>
    <w:rsid w:val="009C6991"/>
    <w:rsid w:val="009C7579"/>
    <w:rsid w:val="009D12D6"/>
    <w:rsid w:val="009D2F24"/>
    <w:rsid w:val="009D3A26"/>
    <w:rsid w:val="009D3B7F"/>
    <w:rsid w:val="009D4222"/>
    <w:rsid w:val="009D5ABB"/>
    <w:rsid w:val="009D6AF9"/>
    <w:rsid w:val="009D6C0D"/>
    <w:rsid w:val="009D725E"/>
    <w:rsid w:val="009F0F3F"/>
    <w:rsid w:val="009F3100"/>
    <w:rsid w:val="009F39F0"/>
    <w:rsid w:val="009F3DFB"/>
    <w:rsid w:val="009F4926"/>
    <w:rsid w:val="00A01A79"/>
    <w:rsid w:val="00A02560"/>
    <w:rsid w:val="00A03B5C"/>
    <w:rsid w:val="00A06A2F"/>
    <w:rsid w:val="00A075B4"/>
    <w:rsid w:val="00A115CE"/>
    <w:rsid w:val="00A1679E"/>
    <w:rsid w:val="00A1710B"/>
    <w:rsid w:val="00A177CB"/>
    <w:rsid w:val="00A17F77"/>
    <w:rsid w:val="00A21217"/>
    <w:rsid w:val="00A22B91"/>
    <w:rsid w:val="00A24C57"/>
    <w:rsid w:val="00A25BAD"/>
    <w:rsid w:val="00A25FF0"/>
    <w:rsid w:val="00A263B6"/>
    <w:rsid w:val="00A2686B"/>
    <w:rsid w:val="00A273E1"/>
    <w:rsid w:val="00A2785D"/>
    <w:rsid w:val="00A311A2"/>
    <w:rsid w:val="00A340B3"/>
    <w:rsid w:val="00A34421"/>
    <w:rsid w:val="00A36736"/>
    <w:rsid w:val="00A36B97"/>
    <w:rsid w:val="00A37F51"/>
    <w:rsid w:val="00A42454"/>
    <w:rsid w:val="00A426AD"/>
    <w:rsid w:val="00A42E87"/>
    <w:rsid w:val="00A43FAF"/>
    <w:rsid w:val="00A44C2A"/>
    <w:rsid w:val="00A4674E"/>
    <w:rsid w:val="00A50C94"/>
    <w:rsid w:val="00A52A99"/>
    <w:rsid w:val="00A5323D"/>
    <w:rsid w:val="00A532B4"/>
    <w:rsid w:val="00A54014"/>
    <w:rsid w:val="00A545FB"/>
    <w:rsid w:val="00A56B1B"/>
    <w:rsid w:val="00A6253C"/>
    <w:rsid w:val="00A63335"/>
    <w:rsid w:val="00A64CD8"/>
    <w:rsid w:val="00A67B16"/>
    <w:rsid w:val="00A7096D"/>
    <w:rsid w:val="00A7295D"/>
    <w:rsid w:val="00A72D9E"/>
    <w:rsid w:val="00A734ED"/>
    <w:rsid w:val="00A7356A"/>
    <w:rsid w:val="00A75296"/>
    <w:rsid w:val="00A76DCF"/>
    <w:rsid w:val="00A7732C"/>
    <w:rsid w:val="00A83A9B"/>
    <w:rsid w:val="00A849AD"/>
    <w:rsid w:val="00A91C07"/>
    <w:rsid w:val="00A93324"/>
    <w:rsid w:val="00A93DBB"/>
    <w:rsid w:val="00A952A5"/>
    <w:rsid w:val="00A95920"/>
    <w:rsid w:val="00A95F99"/>
    <w:rsid w:val="00A9609D"/>
    <w:rsid w:val="00A96C1C"/>
    <w:rsid w:val="00AA3AA5"/>
    <w:rsid w:val="00AA58A4"/>
    <w:rsid w:val="00AA5B88"/>
    <w:rsid w:val="00AA7BB3"/>
    <w:rsid w:val="00AB000D"/>
    <w:rsid w:val="00AB0670"/>
    <w:rsid w:val="00AB1D6E"/>
    <w:rsid w:val="00AB3388"/>
    <w:rsid w:val="00AB3798"/>
    <w:rsid w:val="00AB4D0C"/>
    <w:rsid w:val="00AB4D3D"/>
    <w:rsid w:val="00AB5C28"/>
    <w:rsid w:val="00AB629F"/>
    <w:rsid w:val="00AB70E3"/>
    <w:rsid w:val="00AC0873"/>
    <w:rsid w:val="00AC2855"/>
    <w:rsid w:val="00AC4070"/>
    <w:rsid w:val="00AC4A02"/>
    <w:rsid w:val="00AD049A"/>
    <w:rsid w:val="00AD0EF6"/>
    <w:rsid w:val="00AD3278"/>
    <w:rsid w:val="00AD3358"/>
    <w:rsid w:val="00AD4937"/>
    <w:rsid w:val="00AD4F68"/>
    <w:rsid w:val="00AD5FD4"/>
    <w:rsid w:val="00AD66BE"/>
    <w:rsid w:val="00AE360D"/>
    <w:rsid w:val="00AE3FEA"/>
    <w:rsid w:val="00AE766B"/>
    <w:rsid w:val="00AF1C7B"/>
    <w:rsid w:val="00AF3B7E"/>
    <w:rsid w:val="00AF4CB2"/>
    <w:rsid w:val="00AF5CF0"/>
    <w:rsid w:val="00AF6EEF"/>
    <w:rsid w:val="00AF7A7A"/>
    <w:rsid w:val="00B016E3"/>
    <w:rsid w:val="00B03BAA"/>
    <w:rsid w:val="00B052C9"/>
    <w:rsid w:val="00B054DD"/>
    <w:rsid w:val="00B0609B"/>
    <w:rsid w:val="00B061C1"/>
    <w:rsid w:val="00B10957"/>
    <w:rsid w:val="00B121EC"/>
    <w:rsid w:val="00B122EC"/>
    <w:rsid w:val="00B12CC1"/>
    <w:rsid w:val="00B13CF2"/>
    <w:rsid w:val="00B15507"/>
    <w:rsid w:val="00B16B6C"/>
    <w:rsid w:val="00B261FD"/>
    <w:rsid w:val="00B30053"/>
    <w:rsid w:val="00B307BC"/>
    <w:rsid w:val="00B30CAB"/>
    <w:rsid w:val="00B33AD0"/>
    <w:rsid w:val="00B35016"/>
    <w:rsid w:val="00B36C37"/>
    <w:rsid w:val="00B37FD2"/>
    <w:rsid w:val="00B40F06"/>
    <w:rsid w:val="00B42C80"/>
    <w:rsid w:val="00B43289"/>
    <w:rsid w:val="00B43473"/>
    <w:rsid w:val="00B43474"/>
    <w:rsid w:val="00B45827"/>
    <w:rsid w:val="00B518CE"/>
    <w:rsid w:val="00B53819"/>
    <w:rsid w:val="00B5397F"/>
    <w:rsid w:val="00B53B87"/>
    <w:rsid w:val="00B5405F"/>
    <w:rsid w:val="00B54A87"/>
    <w:rsid w:val="00B54B1D"/>
    <w:rsid w:val="00B56E86"/>
    <w:rsid w:val="00B57416"/>
    <w:rsid w:val="00B61D02"/>
    <w:rsid w:val="00B652AC"/>
    <w:rsid w:val="00B655E0"/>
    <w:rsid w:val="00B74A29"/>
    <w:rsid w:val="00B75160"/>
    <w:rsid w:val="00B75289"/>
    <w:rsid w:val="00B768DF"/>
    <w:rsid w:val="00B76AF6"/>
    <w:rsid w:val="00B80205"/>
    <w:rsid w:val="00B8033C"/>
    <w:rsid w:val="00B8083F"/>
    <w:rsid w:val="00B8127F"/>
    <w:rsid w:val="00B82E99"/>
    <w:rsid w:val="00B839BA"/>
    <w:rsid w:val="00B8439A"/>
    <w:rsid w:val="00B848C7"/>
    <w:rsid w:val="00B84ECD"/>
    <w:rsid w:val="00B86E24"/>
    <w:rsid w:val="00B87BA7"/>
    <w:rsid w:val="00B9029E"/>
    <w:rsid w:val="00B92315"/>
    <w:rsid w:val="00B92CFA"/>
    <w:rsid w:val="00B93778"/>
    <w:rsid w:val="00B94706"/>
    <w:rsid w:val="00B969F5"/>
    <w:rsid w:val="00B96F76"/>
    <w:rsid w:val="00BA0499"/>
    <w:rsid w:val="00BA24FF"/>
    <w:rsid w:val="00BA4871"/>
    <w:rsid w:val="00BA5747"/>
    <w:rsid w:val="00BB14A6"/>
    <w:rsid w:val="00BB3A27"/>
    <w:rsid w:val="00BB4606"/>
    <w:rsid w:val="00BB5F68"/>
    <w:rsid w:val="00BC0B00"/>
    <w:rsid w:val="00BC0FE9"/>
    <w:rsid w:val="00BC151E"/>
    <w:rsid w:val="00BC20F4"/>
    <w:rsid w:val="00BC341C"/>
    <w:rsid w:val="00BD0A44"/>
    <w:rsid w:val="00BD3B8E"/>
    <w:rsid w:val="00BD4EAB"/>
    <w:rsid w:val="00BD587D"/>
    <w:rsid w:val="00BD68AE"/>
    <w:rsid w:val="00BD7505"/>
    <w:rsid w:val="00BE4EE3"/>
    <w:rsid w:val="00BE5226"/>
    <w:rsid w:val="00BE5380"/>
    <w:rsid w:val="00BE64E6"/>
    <w:rsid w:val="00BF0B54"/>
    <w:rsid w:val="00BF2E66"/>
    <w:rsid w:val="00BF314A"/>
    <w:rsid w:val="00BF3B36"/>
    <w:rsid w:val="00BF53A7"/>
    <w:rsid w:val="00BF690B"/>
    <w:rsid w:val="00C000DD"/>
    <w:rsid w:val="00C0072F"/>
    <w:rsid w:val="00C007DB"/>
    <w:rsid w:val="00C01742"/>
    <w:rsid w:val="00C01E92"/>
    <w:rsid w:val="00C01EA1"/>
    <w:rsid w:val="00C02EE9"/>
    <w:rsid w:val="00C037DB"/>
    <w:rsid w:val="00C062A6"/>
    <w:rsid w:val="00C06D1F"/>
    <w:rsid w:val="00C0765E"/>
    <w:rsid w:val="00C10988"/>
    <w:rsid w:val="00C12284"/>
    <w:rsid w:val="00C13CC8"/>
    <w:rsid w:val="00C14D21"/>
    <w:rsid w:val="00C17CD3"/>
    <w:rsid w:val="00C212BF"/>
    <w:rsid w:val="00C2194D"/>
    <w:rsid w:val="00C21F9C"/>
    <w:rsid w:val="00C242CF"/>
    <w:rsid w:val="00C27896"/>
    <w:rsid w:val="00C3002D"/>
    <w:rsid w:val="00C31F37"/>
    <w:rsid w:val="00C332AA"/>
    <w:rsid w:val="00C3378D"/>
    <w:rsid w:val="00C3549A"/>
    <w:rsid w:val="00C35642"/>
    <w:rsid w:val="00C365D8"/>
    <w:rsid w:val="00C36FD4"/>
    <w:rsid w:val="00C373DB"/>
    <w:rsid w:val="00C3791E"/>
    <w:rsid w:val="00C417CC"/>
    <w:rsid w:val="00C43253"/>
    <w:rsid w:val="00C43FC8"/>
    <w:rsid w:val="00C451A1"/>
    <w:rsid w:val="00C47328"/>
    <w:rsid w:val="00C51555"/>
    <w:rsid w:val="00C5227C"/>
    <w:rsid w:val="00C54630"/>
    <w:rsid w:val="00C55345"/>
    <w:rsid w:val="00C5537D"/>
    <w:rsid w:val="00C55C9F"/>
    <w:rsid w:val="00C568C5"/>
    <w:rsid w:val="00C60727"/>
    <w:rsid w:val="00C60AA5"/>
    <w:rsid w:val="00C6114C"/>
    <w:rsid w:val="00C656B4"/>
    <w:rsid w:val="00C7352F"/>
    <w:rsid w:val="00C743FC"/>
    <w:rsid w:val="00C81773"/>
    <w:rsid w:val="00C82D19"/>
    <w:rsid w:val="00C83693"/>
    <w:rsid w:val="00C86E36"/>
    <w:rsid w:val="00C9195D"/>
    <w:rsid w:val="00C927CB"/>
    <w:rsid w:val="00C930A5"/>
    <w:rsid w:val="00C94BA5"/>
    <w:rsid w:val="00C95204"/>
    <w:rsid w:val="00C952EC"/>
    <w:rsid w:val="00C964AF"/>
    <w:rsid w:val="00C96DD9"/>
    <w:rsid w:val="00CA2071"/>
    <w:rsid w:val="00CA2C4B"/>
    <w:rsid w:val="00CA6A89"/>
    <w:rsid w:val="00CA7423"/>
    <w:rsid w:val="00CB153F"/>
    <w:rsid w:val="00CB1A60"/>
    <w:rsid w:val="00CB2BFD"/>
    <w:rsid w:val="00CB41E2"/>
    <w:rsid w:val="00CB496D"/>
    <w:rsid w:val="00CB6C01"/>
    <w:rsid w:val="00CB711A"/>
    <w:rsid w:val="00CB7203"/>
    <w:rsid w:val="00CB7705"/>
    <w:rsid w:val="00CB7B83"/>
    <w:rsid w:val="00CC03B2"/>
    <w:rsid w:val="00CC1458"/>
    <w:rsid w:val="00CC2779"/>
    <w:rsid w:val="00CC2E01"/>
    <w:rsid w:val="00CC3BB0"/>
    <w:rsid w:val="00CC48F6"/>
    <w:rsid w:val="00CC5C09"/>
    <w:rsid w:val="00CC5DBF"/>
    <w:rsid w:val="00CC6484"/>
    <w:rsid w:val="00CC72A8"/>
    <w:rsid w:val="00CD006A"/>
    <w:rsid w:val="00CD199D"/>
    <w:rsid w:val="00CD468A"/>
    <w:rsid w:val="00CE0895"/>
    <w:rsid w:val="00CE1716"/>
    <w:rsid w:val="00CE20ED"/>
    <w:rsid w:val="00CE322C"/>
    <w:rsid w:val="00CE5437"/>
    <w:rsid w:val="00CE7A7E"/>
    <w:rsid w:val="00CF07F4"/>
    <w:rsid w:val="00CF13B0"/>
    <w:rsid w:val="00CF1DF4"/>
    <w:rsid w:val="00CF55E1"/>
    <w:rsid w:val="00D0076A"/>
    <w:rsid w:val="00D0252F"/>
    <w:rsid w:val="00D02A83"/>
    <w:rsid w:val="00D05A33"/>
    <w:rsid w:val="00D06EE2"/>
    <w:rsid w:val="00D10130"/>
    <w:rsid w:val="00D11F1E"/>
    <w:rsid w:val="00D17B78"/>
    <w:rsid w:val="00D17F1E"/>
    <w:rsid w:val="00D2009E"/>
    <w:rsid w:val="00D21E06"/>
    <w:rsid w:val="00D2362C"/>
    <w:rsid w:val="00D24329"/>
    <w:rsid w:val="00D243A6"/>
    <w:rsid w:val="00D24EB7"/>
    <w:rsid w:val="00D26989"/>
    <w:rsid w:val="00D271E9"/>
    <w:rsid w:val="00D30995"/>
    <w:rsid w:val="00D3130B"/>
    <w:rsid w:val="00D3210A"/>
    <w:rsid w:val="00D3411B"/>
    <w:rsid w:val="00D34A54"/>
    <w:rsid w:val="00D40F20"/>
    <w:rsid w:val="00D414C3"/>
    <w:rsid w:val="00D41B02"/>
    <w:rsid w:val="00D4267B"/>
    <w:rsid w:val="00D42A7A"/>
    <w:rsid w:val="00D42D08"/>
    <w:rsid w:val="00D4417E"/>
    <w:rsid w:val="00D44FC3"/>
    <w:rsid w:val="00D50430"/>
    <w:rsid w:val="00D52AEE"/>
    <w:rsid w:val="00D558FC"/>
    <w:rsid w:val="00D56EF5"/>
    <w:rsid w:val="00D604F1"/>
    <w:rsid w:val="00D60EA2"/>
    <w:rsid w:val="00D61C01"/>
    <w:rsid w:val="00D75DAD"/>
    <w:rsid w:val="00D76769"/>
    <w:rsid w:val="00D76BB9"/>
    <w:rsid w:val="00D76C44"/>
    <w:rsid w:val="00D77433"/>
    <w:rsid w:val="00D82B90"/>
    <w:rsid w:val="00D82E5A"/>
    <w:rsid w:val="00D83E63"/>
    <w:rsid w:val="00D90394"/>
    <w:rsid w:val="00D914DC"/>
    <w:rsid w:val="00D9189D"/>
    <w:rsid w:val="00D926AF"/>
    <w:rsid w:val="00D947EF"/>
    <w:rsid w:val="00D95C75"/>
    <w:rsid w:val="00D97DEB"/>
    <w:rsid w:val="00D97E9E"/>
    <w:rsid w:val="00DA0BFE"/>
    <w:rsid w:val="00DA0CCB"/>
    <w:rsid w:val="00DA17A6"/>
    <w:rsid w:val="00DA1CFB"/>
    <w:rsid w:val="00DA1F6D"/>
    <w:rsid w:val="00DA3A9C"/>
    <w:rsid w:val="00DA3E9D"/>
    <w:rsid w:val="00DA542D"/>
    <w:rsid w:val="00DA5C7B"/>
    <w:rsid w:val="00DB0DAB"/>
    <w:rsid w:val="00DB0EE0"/>
    <w:rsid w:val="00DB3BB2"/>
    <w:rsid w:val="00DB5D05"/>
    <w:rsid w:val="00DC04A8"/>
    <w:rsid w:val="00DC0D68"/>
    <w:rsid w:val="00DC127B"/>
    <w:rsid w:val="00DC3C84"/>
    <w:rsid w:val="00DC76AF"/>
    <w:rsid w:val="00DD1467"/>
    <w:rsid w:val="00DD3616"/>
    <w:rsid w:val="00DD38FC"/>
    <w:rsid w:val="00DD46F1"/>
    <w:rsid w:val="00DE0CBD"/>
    <w:rsid w:val="00DE0F05"/>
    <w:rsid w:val="00DE13C3"/>
    <w:rsid w:val="00DE19C1"/>
    <w:rsid w:val="00DE29DF"/>
    <w:rsid w:val="00DE2C84"/>
    <w:rsid w:val="00DE333B"/>
    <w:rsid w:val="00DE3D13"/>
    <w:rsid w:val="00DE4C11"/>
    <w:rsid w:val="00DE56CE"/>
    <w:rsid w:val="00DE56D1"/>
    <w:rsid w:val="00DE7BD6"/>
    <w:rsid w:val="00DF018C"/>
    <w:rsid w:val="00DF3859"/>
    <w:rsid w:val="00DF5DB8"/>
    <w:rsid w:val="00DF65DE"/>
    <w:rsid w:val="00DF66D2"/>
    <w:rsid w:val="00DF7E66"/>
    <w:rsid w:val="00E03AE0"/>
    <w:rsid w:val="00E04366"/>
    <w:rsid w:val="00E048CA"/>
    <w:rsid w:val="00E078A7"/>
    <w:rsid w:val="00E11364"/>
    <w:rsid w:val="00E113E5"/>
    <w:rsid w:val="00E124F0"/>
    <w:rsid w:val="00E12DCD"/>
    <w:rsid w:val="00E143C2"/>
    <w:rsid w:val="00E14F71"/>
    <w:rsid w:val="00E16619"/>
    <w:rsid w:val="00E178E7"/>
    <w:rsid w:val="00E2315A"/>
    <w:rsid w:val="00E2578C"/>
    <w:rsid w:val="00E25AAB"/>
    <w:rsid w:val="00E2628B"/>
    <w:rsid w:val="00E26ED8"/>
    <w:rsid w:val="00E3007B"/>
    <w:rsid w:val="00E309AA"/>
    <w:rsid w:val="00E344B7"/>
    <w:rsid w:val="00E34C43"/>
    <w:rsid w:val="00E35EE0"/>
    <w:rsid w:val="00E362AC"/>
    <w:rsid w:val="00E41387"/>
    <w:rsid w:val="00E451C9"/>
    <w:rsid w:val="00E45274"/>
    <w:rsid w:val="00E45D4F"/>
    <w:rsid w:val="00E4662A"/>
    <w:rsid w:val="00E46F20"/>
    <w:rsid w:val="00E51C23"/>
    <w:rsid w:val="00E51C64"/>
    <w:rsid w:val="00E52756"/>
    <w:rsid w:val="00E53B22"/>
    <w:rsid w:val="00E54C4E"/>
    <w:rsid w:val="00E54FC1"/>
    <w:rsid w:val="00E5589C"/>
    <w:rsid w:val="00E569C2"/>
    <w:rsid w:val="00E61CE7"/>
    <w:rsid w:val="00E646F4"/>
    <w:rsid w:val="00E663B5"/>
    <w:rsid w:val="00E6698A"/>
    <w:rsid w:val="00E669E8"/>
    <w:rsid w:val="00E70136"/>
    <w:rsid w:val="00E732B2"/>
    <w:rsid w:val="00E739B4"/>
    <w:rsid w:val="00E753A0"/>
    <w:rsid w:val="00E76267"/>
    <w:rsid w:val="00E76399"/>
    <w:rsid w:val="00E76EC9"/>
    <w:rsid w:val="00E775F5"/>
    <w:rsid w:val="00E77741"/>
    <w:rsid w:val="00E80FA6"/>
    <w:rsid w:val="00E827F5"/>
    <w:rsid w:val="00E846AC"/>
    <w:rsid w:val="00E851A2"/>
    <w:rsid w:val="00E85397"/>
    <w:rsid w:val="00E87AE9"/>
    <w:rsid w:val="00E904BE"/>
    <w:rsid w:val="00E91390"/>
    <w:rsid w:val="00E943AE"/>
    <w:rsid w:val="00E94CE7"/>
    <w:rsid w:val="00E951C5"/>
    <w:rsid w:val="00EA2416"/>
    <w:rsid w:val="00EA37B1"/>
    <w:rsid w:val="00EA3F18"/>
    <w:rsid w:val="00EA4373"/>
    <w:rsid w:val="00EA495C"/>
    <w:rsid w:val="00EB2554"/>
    <w:rsid w:val="00EB40B4"/>
    <w:rsid w:val="00EB4312"/>
    <w:rsid w:val="00EB6E76"/>
    <w:rsid w:val="00EB7C9F"/>
    <w:rsid w:val="00EB7E97"/>
    <w:rsid w:val="00EC37B1"/>
    <w:rsid w:val="00EC54D4"/>
    <w:rsid w:val="00EC55CD"/>
    <w:rsid w:val="00EC61A3"/>
    <w:rsid w:val="00EC6EF5"/>
    <w:rsid w:val="00EC739B"/>
    <w:rsid w:val="00EC787C"/>
    <w:rsid w:val="00ED0EAE"/>
    <w:rsid w:val="00ED165F"/>
    <w:rsid w:val="00ED2639"/>
    <w:rsid w:val="00ED3A18"/>
    <w:rsid w:val="00ED467C"/>
    <w:rsid w:val="00ED5160"/>
    <w:rsid w:val="00ED73AE"/>
    <w:rsid w:val="00EE0094"/>
    <w:rsid w:val="00EE07F3"/>
    <w:rsid w:val="00EE1B5F"/>
    <w:rsid w:val="00EE1F5C"/>
    <w:rsid w:val="00EE4CC6"/>
    <w:rsid w:val="00EE5DCA"/>
    <w:rsid w:val="00EF054A"/>
    <w:rsid w:val="00EF17E6"/>
    <w:rsid w:val="00EF1936"/>
    <w:rsid w:val="00EF1AEC"/>
    <w:rsid w:val="00EF2322"/>
    <w:rsid w:val="00EF4878"/>
    <w:rsid w:val="00EF4A1D"/>
    <w:rsid w:val="00EF6F71"/>
    <w:rsid w:val="00F026A9"/>
    <w:rsid w:val="00F04269"/>
    <w:rsid w:val="00F04738"/>
    <w:rsid w:val="00F04952"/>
    <w:rsid w:val="00F04F31"/>
    <w:rsid w:val="00F06669"/>
    <w:rsid w:val="00F07F1F"/>
    <w:rsid w:val="00F1416D"/>
    <w:rsid w:val="00F14712"/>
    <w:rsid w:val="00F21084"/>
    <w:rsid w:val="00F21CC0"/>
    <w:rsid w:val="00F225C3"/>
    <w:rsid w:val="00F2494B"/>
    <w:rsid w:val="00F24A4B"/>
    <w:rsid w:val="00F24D97"/>
    <w:rsid w:val="00F24F27"/>
    <w:rsid w:val="00F263F3"/>
    <w:rsid w:val="00F30544"/>
    <w:rsid w:val="00F30586"/>
    <w:rsid w:val="00F326EC"/>
    <w:rsid w:val="00F33E82"/>
    <w:rsid w:val="00F34A69"/>
    <w:rsid w:val="00F36D91"/>
    <w:rsid w:val="00F40687"/>
    <w:rsid w:val="00F40D5D"/>
    <w:rsid w:val="00F4141E"/>
    <w:rsid w:val="00F43025"/>
    <w:rsid w:val="00F4346B"/>
    <w:rsid w:val="00F44EA3"/>
    <w:rsid w:val="00F45928"/>
    <w:rsid w:val="00F51F44"/>
    <w:rsid w:val="00F5209D"/>
    <w:rsid w:val="00F5365B"/>
    <w:rsid w:val="00F54D4E"/>
    <w:rsid w:val="00F54EBD"/>
    <w:rsid w:val="00F60802"/>
    <w:rsid w:val="00F60E09"/>
    <w:rsid w:val="00F63470"/>
    <w:rsid w:val="00F63A2F"/>
    <w:rsid w:val="00F64009"/>
    <w:rsid w:val="00F662D9"/>
    <w:rsid w:val="00F67AF1"/>
    <w:rsid w:val="00F70B42"/>
    <w:rsid w:val="00F70F16"/>
    <w:rsid w:val="00F716CE"/>
    <w:rsid w:val="00F72019"/>
    <w:rsid w:val="00F74E48"/>
    <w:rsid w:val="00F75A46"/>
    <w:rsid w:val="00F766B0"/>
    <w:rsid w:val="00F83787"/>
    <w:rsid w:val="00F84C45"/>
    <w:rsid w:val="00F90268"/>
    <w:rsid w:val="00F93046"/>
    <w:rsid w:val="00F93A28"/>
    <w:rsid w:val="00F93FAB"/>
    <w:rsid w:val="00F97C42"/>
    <w:rsid w:val="00FA0D3C"/>
    <w:rsid w:val="00FA455D"/>
    <w:rsid w:val="00FA7553"/>
    <w:rsid w:val="00FB1780"/>
    <w:rsid w:val="00FB18AA"/>
    <w:rsid w:val="00FB23EB"/>
    <w:rsid w:val="00FB4312"/>
    <w:rsid w:val="00FB4AB3"/>
    <w:rsid w:val="00FB5060"/>
    <w:rsid w:val="00FB5BCA"/>
    <w:rsid w:val="00FB6F53"/>
    <w:rsid w:val="00FC0926"/>
    <w:rsid w:val="00FC1508"/>
    <w:rsid w:val="00FC2D1C"/>
    <w:rsid w:val="00FC3EB2"/>
    <w:rsid w:val="00FC3EDF"/>
    <w:rsid w:val="00FC46FB"/>
    <w:rsid w:val="00FC534D"/>
    <w:rsid w:val="00FC6F92"/>
    <w:rsid w:val="00FD040B"/>
    <w:rsid w:val="00FD21B7"/>
    <w:rsid w:val="00FD2885"/>
    <w:rsid w:val="00FD6164"/>
    <w:rsid w:val="00FD6173"/>
    <w:rsid w:val="00FD67BB"/>
    <w:rsid w:val="00FE0494"/>
    <w:rsid w:val="00FE18F0"/>
    <w:rsid w:val="00FE19D0"/>
    <w:rsid w:val="00FE2B0B"/>
    <w:rsid w:val="00FE488D"/>
    <w:rsid w:val="00FE6C77"/>
    <w:rsid w:val="00FE7EB4"/>
    <w:rsid w:val="00FF19B2"/>
    <w:rsid w:val="00FF1FD3"/>
    <w:rsid w:val="00FF26BB"/>
    <w:rsid w:val="00FF32CC"/>
    <w:rsid w:val="00FF3F02"/>
    <w:rsid w:val="00FF3FCF"/>
    <w:rsid w:val="00FF483B"/>
    <w:rsid w:val="00FF4901"/>
    <w:rsid w:val="00FF5A81"/>
    <w:rsid w:val="00FF5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A987"/>
  <w14:defaultImageDpi w14:val="300"/>
  <w15:docId w15:val="{5C0ACAAD-80A2-774C-B886-996DBF6E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semiHidden/>
    <w:unhideWhenUsed/>
    <w:rsid w:val="004C1625"/>
  </w:style>
  <w:style w:type="character" w:customStyle="1" w:styleId="CommentTextChar">
    <w:name w:val="Comment Text Char"/>
    <w:basedOn w:val="DefaultParagraphFont"/>
    <w:link w:val="CommentText"/>
    <w:uiPriority w:val="99"/>
    <w:semiHidden/>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882">
      <w:bodyDiv w:val="1"/>
      <w:marLeft w:val="0"/>
      <w:marRight w:val="0"/>
      <w:marTop w:val="0"/>
      <w:marBottom w:val="0"/>
      <w:divBdr>
        <w:top w:val="none" w:sz="0" w:space="0" w:color="auto"/>
        <w:left w:val="none" w:sz="0" w:space="0" w:color="auto"/>
        <w:bottom w:val="none" w:sz="0" w:space="0" w:color="auto"/>
        <w:right w:val="none" w:sz="0" w:space="0" w:color="auto"/>
      </w:divBdr>
    </w:div>
    <w:div w:id="109590437">
      <w:bodyDiv w:val="1"/>
      <w:marLeft w:val="0"/>
      <w:marRight w:val="0"/>
      <w:marTop w:val="0"/>
      <w:marBottom w:val="0"/>
      <w:divBdr>
        <w:top w:val="none" w:sz="0" w:space="0" w:color="auto"/>
        <w:left w:val="none" w:sz="0" w:space="0" w:color="auto"/>
        <w:bottom w:val="none" w:sz="0" w:space="0" w:color="auto"/>
        <w:right w:val="none" w:sz="0" w:space="0" w:color="auto"/>
      </w:divBdr>
      <w:divsChild>
        <w:div w:id="1767505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248210">
              <w:marLeft w:val="0"/>
              <w:marRight w:val="0"/>
              <w:marTop w:val="0"/>
              <w:marBottom w:val="0"/>
              <w:divBdr>
                <w:top w:val="none" w:sz="0" w:space="0" w:color="auto"/>
                <w:left w:val="none" w:sz="0" w:space="0" w:color="auto"/>
                <w:bottom w:val="none" w:sz="0" w:space="0" w:color="auto"/>
                <w:right w:val="none" w:sz="0" w:space="0" w:color="auto"/>
              </w:divBdr>
              <w:divsChild>
                <w:div w:id="705445777">
                  <w:marLeft w:val="0"/>
                  <w:marRight w:val="0"/>
                  <w:marTop w:val="0"/>
                  <w:marBottom w:val="0"/>
                  <w:divBdr>
                    <w:top w:val="none" w:sz="0" w:space="0" w:color="auto"/>
                    <w:left w:val="none" w:sz="0" w:space="0" w:color="auto"/>
                    <w:bottom w:val="none" w:sz="0" w:space="0" w:color="auto"/>
                    <w:right w:val="none" w:sz="0" w:space="0" w:color="auto"/>
                  </w:divBdr>
                  <w:divsChild>
                    <w:div w:id="1060128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7316180">
                          <w:marLeft w:val="0"/>
                          <w:marRight w:val="0"/>
                          <w:marTop w:val="0"/>
                          <w:marBottom w:val="0"/>
                          <w:divBdr>
                            <w:top w:val="none" w:sz="0" w:space="0" w:color="auto"/>
                            <w:left w:val="none" w:sz="0" w:space="0" w:color="auto"/>
                            <w:bottom w:val="none" w:sz="0" w:space="0" w:color="auto"/>
                            <w:right w:val="none" w:sz="0" w:space="0" w:color="auto"/>
                          </w:divBdr>
                          <w:divsChild>
                            <w:div w:id="1997414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8154376">
                                  <w:marLeft w:val="0"/>
                                  <w:marRight w:val="0"/>
                                  <w:marTop w:val="0"/>
                                  <w:marBottom w:val="0"/>
                                  <w:divBdr>
                                    <w:top w:val="none" w:sz="0" w:space="0" w:color="auto"/>
                                    <w:left w:val="none" w:sz="0" w:space="0" w:color="auto"/>
                                    <w:bottom w:val="none" w:sz="0" w:space="0" w:color="auto"/>
                                    <w:right w:val="none" w:sz="0" w:space="0" w:color="auto"/>
                                  </w:divBdr>
                                  <w:divsChild>
                                    <w:div w:id="2058891905">
                                      <w:marLeft w:val="0"/>
                                      <w:marRight w:val="0"/>
                                      <w:marTop w:val="0"/>
                                      <w:marBottom w:val="0"/>
                                      <w:divBdr>
                                        <w:top w:val="none" w:sz="0" w:space="0" w:color="auto"/>
                                        <w:left w:val="none" w:sz="0" w:space="0" w:color="auto"/>
                                        <w:bottom w:val="none" w:sz="0" w:space="0" w:color="auto"/>
                                        <w:right w:val="none" w:sz="0" w:space="0" w:color="auto"/>
                                      </w:divBdr>
                                      <w:divsChild>
                                        <w:div w:id="416051394">
                                          <w:marLeft w:val="0"/>
                                          <w:marRight w:val="0"/>
                                          <w:marTop w:val="0"/>
                                          <w:marBottom w:val="0"/>
                                          <w:divBdr>
                                            <w:top w:val="none" w:sz="0" w:space="0" w:color="auto"/>
                                            <w:left w:val="none" w:sz="0" w:space="0" w:color="auto"/>
                                            <w:bottom w:val="none" w:sz="0" w:space="0" w:color="auto"/>
                                            <w:right w:val="none" w:sz="0" w:space="0" w:color="auto"/>
                                          </w:divBdr>
                                          <w:divsChild>
                                            <w:div w:id="84721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05824">
                                                  <w:marLeft w:val="0"/>
                                                  <w:marRight w:val="0"/>
                                                  <w:marTop w:val="0"/>
                                                  <w:marBottom w:val="0"/>
                                                  <w:divBdr>
                                                    <w:top w:val="none" w:sz="0" w:space="0" w:color="auto"/>
                                                    <w:left w:val="none" w:sz="0" w:space="0" w:color="auto"/>
                                                    <w:bottom w:val="none" w:sz="0" w:space="0" w:color="auto"/>
                                                    <w:right w:val="none" w:sz="0" w:space="0" w:color="auto"/>
                                                  </w:divBdr>
                                                  <w:divsChild>
                                                    <w:div w:id="185991572">
                                                      <w:marLeft w:val="0"/>
                                                      <w:marRight w:val="0"/>
                                                      <w:marTop w:val="0"/>
                                                      <w:marBottom w:val="0"/>
                                                      <w:divBdr>
                                                        <w:top w:val="none" w:sz="0" w:space="0" w:color="auto"/>
                                                        <w:left w:val="none" w:sz="0" w:space="0" w:color="auto"/>
                                                        <w:bottom w:val="none" w:sz="0" w:space="0" w:color="auto"/>
                                                        <w:right w:val="none" w:sz="0" w:space="0" w:color="auto"/>
                                                      </w:divBdr>
                                                      <w:divsChild>
                                                        <w:div w:id="1045762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0479561">
                                                              <w:marLeft w:val="0"/>
                                                              <w:marRight w:val="0"/>
                                                              <w:marTop w:val="0"/>
                                                              <w:marBottom w:val="0"/>
                                                              <w:divBdr>
                                                                <w:top w:val="none" w:sz="0" w:space="0" w:color="auto"/>
                                                                <w:left w:val="none" w:sz="0" w:space="0" w:color="auto"/>
                                                                <w:bottom w:val="none" w:sz="0" w:space="0" w:color="auto"/>
                                                                <w:right w:val="none" w:sz="0" w:space="0" w:color="auto"/>
                                                              </w:divBdr>
                                                              <w:divsChild>
                                                                <w:div w:id="1813907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654109">
                                                                      <w:marLeft w:val="0"/>
                                                                      <w:marRight w:val="0"/>
                                                                      <w:marTop w:val="0"/>
                                                                      <w:marBottom w:val="0"/>
                                                                      <w:divBdr>
                                                                        <w:top w:val="none" w:sz="0" w:space="0" w:color="auto"/>
                                                                        <w:left w:val="none" w:sz="0" w:space="0" w:color="auto"/>
                                                                        <w:bottom w:val="none" w:sz="0" w:space="0" w:color="auto"/>
                                                                        <w:right w:val="none" w:sz="0" w:space="0" w:color="auto"/>
                                                                      </w:divBdr>
                                                                      <w:divsChild>
                                                                        <w:div w:id="2106680487">
                                                                          <w:marLeft w:val="0"/>
                                                                          <w:marRight w:val="0"/>
                                                                          <w:marTop w:val="0"/>
                                                                          <w:marBottom w:val="0"/>
                                                                          <w:divBdr>
                                                                            <w:top w:val="none" w:sz="0" w:space="0" w:color="auto"/>
                                                                            <w:left w:val="none" w:sz="0" w:space="0" w:color="auto"/>
                                                                            <w:bottom w:val="none" w:sz="0" w:space="0" w:color="auto"/>
                                                                            <w:right w:val="none" w:sz="0" w:space="0" w:color="auto"/>
                                                                          </w:divBdr>
                                                                          <w:divsChild>
                                                                            <w:div w:id="485097575">
                                                                              <w:marLeft w:val="0"/>
                                                                              <w:marRight w:val="0"/>
                                                                              <w:marTop w:val="0"/>
                                                                              <w:marBottom w:val="0"/>
                                                                              <w:divBdr>
                                                                                <w:top w:val="none" w:sz="0" w:space="0" w:color="auto"/>
                                                                                <w:left w:val="none" w:sz="0" w:space="0" w:color="auto"/>
                                                                                <w:bottom w:val="none" w:sz="0" w:space="0" w:color="auto"/>
                                                                                <w:right w:val="none" w:sz="0" w:space="0" w:color="auto"/>
                                                                              </w:divBdr>
                                                                              <w:divsChild>
                                                                                <w:div w:id="1413157430">
                                                                                  <w:marLeft w:val="0"/>
                                                                                  <w:marRight w:val="0"/>
                                                                                  <w:marTop w:val="0"/>
                                                                                  <w:marBottom w:val="0"/>
                                                                                  <w:divBdr>
                                                                                    <w:top w:val="none" w:sz="0" w:space="0" w:color="auto"/>
                                                                                    <w:left w:val="none" w:sz="0" w:space="0" w:color="auto"/>
                                                                                    <w:bottom w:val="none" w:sz="0" w:space="0" w:color="auto"/>
                                                                                    <w:right w:val="none" w:sz="0" w:space="0" w:color="auto"/>
                                                                                  </w:divBdr>
                                                                                  <w:divsChild>
                                                                                    <w:div w:id="990137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5496599">
                                                                                          <w:marLeft w:val="0"/>
                                                                                          <w:marRight w:val="0"/>
                                                                                          <w:marTop w:val="0"/>
                                                                                          <w:marBottom w:val="0"/>
                                                                                          <w:divBdr>
                                                                                            <w:top w:val="none" w:sz="0" w:space="0" w:color="auto"/>
                                                                                            <w:left w:val="none" w:sz="0" w:space="0" w:color="auto"/>
                                                                                            <w:bottom w:val="none" w:sz="0" w:space="0" w:color="auto"/>
                                                                                            <w:right w:val="none" w:sz="0" w:space="0" w:color="auto"/>
                                                                                          </w:divBdr>
                                                                                          <w:divsChild>
                                                                                            <w:div w:id="1113935393">
                                                                                              <w:marLeft w:val="0"/>
                                                                                              <w:marRight w:val="0"/>
                                                                                              <w:marTop w:val="0"/>
                                                                                              <w:marBottom w:val="0"/>
                                                                                              <w:divBdr>
                                                                                                <w:top w:val="none" w:sz="0" w:space="0" w:color="auto"/>
                                                                                                <w:left w:val="none" w:sz="0" w:space="0" w:color="auto"/>
                                                                                                <w:bottom w:val="none" w:sz="0" w:space="0" w:color="auto"/>
                                                                                                <w:right w:val="none" w:sz="0" w:space="0" w:color="auto"/>
                                                                                              </w:divBdr>
                                                                                              <w:divsChild>
                                                                                                <w:div w:id="548692393">
                                                                                                  <w:marLeft w:val="0"/>
                                                                                                  <w:marRight w:val="0"/>
                                                                                                  <w:marTop w:val="0"/>
                                                                                                  <w:marBottom w:val="0"/>
                                                                                                  <w:divBdr>
                                                                                                    <w:top w:val="none" w:sz="0" w:space="0" w:color="auto"/>
                                                                                                    <w:left w:val="none" w:sz="0" w:space="0" w:color="auto"/>
                                                                                                    <w:bottom w:val="none" w:sz="0" w:space="0" w:color="auto"/>
                                                                                                    <w:right w:val="none" w:sz="0" w:space="0" w:color="auto"/>
                                                                                                  </w:divBdr>
                                                                                                  <w:divsChild>
                                                                                                    <w:div w:id="1558010437">
                                                                                                      <w:marLeft w:val="0"/>
                                                                                                      <w:marRight w:val="0"/>
                                                                                                      <w:marTop w:val="0"/>
                                                                                                      <w:marBottom w:val="0"/>
                                                                                                      <w:divBdr>
                                                                                                        <w:top w:val="none" w:sz="0" w:space="0" w:color="auto"/>
                                                                                                        <w:left w:val="none" w:sz="0" w:space="0" w:color="auto"/>
                                                                                                        <w:bottom w:val="none" w:sz="0" w:space="0" w:color="auto"/>
                                                                                                        <w:right w:val="none" w:sz="0" w:space="0" w:color="auto"/>
                                                                                                      </w:divBdr>
                                                                                                      <w:divsChild>
                                                                                                        <w:div w:id="1890914094">
                                                                                                          <w:marLeft w:val="0"/>
                                                                                                          <w:marRight w:val="0"/>
                                                                                                          <w:marTop w:val="0"/>
                                                                                                          <w:marBottom w:val="0"/>
                                                                                                          <w:divBdr>
                                                                                                            <w:top w:val="none" w:sz="0" w:space="0" w:color="auto"/>
                                                                                                            <w:left w:val="none" w:sz="0" w:space="0" w:color="auto"/>
                                                                                                            <w:bottom w:val="none" w:sz="0" w:space="0" w:color="auto"/>
                                                                                                            <w:right w:val="none" w:sz="0" w:space="0" w:color="auto"/>
                                                                                                          </w:divBdr>
                                                                                                          <w:divsChild>
                                                                                                            <w:div w:id="1877165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28840">
                                                                                                                  <w:marLeft w:val="0"/>
                                                                                                                  <w:marRight w:val="0"/>
                                                                                                                  <w:marTop w:val="0"/>
                                                                                                                  <w:marBottom w:val="0"/>
                                                                                                                  <w:divBdr>
                                                                                                                    <w:top w:val="none" w:sz="0" w:space="0" w:color="auto"/>
                                                                                                                    <w:left w:val="none" w:sz="0" w:space="0" w:color="auto"/>
                                                                                                                    <w:bottom w:val="none" w:sz="0" w:space="0" w:color="auto"/>
                                                                                                                    <w:right w:val="none" w:sz="0" w:space="0" w:color="auto"/>
                                                                                                                  </w:divBdr>
                                                                                                                  <w:divsChild>
                                                                                                                    <w:div w:id="1351683543">
                                                                                                                      <w:marLeft w:val="0"/>
                                                                                                                      <w:marRight w:val="0"/>
                                                                                                                      <w:marTop w:val="0"/>
                                                                                                                      <w:marBottom w:val="0"/>
                                                                                                                      <w:divBdr>
                                                                                                                        <w:top w:val="none" w:sz="0" w:space="0" w:color="auto"/>
                                                                                                                        <w:left w:val="none" w:sz="0" w:space="0" w:color="auto"/>
                                                                                                                        <w:bottom w:val="none" w:sz="0" w:space="0" w:color="auto"/>
                                                                                                                        <w:right w:val="none" w:sz="0" w:space="0" w:color="auto"/>
                                                                                                                      </w:divBdr>
                                                                                                                      <w:divsChild>
                                                                                                                        <w:div w:id="799685975">
                                                                                                                          <w:marLeft w:val="0"/>
                                                                                                                          <w:marRight w:val="0"/>
                                                                                                                          <w:marTop w:val="0"/>
                                                                                                                          <w:marBottom w:val="0"/>
                                                                                                                          <w:divBdr>
                                                                                                                            <w:top w:val="none" w:sz="0" w:space="0" w:color="auto"/>
                                                                                                                            <w:left w:val="none" w:sz="0" w:space="0" w:color="auto"/>
                                                                                                                            <w:bottom w:val="none" w:sz="0" w:space="0" w:color="auto"/>
                                                                                                                            <w:right w:val="none" w:sz="0" w:space="0" w:color="auto"/>
                                                                                                                          </w:divBdr>
                                                                                                                          <w:divsChild>
                                                                                                                            <w:div w:id="1253317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19938">
                                                                                                                                  <w:marLeft w:val="0"/>
                                                                                                                                  <w:marRight w:val="0"/>
                                                                                                                                  <w:marTop w:val="0"/>
                                                                                                                                  <w:marBottom w:val="0"/>
                                                                                                                                  <w:divBdr>
                                                                                                                                    <w:top w:val="none" w:sz="0" w:space="0" w:color="auto"/>
                                                                                                                                    <w:left w:val="none" w:sz="0" w:space="0" w:color="auto"/>
                                                                                                                                    <w:bottom w:val="none" w:sz="0" w:space="0" w:color="auto"/>
                                                                                                                                    <w:right w:val="none" w:sz="0" w:space="0" w:color="auto"/>
                                                                                                                                  </w:divBdr>
                                                                                                                                  <w:divsChild>
                                                                                                                                    <w:div w:id="749273587">
                                                                                                                                      <w:marLeft w:val="0"/>
                                                                                                                                      <w:marRight w:val="0"/>
                                                                                                                                      <w:marTop w:val="0"/>
                                                                                                                                      <w:marBottom w:val="0"/>
                                                                                                                                      <w:divBdr>
                                                                                                                                        <w:top w:val="none" w:sz="0" w:space="0" w:color="auto"/>
                                                                                                                                        <w:left w:val="none" w:sz="0" w:space="0" w:color="auto"/>
                                                                                                                                        <w:bottom w:val="none" w:sz="0" w:space="0" w:color="auto"/>
                                                                                                                                        <w:right w:val="none" w:sz="0" w:space="0" w:color="auto"/>
                                                                                                                                      </w:divBdr>
                                                                                                                                      <w:divsChild>
                                                                                                                                        <w:div w:id="1260137967">
                                                                                                                                          <w:marLeft w:val="0"/>
                                                                                                                                          <w:marRight w:val="0"/>
                                                                                                                                          <w:marTop w:val="0"/>
                                                                                                                                          <w:marBottom w:val="0"/>
                                                                                                                                          <w:divBdr>
                                                                                                                                            <w:top w:val="none" w:sz="0" w:space="0" w:color="auto"/>
                                                                                                                                            <w:left w:val="none" w:sz="0" w:space="0" w:color="auto"/>
                                                                                                                                            <w:bottom w:val="none" w:sz="0" w:space="0" w:color="auto"/>
                                                                                                                                            <w:right w:val="none" w:sz="0" w:space="0" w:color="auto"/>
                                                                                                                                          </w:divBdr>
                                                                                                                                          <w:divsChild>
                                                                                                                                            <w:div w:id="373121940">
                                                                                                                                              <w:marLeft w:val="0"/>
                                                                                                                                              <w:marRight w:val="0"/>
                                                                                                                                              <w:marTop w:val="0"/>
                                                                                                                                              <w:marBottom w:val="0"/>
                                                                                                                                              <w:divBdr>
                                                                                                                                                <w:top w:val="none" w:sz="0" w:space="0" w:color="auto"/>
                                                                                                                                                <w:left w:val="none" w:sz="0" w:space="0" w:color="auto"/>
                                                                                                                                                <w:bottom w:val="none" w:sz="0" w:space="0" w:color="auto"/>
                                                                                                                                                <w:right w:val="none" w:sz="0" w:space="0" w:color="auto"/>
                                                                                                                                              </w:divBdr>
                                                                                                                                              <w:divsChild>
                                                                                                                                                <w:div w:id="209246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124238">
                                                                                                                                                      <w:marLeft w:val="0"/>
                                                                                                                                                      <w:marRight w:val="0"/>
                                                                                                                                                      <w:marTop w:val="0"/>
                                                                                                                                                      <w:marBottom w:val="0"/>
                                                                                                                                                      <w:divBdr>
                                                                                                                                                        <w:top w:val="none" w:sz="0" w:space="0" w:color="auto"/>
                                                                                                                                                        <w:left w:val="none" w:sz="0" w:space="0" w:color="auto"/>
                                                                                                                                                        <w:bottom w:val="none" w:sz="0" w:space="0" w:color="auto"/>
                                                                                                                                                        <w:right w:val="none" w:sz="0" w:space="0" w:color="auto"/>
                                                                                                                                                      </w:divBdr>
                                                                                                                                                      <w:divsChild>
                                                                                                                                                        <w:div w:id="1932465580">
                                                                                                                                                          <w:marLeft w:val="0"/>
                                                                                                                                                          <w:marRight w:val="0"/>
                                                                                                                                                          <w:marTop w:val="0"/>
                                                                                                                                                          <w:marBottom w:val="0"/>
                                                                                                                                                          <w:divBdr>
                                                                                                                                                            <w:top w:val="none" w:sz="0" w:space="0" w:color="auto"/>
                                                                                                                                                            <w:left w:val="none" w:sz="0" w:space="0" w:color="auto"/>
                                                                                                                                                            <w:bottom w:val="none" w:sz="0" w:space="0" w:color="auto"/>
                                                                                                                                                            <w:right w:val="none" w:sz="0" w:space="0" w:color="auto"/>
                                                                                                                                                          </w:divBdr>
                                                                                                                                                          <w:divsChild>
                                                                                                                                                            <w:div w:id="1832522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8375063">
                                                                                                                                                                  <w:marLeft w:val="0"/>
                                                                                                                                                                  <w:marRight w:val="0"/>
                                                                                                                                                                  <w:marTop w:val="0"/>
                                                                                                                                                                  <w:marBottom w:val="0"/>
                                                                                                                                                                  <w:divBdr>
                                                                                                                                                                    <w:top w:val="none" w:sz="0" w:space="0" w:color="auto"/>
                                                                                                                                                                    <w:left w:val="none" w:sz="0" w:space="0" w:color="auto"/>
                                                                                                                                                                    <w:bottom w:val="none" w:sz="0" w:space="0" w:color="auto"/>
                                                                                                                                                                    <w:right w:val="none" w:sz="0" w:space="0" w:color="auto"/>
                                                                                                                                                                  </w:divBdr>
                                                                                                                                                                  <w:divsChild>
                                                                                                                                                                    <w:div w:id="325979455">
                                                                                                                                                                      <w:marLeft w:val="0"/>
                                                                                                                                                                      <w:marRight w:val="0"/>
                                                                                                                                                                      <w:marTop w:val="0"/>
                                                                                                                                                                      <w:marBottom w:val="0"/>
                                                                                                                                                                      <w:divBdr>
                                                                                                                                                                        <w:top w:val="none" w:sz="0" w:space="0" w:color="auto"/>
                                                                                                                                                                        <w:left w:val="none" w:sz="0" w:space="0" w:color="auto"/>
                                                                                                                                                                        <w:bottom w:val="none" w:sz="0" w:space="0" w:color="auto"/>
                                                                                                                                                                        <w:right w:val="none" w:sz="0" w:space="0" w:color="auto"/>
                                                                                                                                                                      </w:divBdr>
                                                                                                                                                                      <w:divsChild>
                                                                                                                                                                        <w:div w:id="1900288089">
                                                                                                                                                                          <w:marLeft w:val="0"/>
                                                                                                                                                                          <w:marRight w:val="0"/>
                                                                                                                                                                          <w:marTop w:val="0"/>
                                                                                                                                                                          <w:marBottom w:val="0"/>
                                                                                                                                                                          <w:divBdr>
                                                                                                                                                                            <w:top w:val="none" w:sz="0" w:space="0" w:color="auto"/>
                                                                                                                                                                            <w:left w:val="none" w:sz="0" w:space="0" w:color="auto"/>
                                                                                                                                                                            <w:bottom w:val="none" w:sz="0" w:space="0" w:color="auto"/>
                                                                                                                                                                            <w:right w:val="none" w:sz="0" w:space="0" w:color="auto"/>
                                                                                                                                                                          </w:divBdr>
                                                                                                                                                                          <w:divsChild>
                                                                                                                                                                            <w:div w:id="809204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99068">
                                                                                                                                                                                  <w:marLeft w:val="0"/>
                                                                                                                                                                                  <w:marRight w:val="0"/>
                                                                                                                                                                                  <w:marTop w:val="0"/>
                                                                                                                                                                                  <w:marBottom w:val="0"/>
                                                                                                                                                                                  <w:divBdr>
                                                                                                                                                                                    <w:top w:val="none" w:sz="0" w:space="0" w:color="auto"/>
                                                                                                                                                                                    <w:left w:val="none" w:sz="0" w:space="0" w:color="auto"/>
                                                                                                                                                                                    <w:bottom w:val="none" w:sz="0" w:space="0" w:color="auto"/>
                                                                                                                                                                                    <w:right w:val="none" w:sz="0" w:space="0" w:color="auto"/>
                                                                                                                                                                                  </w:divBdr>
                                                                                                                                                                                  <w:divsChild>
                                                                                                                                                                                    <w:div w:id="1530100176">
                                                                                                                                                                                      <w:marLeft w:val="0"/>
                                                                                                                                                                                      <w:marRight w:val="0"/>
                                                                                                                                                                                      <w:marTop w:val="0"/>
                                                                                                                                                                                      <w:marBottom w:val="0"/>
                                                                                                                                                                                      <w:divBdr>
                                                                                                                                                                                        <w:top w:val="none" w:sz="0" w:space="0" w:color="auto"/>
                                                                                                                                                                                        <w:left w:val="none" w:sz="0" w:space="0" w:color="auto"/>
                                                                                                                                                                                        <w:bottom w:val="none" w:sz="0" w:space="0" w:color="auto"/>
                                                                                                                                                                                        <w:right w:val="none" w:sz="0" w:space="0" w:color="auto"/>
                                                                                                                                                                                      </w:divBdr>
                                                                                                                                                                                      <w:divsChild>
                                                                                                                                                                                        <w:div w:id="6747695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639479">
      <w:bodyDiv w:val="1"/>
      <w:marLeft w:val="0"/>
      <w:marRight w:val="0"/>
      <w:marTop w:val="0"/>
      <w:marBottom w:val="0"/>
      <w:divBdr>
        <w:top w:val="none" w:sz="0" w:space="0" w:color="auto"/>
        <w:left w:val="none" w:sz="0" w:space="0" w:color="auto"/>
        <w:bottom w:val="none" w:sz="0" w:space="0" w:color="auto"/>
        <w:right w:val="none" w:sz="0" w:space="0" w:color="auto"/>
      </w:divBdr>
    </w:div>
    <w:div w:id="391272081">
      <w:bodyDiv w:val="1"/>
      <w:marLeft w:val="0"/>
      <w:marRight w:val="0"/>
      <w:marTop w:val="0"/>
      <w:marBottom w:val="0"/>
      <w:divBdr>
        <w:top w:val="none" w:sz="0" w:space="0" w:color="auto"/>
        <w:left w:val="none" w:sz="0" w:space="0" w:color="auto"/>
        <w:bottom w:val="none" w:sz="0" w:space="0" w:color="auto"/>
        <w:right w:val="none" w:sz="0" w:space="0" w:color="auto"/>
      </w:divBdr>
    </w:div>
    <w:div w:id="474302557">
      <w:bodyDiv w:val="1"/>
      <w:marLeft w:val="0"/>
      <w:marRight w:val="0"/>
      <w:marTop w:val="0"/>
      <w:marBottom w:val="0"/>
      <w:divBdr>
        <w:top w:val="none" w:sz="0" w:space="0" w:color="auto"/>
        <w:left w:val="none" w:sz="0" w:space="0" w:color="auto"/>
        <w:bottom w:val="none" w:sz="0" w:space="0" w:color="auto"/>
        <w:right w:val="none" w:sz="0" w:space="0" w:color="auto"/>
      </w:divBdr>
      <w:divsChild>
        <w:div w:id="53759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471794">
              <w:marLeft w:val="0"/>
              <w:marRight w:val="0"/>
              <w:marTop w:val="0"/>
              <w:marBottom w:val="0"/>
              <w:divBdr>
                <w:top w:val="none" w:sz="0" w:space="0" w:color="auto"/>
                <w:left w:val="none" w:sz="0" w:space="0" w:color="auto"/>
                <w:bottom w:val="none" w:sz="0" w:space="0" w:color="auto"/>
                <w:right w:val="none" w:sz="0" w:space="0" w:color="auto"/>
              </w:divBdr>
              <w:divsChild>
                <w:div w:id="856388929">
                  <w:marLeft w:val="0"/>
                  <w:marRight w:val="0"/>
                  <w:marTop w:val="0"/>
                  <w:marBottom w:val="0"/>
                  <w:divBdr>
                    <w:top w:val="none" w:sz="0" w:space="0" w:color="auto"/>
                    <w:left w:val="none" w:sz="0" w:space="0" w:color="auto"/>
                    <w:bottom w:val="none" w:sz="0" w:space="0" w:color="auto"/>
                    <w:right w:val="none" w:sz="0" w:space="0" w:color="auto"/>
                  </w:divBdr>
                  <w:divsChild>
                    <w:div w:id="327103600">
                      <w:marLeft w:val="0"/>
                      <w:marRight w:val="0"/>
                      <w:marTop w:val="0"/>
                      <w:marBottom w:val="0"/>
                      <w:divBdr>
                        <w:top w:val="none" w:sz="0" w:space="0" w:color="auto"/>
                        <w:left w:val="none" w:sz="0" w:space="0" w:color="auto"/>
                        <w:bottom w:val="none" w:sz="0" w:space="0" w:color="auto"/>
                        <w:right w:val="none" w:sz="0" w:space="0" w:color="auto"/>
                      </w:divBdr>
                      <w:divsChild>
                        <w:div w:id="1018048863">
                          <w:marLeft w:val="0"/>
                          <w:marRight w:val="0"/>
                          <w:marTop w:val="0"/>
                          <w:marBottom w:val="0"/>
                          <w:divBdr>
                            <w:top w:val="none" w:sz="0" w:space="0" w:color="auto"/>
                            <w:left w:val="none" w:sz="0" w:space="0" w:color="auto"/>
                            <w:bottom w:val="none" w:sz="0" w:space="0" w:color="auto"/>
                            <w:right w:val="none" w:sz="0" w:space="0" w:color="auto"/>
                          </w:divBdr>
                          <w:divsChild>
                            <w:div w:id="10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9018">
      <w:bodyDiv w:val="1"/>
      <w:marLeft w:val="0"/>
      <w:marRight w:val="0"/>
      <w:marTop w:val="0"/>
      <w:marBottom w:val="0"/>
      <w:divBdr>
        <w:top w:val="none" w:sz="0" w:space="0" w:color="auto"/>
        <w:left w:val="none" w:sz="0" w:space="0" w:color="auto"/>
        <w:bottom w:val="none" w:sz="0" w:space="0" w:color="auto"/>
        <w:right w:val="none" w:sz="0" w:space="0" w:color="auto"/>
      </w:divBdr>
      <w:divsChild>
        <w:div w:id="1512991827">
          <w:marLeft w:val="0"/>
          <w:marRight w:val="0"/>
          <w:marTop w:val="0"/>
          <w:marBottom w:val="0"/>
          <w:divBdr>
            <w:top w:val="none" w:sz="0" w:space="0" w:color="auto"/>
            <w:left w:val="none" w:sz="0" w:space="0" w:color="auto"/>
            <w:bottom w:val="none" w:sz="0" w:space="0" w:color="auto"/>
            <w:right w:val="none" w:sz="0" w:space="0" w:color="auto"/>
          </w:divBdr>
        </w:div>
        <w:div w:id="1237517333">
          <w:marLeft w:val="0"/>
          <w:marRight w:val="0"/>
          <w:marTop w:val="0"/>
          <w:marBottom w:val="0"/>
          <w:divBdr>
            <w:top w:val="none" w:sz="0" w:space="0" w:color="auto"/>
            <w:left w:val="none" w:sz="0" w:space="0" w:color="auto"/>
            <w:bottom w:val="none" w:sz="0" w:space="0" w:color="auto"/>
            <w:right w:val="none" w:sz="0" w:space="0" w:color="auto"/>
          </w:divBdr>
        </w:div>
      </w:divsChild>
    </w:div>
    <w:div w:id="619148351">
      <w:bodyDiv w:val="1"/>
      <w:marLeft w:val="0"/>
      <w:marRight w:val="0"/>
      <w:marTop w:val="0"/>
      <w:marBottom w:val="0"/>
      <w:divBdr>
        <w:top w:val="none" w:sz="0" w:space="0" w:color="auto"/>
        <w:left w:val="none" w:sz="0" w:space="0" w:color="auto"/>
        <w:bottom w:val="none" w:sz="0" w:space="0" w:color="auto"/>
        <w:right w:val="none" w:sz="0" w:space="0" w:color="auto"/>
      </w:divBdr>
      <w:divsChild>
        <w:div w:id="126584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528290">
              <w:marLeft w:val="0"/>
              <w:marRight w:val="0"/>
              <w:marTop w:val="0"/>
              <w:marBottom w:val="0"/>
              <w:divBdr>
                <w:top w:val="none" w:sz="0" w:space="0" w:color="auto"/>
                <w:left w:val="none" w:sz="0" w:space="0" w:color="auto"/>
                <w:bottom w:val="none" w:sz="0" w:space="0" w:color="auto"/>
                <w:right w:val="none" w:sz="0" w:space="0" w:color="auto"/>
              </w:divBdr>
              <w:divsChild>
                <w:div w:id="1167473620">
                  <w:marLeft w:val="0"/>
                  <w:marRight w:val="0"/>
                  <w:marTop w:val="0"/>
                  <w:marBottom w:val="0"/>
                  <w:divBdr>
                    <w:top w:val="none" w:sz="0" w:space="0" w:color="auto"/>
                    <w:left w:val="none" w:sz="0" w:space="0" w:color="auto"/>
                    <w:bottom w:val="none" w:sz="0" w:space="0" w:color="auto"/>
                    <w:right w:val="none" w:sz="0" w:space="0" w:color="auto"/>
                  </w:divBdr>
                  <w:divsChild>
                    <w:div w:id="1447132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8710230">
                          <w:marLeft w:val="0"/>
                          <w:marRight w:val="0"/>
                          <w:marTop w:val="0"/>
                          <w:marBottom w:val="0"/>
                          <w:divBdr>
                            <w:top w:val="none" w:sz="0" w:space="0" w:color="auto"/>
                            <w:left w:val="none" w:sz="0" w:space="0" w:color="auto"/>
                            <w:bottom w:val="none" w:sz="0" w:space="0" w:color="auto"/>
                            <w:right w:val="none" w:sz="0" w:space="0" w:color="auto"/>
                          </w:divBdr>
                          <w:divsChild>
                            <w:div w:id="1769236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1024020756">
                                      <w:marLeft w:val="0"/>
                                      <w:marRight w:val="0"/>
                                      <w:marTop w:val="0"/>
                                      <w:marBottom w:val="0"/>
                                      <w:divBdr>
                                        <w:top w:val="none" w:sz="0" w:space="0" w:color="auto"/>
                                        <w:left w:val="none" w:sz="0" w:space="0" w:color="auto"/>
                                        <w:bottom w:val="none" w:sz="0" w:space="0" w:color="auto"/>
                                        <w:right w:val="none" w:sz="0" w:space="0" w:color="auto"/>
                                      </w:divBdr>
                                      <w:divsChild>
                                        <w:div w:id="707727406">
                                          <w:marLeft w:val="0"/>
                                          <w:marRight w:val="0"/>
                                          <w:marTop w:val="0"/>
                                          <w:marBottom w:val="0"/>
                                          <w:divBdr>
                                            <w:top w:val="none" w:sz="0" w:space="0" w:color="auto"/>
                                            <w:left w:val="none" w:sz="0" w:space="0" w:color="auto"/>
                                            <w:bottom w:val="none" w:sz="0" w:space="0" w:color="auto"/>
                                            <w:right w:val="none" w:sz="0" w:space="0" w:color="auto"/>
                                          </w:divBdr>
                                          <w:divsChild>
                                            <w:div w:id="24405677">
                                              <w:marLeft w:val="0"/>
                                              <w:marRight w:val="0"/>
                                              <w:marTop w:val="0"/>
                                              <w:marBottom w:val="0"/>
                                              <w:divBdr>
                                                <w:top w:val="none" w:sz="0" w:space="0" w:color="auto"/>
                                                <w:left w:val="none" w:sz="0" w:space="0" w:color="auto"/>
                                                <w:bottom w:val="none" w:sz="0" w:space="0" w:color="auto"/>
                                                <w:right w:val="none" w:sz="0" w:space="0" w:color="auto"/>
                                              </w:divBdr>
                                              <w:divsChild>
                                                <w:div w:id="917592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083089">
                                                      <w:marLeft w:val="0"/>
                                                      <w:marRight w:val="0"/>
                                                      <w:marTop w:val="0"/>
                                                      <w:marBottom w:val="0"/>
                                                      <w:divBdr>
                                                        <w:top w:val="none" w:sz="0" w:space="0" w:color="auto"/>
                                                        <w:left w:val="none" w:sz="0" w:space="0" w:color="auto"/>
                                                        <w:bottom w:val="none" w:sz="0" w:space="0" w:color="auto"/>
                                                        <w:right w:val="none" w:sz="0" w:space="0" w:color="auto"/>
                                                      </w:divBdr>
                                                      <w:divsChild>
                                                        <w:div w:id="1962420651">
                                                          <w:marLeft w:val="0"/>
                                                          <w:marRight w:val="0"/>
                                                          <w:marTop w:val="0"/>
                                                          <w:marBottom w:val="0"/>
                                                          <w:divBdr>
                                                            <w:top w:val="none" w:sz="0" w:space="0" w:color="auto"/>
                                                            <w:left w:val="none" w:sz="0" w:space="0" w:color="auto"/>
                                                            <w:bottom w:val="none" w:sz="0" w:space="0" w:color="auto"/>
                                                            <w:right w:val="none" w:sz="0" w:space="0" w:color="auto"/>
                                                          </w:divBdr>
                                                          <w:divsChild>
                                                            <w:div w:id="1017580207">
                                                              <w:marLeft w:val="0"/>
                                                              <w:marRight w:val="0"/>
                                                              <w:marTop w:val="0"/>
                                                              <w:marBottom w:val="0"/>
                                                              <w:divBdr>
                                                                <w:top w:val="none" w:sz="0" w:space="0" w:color="auto"/>
                                                                <w:left w:val="none" w:sz="0" w:space="0" w:color="auto"/>
                                                                <w:bottom w:val="none" w:sz="0" w:space="0" w:color="auto"/>
                                                                <w:right w:val="none" w:sz="0" w:space="0" w:color="auto"/>
                                                              </w:divBdr>
                                                              <w:divsChild>
                                                                <w:div w:id="51736182">
                                                                  <w:marLeft w:val="0"/>
                                                                  <w:marRight w:val="0"/>
                                                                  <w:marTop w:val="0"/>
                                                                  <w:marBottom w:val="0"/>
                                                                  <w:divBdr>
                                                                    <w:top w:val="none" w:sz="0" w:space="0" w:color="auto"/>
                                                                    <w:left w:val="none" w:sz="0" w:space="0" w:color="auto"/>
                                                                    <w:bottom w:val="none" w:sz="0" w:space="0" w:color="auto"/>
                                                                    <w:right w:val="none" w:sz="0" w:space="0" w:color="auto"/>
                                                                  </w:divBdr>
                                                                  <w:divsChild>
                                                                    <w:div w:id="1117336466">
                                                                      <w:marLeft w:val="0"/>
                                                                      <w:marRight w:val="0"/>
                                                                      <w:marTop w:val="0"/>
                                                                      <w:marBottom w:val="0"/>
                                                                      <w:divBdr>
                                                                        <w:top w:val="none" w:sz="0" w:space="0" w:color="auto"/>
                                                                        <w:left w:val="none" w:sz="0" w:space="0" w:color="auto"/>
                                                                        <w:bottom w:val="none" w:sz="0" w:space="0" w:color="auto"/>
                                                                        <w:right w:val="none" w:sz="0" w:space="0" w:color="auto"/>
                                                                      </w:divBdr>
                                                                      <w:divsChild>
                                                                        <w:div w:id="715856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694979">
                                                                              <w:marLeft w:val="0"/>
                                                                              <w:marRight w:val="0"/>
                                                                              <w:marTop w:val="0"/>
                                                                              <w:marBottom w:val="0"/>
                                                                              <w:divBdr>
                                                                                <w:top w:val="none" w:sz="0" w:space="0" w:color="auto"/>
                                                                                <w:left w:val="none" w:sz="0" w:space="0" w:color="auto"/>
                                                                                <w:bottom w:val="none" w:sz="0" w:space="0" w:color="auto"/>
                                                                                <w:right w:val="none" w:sz="0" w:space="0" w:color="auto"/>
                                                                              </w:divBdr>
                                                                              <w:divsChild>
                                                                                <w:div w:id="220799628">
                                                                                  <w:marLeft w:val="0"/>
                                                                                  <w:marRight w:val="0"/>
                                                                                  <w:marTop w:val="0"/>
                                                                                  <w:marBottom w:val="0"/>
                                                                                  <w:divBdr>
                                                                                    <w:top w:val="none" w:sz="0" w:space="0" w:color="auto"/>
                                                                                    <w:left w:val="none" w:sz="0" w:space="0" w:color="auto"/>
                                                                                    <w:bottom w:val="none" w:sz="0" w:space="0" w:color="auto"/>
                                                                                    <w:right w:val="none" w:sz="0" w:space="0" w:color="auto"/>
                                                                                  </w:divBdr>
                                                                                  <w:divsChild>
                                                                                    <w:div w:id="1163592898">
                                                                                      <w:marLeft w:val="0"/>
                                                                                      <w:marRight w:val="0"/>
                                                                                      <w:marTop w:val="0"/>
                                                                                      <w:marBottom w:val="0"/>
                                                                                      <w:divBdr>
                                                                                        <w:top w:val="none" w:sz="0" w:space="0" w:color="auto"/>
                                                                                        <w:left w:val="none" w:sz="0" w:space="0" w:color="auto"/>
                                                                                        <w:bottom w:val="none" w:sz="0" w:space="0" w:color="auto"/>
                                                                                        <w:right w:val="none" w:sz="0" w:space="0" w:color="auto"/>
                                                                                      </w:divBdr>
                                                                                      <w:divsChild>
                                                                                        <w:div w:id="42076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sChild>
                                                                                                <w:div w:id="2067486936">
                                                                                                  <w:marLeft w:val="0"/>
                                                                                                  <w:marRight w:val="0"/>
                                                                                                  <w:marTop w:val="0"/>
                                                                                                  <w:marBottom w:val="0"/>
                                                                                                  <w:divBdr>
                                                                                                    <w:top w:val="none" w:sz="0" w:space="0" w:color="auto"/>
                                                                                                    <w:left w:val="none" w:sz="0" w:space="0" w:color="auto"/>
                                                                                                    <w:bottom w:val="none" w:sz="0" w:space="0" w:color="auto"/>
                                                                                                    <w:right w:val="none" w:sz="0" w:space="0" w:color="auto"/>
                                                                                                  </w:divBdr>
                                                                                                  <w:divsChild>
                                                                                                    <w:div w:id="602495886">
                                                                                                      <w:marLeft w:val="0"/>
                                                                                                      <w:marRight w:val="0"/>
                                                                                                      <w:marTop w:val="0"/>
                                                                                                      <w:marBottom w:val="0"/>
                                                                                                      <w:divBdr>
                                                                                                        <w:top w:val="none" w:sz="0" w:space="0" w:color="auto"/>
                                                                                                        <w:left w:val="none" w:sz="0" w:space="0" w:color="auto"/>
                                                                                                        <w:bottom w:val="none" w:sz="0" w:space="0" w:color="auto"/>
                                                                                                        <w:right w:val="none" w:sz="0" w:space="0" w:color="auto"/>
                                                                                                      </w:divBdr>
                                                                                                      <w:divsChild>
                                                                                                        <w:div w:id="607392570">
                                                                                                          <w:marLeft w:val="0"/>
                                                                                                          <w:marRight w:val="0"/>
                                                                                                          <w:marTop w:val="0"/>
                                                                                                          <w:marBottom w:val="0"/>
                                                                                                          <w:divBdr>
                                                                                                            <w:top w:val="none" w:sz="0" w:space="0" w:color="auto"/>
                                                                                                            <w:left w:val="none" w:sz="0" w:space="0" w:color="auto"/>
                                                                                                            <w:bottom w:val="none" w:sz="0" w:space="0" w:color="auto"/>
                                                                                                            <w:right w:val="none" w:sz="0" w:space="0" w:color="auto"/>
                                                                                                          </w:divBdr>
                                                                                                          <w:divsChild>
                                                                                                            <w:div w:id="3867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036777">
                                                                                                                  <w:marLeft w:val="0"/>
                                                                                                                  <w:marRight w:val="0"/>
                                                                                                                  <w:marTop w:val="0"/>
                                                                                                                  <w:marBottom w:val="0"/>
                                                                                                                  <w:divBdr>
                                                                                                                    <w:top w:val="none" w:sz="0" w:space="0" w:color="auto"/>
                                                                                                                    <w:left w:val="none" w:sz="0" w:space="0" w:color="auto"/>
                                                                                                                    <w:bottom w:val="none" w:sz="0" w:space="0" w:color="auto"/>
                                                                                                                    <w:right w:val="none" w:sz="0" w:space="0" w:color="auto"/>
                                                                                                                  </w:divBdr>
                                                                                                                  <w:divsChild>
                                                                                                                    <w:div w:id="445009853">
                                                                                                                      <w:marLeft w:val="0"/>
                                                                                                                      <w:marRight w:val="0"/>
                                                                                                                      <w:marTop w:val="0"/>
                                                                                                                      <w:marBottom w:val="0"/>
                                                                                                                      <w:divBdr>
                                                                                                                        <w:top w:val="none" w:sz="0" w:space="0" w:color="auto"/>
                                                                                                                        <w:left w:val="none" w:sz="0" w:space="0" w:color="auto"/>
                                                                                                                        <w:bottom w:val="none" w:sz="0" w:space="0" w:color="auto"/>
                                                                                                                        <w:right w:val="none" w:sz="0" w:space="0" w:color="auto"/>
                                                                                                                      </w:divBdr>
                                                                                                                      <w:divsChild>
                                                                                                                        <w:div w:id="8468233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693658">
                                                                                                                              <w:marLeft w:val="0"/>
                                                                                                                              <w:marRight w:val="0"/>
                                                                                                                              <w:marTop w:val="0"/>
                                                                                                                              <w:marBottom w:val="0"/>
                                                                                                                              <w:divBdr>
                                                                                                                                <w:top w:val="none" w:sz="0" w:space="0" w:color="auto"/>
                                                                                                                                <w:left w:val="none" w:sz="0" w:space="0" w:color="auto"/>
                                                                                                                                <w:bottom w:val="none" w:sz="0" w:space="0" w:color="auto"/>
                                                                                                                                <w:right w:val="none" w:sz="0" w:space="0" w:color="auto"/>
                                                                                                                              </w:divBdr>
                                                                                                                              <w:divsChild>
                                                                                                                                <w:div w:id="2025130516">
                                                                                                                                  <w:marLeft w:val="0"/>
                                                                                                                                  <w:marRight w:val="0"/>
                                                                                                                                  <w:marTop w:val="0"/>
                                                                                                                                  <w:marBottom w:val="0"/>
                                                                                                                                  <w:divBdr>
                                                                                                                                    <w:top w:val="none" w:sz="0" w:space="0" w:color="auto"/>
                                                                                                                                    <w:left w:val="none" w:sz="0" w:space="0" w:color="auto"/>
                                                                                                                                    <w:bottom w:val="none" w:sz="0" w:space="0" w:color="auto"/>
                                                                                                                                    <w:right w:val="none" w:sz="0" w:space="0" w:color="auto"/>
                                                                                                                                  </w:divBdr>
                                                                                                                                  <w:divsChild>
                                                                                                                                    <w:div w:id="1912738380">
                                                                                                                                      <w:marLeft w:val="0"/>
                                                                                                                                      <w:marRight w:val="0"/>
                                                                                                                                      <w:marTop w:val="0"/>
                                                                                                                                      <w:marBottom w:val="0"/>
                                                                                                                                      <w:divBdr>
                                                                                                                                        <w:top w:val="none" w:sz="0" w:space="0" w:color="auto"/>
                                                                                                                                        <w:left w:val="none" w:sz="0" w:space="0" w:color="auto"/>
                                                                                                                                        <w:bottom w:val="none" w:sz="0" w:space="0" w:color="auto"/>
                                                                                                                                        <w:right w:val="none" w:sz="0" w:space="0" w:color="auto"/>
                                                                                                                                      </w:divBdr>
                                                                                                                                      <w:divsChild>
                                                                                                                                        <w:div w:id="109459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5035">
                                                                                                                                              <w:marLeft w:val="0"/>
                                                                                                                                              <w:marRight w:val="0"/>
                                                                                                                                              <w:marTop w:val="0"/>
                                                                                                                                              <w:marBottom w:val="0"/>
                                                                                                                                              <w:divBdr>
                                                                                                                                                <w:top w:val="none" w:sz="0" w:space="0" w:color="auto"/>
                                                                                                                                                <w:left w:val="none" w:sz="0" w:space="0" w:color="auto"/>
                                                                                                                                                <w:bottom w:val="none" w:sz="0" w:space="0" w:color="auto"/>
                                                                                                                                                <w:right w:val="none" w:sz="0" w:space="0" w:color="auto"/>
                                                                                                                                              </w:divBdr>
                                                                                                                                              <w:divsChild>
                                                                                                                                                <w:div w:id="1490361059">
                                                                                                                                                  <w:marLeft w:val="0"/>
                                                                                                                                                  <w:marRight w:val="0"/>
                                                                                                                                                  <w:marTop w:val="0"/>
                                                                                                                                                  <w:marBottom w:val="0"/>
                                                                                                                                                  <w:divBdr>
                                                                                                                                                    <w:top w:val="none" w:sz="0" w:space="0" w:color="auto"/>
                                                                                                                                                    <w:left w:val="none" w:sz="0" w:space="0" w:color="auto"/>
                                                                                                                                                    <w:bottom w:val="none" w:sz="0" w:space="0" w:color="auto"/>
                                                                                                                                                    <w:right w:val="none" w:sz="0" w:space="0" w:color="auto"/>
                                                                                                                                                  </w:divBdr>
                                                                                                                                                  <w:divsChild>
                                                                                                                                                    <w:div w:id="12811858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6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813799">
      <w:bodyDiv w:val="1"/>
      <w:marLeft w:val="0"/>
      <w:marRight w:val="0"/>
      <w:marTop w:val="0"/>
      <w:marBottom w:val="0"/>
      <w:divBdr>
        <w:top w:val="none" w:sz="0" w:space="0" w:color="auto"/>
        <w:left w:val="none" w:sz="0" w:space="0" w:color="auto"/>
        <w:bottom w:val="none" w:sz="0" w:space="0" w:color="auto"/>
        <w:right w:val="none" w:sz="0" w:space="0" w:color="auto"/>
      </w:divBdr>
    </w:div>
    <w:div w:id="666520639">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377275">
              <w:marLeft w:val="0"/>
              <w:marRight w:val="0"/>
              <w:marTop w:val="0"/>
              <w:marBottom w:val="0"/>
              <w:divBdr>
                <w:top w:val="none" w:sz="0" w:space="0" w:color="auto"/>
                <w:left w:val="none" w:sz="0" w:space="0" w:color="auto"/>
                <w:bottom w:val="none" w:sz="0" w:space="0" w:color="auto"/>
                <w:right w:val="none" w:sz="0" w:space="0" w:color="auto"/>
              </w:divBdr>
              <w:divsChild>
                <w:div w:id="2123645680">
                  <w:marLeft w:val="0"/>
                  <w:marRight w:val="0"/>
                  <w:marTop w:val="0"/>
                  <w:marBottom w:val="0"/>
                  <w:divBdr>
                    <w:top w:val="none" w:sz="0" w:space="0" w:color="auto"/>
                    <w:left w:val="none" w:sz="0" w:space="0" w:color="auto"/>
                    <w:bottom w:val="none" w:sz="0" w:space="0" w:color="auto"/>
                    <w:right w:val="none" w:sz="0" w:space="0" w:color="auto"/>
                  </w:divBdr>
                  <w:divsChild>
                    <w:div w:id="201668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9655805">
                          <w:marLeft w:val="0"/>
                          <w:marRight w:val="0"/>
                          <w:marTop w:val="0"/>
                          <w:marBottom w:val="0"/>
                          <w:divBdr>
                            <w:top w:val="none" w:sz="0" w:space="0" w:color="auto"/>
                            <w:left w:val="none" w:sz="0" w:space="0" w:color="auto"/>
                            <w:bottom w:val="none" w:sz="0" w:space="0" w:color="auto"/>
                            <w:right w:val="none" w:sz="0" w:space="0" w:color="auto"/>
                          </w:divBdr>
                          <w:divsChild>
                            <w:div w:id="1425371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2817754">
                                  <w:marLeft w:val="0"/>
                                  <w:marRight w:val="0"/>
                                  <w:marTop w:val="0"/>
                                  <w:marBottom w:val="0"/>
                                  <w:divBdr>
                                    <w:top w:val="none" w:sz="0" w:space="0" w:color="auto"/>
                                    <w:left w:val="none" w:sz="0" w:space="0" w:color="auto"/>
                                    <w:bottom w:val="none" w:sz="0" w:space="0" w:color="auto"/>
                                    <w:right w:val="none" w:sz="0" w:space="0" w:color="auto"/>
                                  </w:divBdr>
                                  <w:divsChild>
                                    <w:div w:id="1866676455">
                                      <w:marLeft w:val="0"/>
                                      <w:marRight w:val="0"/>
                                      <w:marTop w:val="0"/>
                                      <w:marBottom w:val="0"/>
                                      <w:divBdr>
                                        <w:top w:val="none" w:sz="0" w:space="0" w:color="auto"/>
                                        <w:left w:val="none" w:sz="0" w:space="0" w:color="auto"/>
                                        <w:bottom w:val="none" w:sz="0" w:space="0" w:color="auto"/>
                                        <w:right w:val="none" w:sz="0" w:space="0" w:color="auto"/>
                                      </w:divBdr>
                                      <w:divsChild>
                                        <w:div w:id="1762799732">
                                          <w:marLeft w:val="0"/>
                                          <w:marRight w:val="0"/>
                                          <w:marTop w:val="0"/>
                                          <w:marBottom w:val="0"/>
                                          <w:divBdr>
                                            <w:top w:val="none" w:sz="0" w:space="0" w:color="auto"/>
                                            <w:left w:val="none" w:sz="0" w:space="0" w:color="auto"/>
                                            <w:bottom w:val="none" w:sz="0" w:space="0" w:color="auto"/>
                                            <w:right w:val="none" w:sz="0" w:space="0" w:color="auto"/>
                                          </w:divBdr>
                                          <w:divsChild>
                                            <w:div w:id="1040520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44506">
                                                  <w:marLeft w:val="0"/>
                                                  <w:marRight w:val="0"/>
                                                  <w:marTop w:val="0"/>
                                                  <w:marBottom w:val="0"/>
                                                  <w:divBdr>
                                                    <w:top w:val="none" w:sz="0" w:space="0" w:color="auto"/>
                                                    <w:left w:val="none" w:sz="0" w:space="0" w:color="auto"/>
                                                    <w:bottom w:val="none" w:sz="0" w:space="0" w:color="auto"/>
                                                    <w:right w:val="none" w:sz="0" w:space="0" w:color="auto"/>
                                                  </w:divBdr>
                                                  <w:divsChild>
                                                    <w:div w:id="1730029130">
                                                      <w:marLeft w:val="0"/>
                                                      <w:marRight w:val="0"/>
                                                      <w:marTop w:val="0"/>
                                                      <w:marBottom w:val="0"/>
                                                      <w:divBdr>
                                                        <w:top w:val="none" w:sz="0" w:space="0" w:color="auto"/>
                                                        <w:left w:val="none" w:sz="0" w:space="0" w:color="auto"/>
                                                        <w:bottom w:val="none" w:sz="0" w:space="0" w:color="auto"/>
                                                        <w:right w:val="none" w:sz="0" w:space="0" w:color="auto"/>
                                                      </w:divBdr>
                                                      <w:divsChild>
                                                        <w:div w:id="931207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5897006">
                                                              <w:marLeft w:val="0"/>
                                                              <w:marRight w:val="0"/>
                                                              <w:marTop w:val="0"/>
                                                              <w:marBottom w:val="0"/>
                                                              <w:divBdr>
                                                                <w:top w:val="none" w:sz="0" w:space="0" w:color="auto"/>
                                                                <w:left w:val="none" w:sz="0" w:space="0" w:color="auto"/>
                                                                <w:bottom w:val="none" w:sz="0" w:space="0" w:color="auto"/>
                                                                <w:right w:val="none" w:sz="0" w:space="0" w:color="auto"/>
                                                              </w:divBdr>
                                                              <w:divsChild>
                                                                <w:div w:id="7788397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8739534">
                                                                      <w:marLeft w:val="0"/>
                                                                      <w:marRight w:val="0"/>
                                                                      <w:marTop w:val="0"/>
                                                                      <w:marBottom w:val="0"/>
                                                                      <w:divBdr>
                                                                        <w:top w:val="none" w:sz="0" w:space="0" w:color="auto"/>
                                                                        <w:left w:val="none" w:sz="0" w:space="0" w:color="auto"/>
                                                                        <w:bottom w:val="none" w:sz="0" w:space="0" w:color="auto"/>
                                                                        <w:right w:val="none" w:sz="0" w:space="0" w:color="auto"/>
                                                                      </w:divBdr>
                                                                      <w:divsChild>
                                                                        <w:div w:id="1445274318">
                                                                          <w:marLeft w:val="0"/>
                                                                          <w:marRight w:val="0"/>
                                                                          <w:marTop w:val="0"/>
                                                                          <w:marBottom w:val="0"/>
                                                                          <w:divBdr>
                                                                            <w:top w:val="none" w:sz="0" w:space="0" w:color="auto"/>
                                                                            <w:left w:val="none" w:sz="0" w:space="0" w:color="auto"/>
                                                                            <w:bottom w:val="none" w:sz="0" w:space="0" w:color="auto"/>
                                                                            <w:right w:val="none" w:sz="0" w:space="0" w:color="auto"/>
                                                                          </w:divBdr>
                                                                          <w:divsChild>
                                                                            <w:div w:id="922756835">
                                                                              <w:marLeft w:val="0"/>
                                                                              <w:marRight w:val="0"/>
                                                                              <w:marTop w:val="0"/>
                                                                              <w:marBottom w:val="0"/>
                                                                              <w:divBdr>
                                                                                <w:top w:val="none" w:sz="0" w:space="0" w:color="auto"/>
                                                                                <w:left w:val="none" w:sz="0" w:space="0" w:color="auto"/>
                                                                                <w:bottom w:val="none" w:sz="0" w:space="0" w:color="auto"/>
                                                                                <w:right w:val="none" w:sz="0" w:space="0" w:color="auto"/>
                                                                              </w:divBdr>
                                                                              <w:divsChild>
                                                                                <w:div w:id="218593500">
                                                                                  <w:marLeft w:val="0"/>
                                                                                  <w:marRight w:val="0"/>
                                                                                  <w:marTop w:val="0"/>
                                                                                  <w:marBottom w:val="0"/>
                                                                                  <w:divBdr>
                                                                                    <w:top w:val="none" w:sz="0" w:space="0" w:color="auto"/>
                                                                                    <w:left w:val="none" w:sz="0" w:space="0" w:color="auto"/>
                                                                                    <w:bottom w:val="none" w:sz="0" w:space="0" w:color="auto"/>
                                                                                    <w:right w:val="none" w:sz="0" w:space="0" w:color="auto"/>
                                                                                  </w:divBdr>
                                                                                  <w:divsChild>
                                                                                    <w:div w:id="1646273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5276">
                                                                                          <w:marLeft w:val="0"/>
                                                                                          <w:marRight w:val="0"/>
                                                                                          <w:marTop w:val="0"/>
                                                                                          <w:marBottom w:val="0"/>
                                                                                          <w:divBdr>
                                                                                            <w:top w:val="none" w:sz="0" w:space="0" w:color="auto"/>
                                                                                            <w:left w:val="none" w:sz="0" w:space="0" w:color="auto"/>
                                                                                            <w:bottom w:val="none" w:sz="0" w:space="0" w:color="auto"/>
                                                                                            <w:right w:val="none" w:sz="0" w:space="0" w:color="auto"/>
                                                                                          </w:divBdr>
                                                                                          <w:divsChild>
                                                                                            <w:div w:id="556669282">
                                                                                              <w:marLeft w:val="0"/>
                                                                                              <w:marRight w:val="0"/>
                                                                                              <w:marTop w:val="0"/>
                                                                                              <w:marBottom w:val="0"/>
                                                                                              <w:divBdr>
                                                                                                <w:top w:val="none" w:sz="0" w:space="0" w:color="auto"/>
                                                                                                <w:left w:val="none" w:sz="0" w:space="0" w:color="auto"/>
                                                                                                <w:bottom w:val="none" w:sz="0" w:space="0" w:color="auto"/>
                                                                                                <w:right w:val="none" w:sz="0" w:space="0" w:color="auto"/>
                                                                                              </w:divBdr>
                                                                                              <w:divsChild>
                                                                                                <w:div w:id="526331851">
                                                                                                  <w:marLeft w:val="0"/>
                                                                                                  <w:marRight w:val="0"/>
                                                                                                  <w:marTop w:val="0"/>
                                                                                                  <w:marBottom w:val="0"/>
                                                                                                  <w:divBdr>
                                                                                                    <w:top w:val="none" w:sz="0" w:space="0" w:color="auto"/>
                                                                                                    <w:left w:val="none" w:sz="0" w:space="0" w:color="auto"/>
                                                                                                    <w:bottom w:val="none" w:sz="0" w:space="0" w:color="auto"/>
                                                                                                    <w:right w:val="none" w:sz="0" w:space="0" w:color="auto"/>
                                                                                                  </w:divBdr>
                                                                                                  <w:divsChild>
                                                                                                    <w:div w:id="754475212">
                                                                                                      <w:marLeft w:val="0"/>
                                                                                                      <w:marRight w:val="0"/>
                                                                                                      <w:marTop w:val="0"/>
                                                                                                      <w:marBottom w:val="0"/>
                                                                                                      <w:divBdr>
                                                                                                        <w:top w:val="none" w:sz="0" w:space="0" w:color="auto"/>
                                                                                                        <w:left w:val="none" w:sz="0" w:space="0" w:color="auto"/>
                                                                                                        <w:bottom w:val="none" w:sz="0" w:space="0" w:color="auto"/>
                                                                                                        <w:right w:val="none" w:sz="0" w:space="0" w:color="auto"/>
                                                                                                      </w:divBdr>
                                                                                                      <w:divsChild>
                                                                                                        <w:div w:id="338587550">
                                                                                                          <w:marLeft w:val="0"/>
                                                                                                          <w:marRight w:val="0"/>
                                                                                                          <w:marTop w:val="0"/>
                                                                                                          <w:marBottom w:val="0"/>
                                                                                                          <w:divBdr>
                                                                                                            <w:top w:val="none" w:sz="0" w:space="0" w:color="auto"/>
                                                                                                            <w:left w:val="none" w:sz="0" w:space="0" w:color="auto"/>
                                                                                                            <w:bottom w:val="none" w:sz="0" w:space="0" w:color="auto"/>
                                                                                                            <w:right w:val="none" w:sz="0" w:space="0" w:color="auto"/>
                                                                                                          </w:divBdr>
                                                                                                          <w:divsChild>
                                                                                                            <w:div w:id="241139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2171789">
                                                                                                                  <w:marLeft w:val="0"/>
                                                                                                                  <w:marRight w:val="0"/>
                                                                                                                  <w:marTop w:val="0"/>
                                                                                                                  <w:marBottom w:val="0"/>
                                                                                                                  <w:divBdr>
                                                                                                                    <w:top w:val="none" w:sz="0" w:space="0" w:color="auto"/>
                                                                                                                    <w:left w:val="none" w:sz="0" w:space="0" w:color="auto"/>
                                                                                                                    <w:bottom w:val="none" w:sz="0" w:space="0" w:color="auto"/>
                                                                                                                    <w:right w:val="none" w:sz="0" w:space="0" w:color="auto"/>
                                                                                                                  </w:divBdr>
                                                                                                                  <w:divsChild>
                                                                                                                    <w:div w:id="1162544851">
                                                                                                                      <w:marLeft w:val="0"/>
                                                                                                                      <w:marRight w:val="0"/>
                                                                                                                      <w:marTop w:val="0"/>
                                                                                                                      <w:marBottom w:val="0"/>
                                                                                                                      <w:divBdr>
                                                                                                                        <w:top w:val="none" w:sz="0" w:space="0" w:color="auto"/>
                                                                                                                        <w:left w:val="none" w:sz="0" w:space="0" w:color="auto"/>
                                                                                                                        <w:bottom w:val="none" w:sz="0" w:space="0" w:color="auto"/>
                                                                                                                        <w:right w:val="none" w:sz="0" w:space="0" w:color="auto"/>
                                                                                                                      </w:divBdr>
                                                                                                                      <w:divsChild>
                                                                                                                        <w:div w:id="569778340">
                                                                                                                          <w:marLeft w:val="0"/>
                                                                                                                          <w:marRight w:val="0"/>
                                                                                                                          <w:marTop w:val="0"/>
                                                                                                                          <w:marBottom w:val="0"/>
                                                                                                                          <w:divBdr>
                                                                                                                            <w:top w:val="none" w:sz="0" w:space="0" w:color="auto"/>
                                                                                                                            <w:left w:val="none" w:sz="0" w:space="0" w:color="auto"/>
                                                                                                                            <w:bottom w:val="none" w:sz="0" w:space="0" w:color="auto"/>
                                                                                                                            <w:right w:val="none" w:sz="0" w:space="0" w:color="auto"/>
                                                                                                                          </w:divBdr>
                                                                                                                          <w:divsChild>
                                                                                                                            <w:div w:id="12212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10360">
                                                                                                                                  <w:marLeft w:val="0"/>
                                                                                                                                  <w:marRight w:val="0"/>
                                                                                                                                  <w:marTop w:val="0"/>
                                                                                                                                  <w:marBottom w:val="0"/>
                                                                                                                                  <w:divBdr>
                                                                                                                                    <w:top w:val="none" w:sz="0" w:space="0" w:color="auto"/>
                                                                                                                                    <w:left w:val="none" w:sz="0" w:space="0" w:color="auto"/>
                                                                                                                                    <w:bottom w:val="none" w:sz="0" w:space="0" w:color="auto"/>
                                                                                                                                    <w:right w:val="none" w:sz="0" w:space="0" w:color="auto"/>
                                                                                                                                  </w:divBdr>
                                                                                                                                  <w:divsChild>
                                                                                                                                    <w:div w:id="1411001386">
                                                                                                                                      <w:marLeft w:val="0"/>
                                                                                                                                      <w:marRight w:val="0"/>
                                                                                                                                      <w:marTop w:val="0"/>
                                                                                                                                      <w:marBottom w:val="0"/>
                                                                                                                                      <w:divBdr>
                                                                                                                                        <w:top w:val="none" w:sz="0" w:space="0" w:color="auto"/>
                                                                                                                                        <w:left w:val="none" w:sz="0" w:space="0" w:color="auto"/>
                                                                                                                                        <w:bottom w:val="none" w:sz="0" w:space="0" w:color="auto"/>
                                                                                                                                        <w:right w:val="none" w:sz="0" w:space="0" w:color="auto"/>
                                                                                                                                      </w:divBdr>
                                                                                                                                      <w:divsChild>
                                                                                                                                        <w:div w:id="1910650566">
                                                                                                                                          <w:marLeft w:val="0"/>
                                                                                                                                          <w:marRight w:val="0"/>
                                                                                                                                          <w:marTop w:val="0"/>
                                                                                                                                          <w:marBottom w:val="0"/>
                                                                                                                                          <w:divBdr>
                                                                                                                                            <w:top w:val="none" w:sz="0" w:space="0" w:color="auto"/>
                                                                                                                                            <w:left w:val="none" w:sz="0" w:space="0" w:color="auto"/>
                                                                                                                                            <w:bottom w:val="none" w:sz="0" w:space="0" w:color="auto"/>
                                                                                                                                            <w:right w:val="none" w:sz="0" w:space="0" w:color="auto"/>
                                                                                                                                          </w:divBdr>
                                                                                                                                          <w:divsChild>
                                                                                                                                            <w:div w:id="2084256488">
                                                                                                                                              <w:marLeft w:val="0"/>
                                                                                                                                              <w:marRight w:val="0"/>
                                                                                                                                              <w:marTop w:val="0"/>
                                                                                                                                              <w:marBottom w:val="0"/>
                                                                                                                                              <w:divBdr>
                                                                                                                                                <w:top w:val="none" w:sz="0" w:space="0" w:color="auto"/>
                                                                                                                                                <w:left w:val="none" w:sz="0" w:space="0" w:color="auto"/>
                                                                                                                                                <w:bottom w:val="none" w:sz="0" w:space="0" w:color="auto"/>
                                                                                                                                                <w:right w:val="none" w:sz="0" w:space="0" w:color="auto"/>
                                                                                                                                              </w:divBdr>
                                                                                                                                              <w:divsChild>
                                                                                                                                                <w:div w:id="2717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916622">
                                                                                                                                                      <w:marLeft w:val="0"/>
                                                                                                                                                      <w:marRight w:val="0"/>
                                                                                                                                                      <w:marTop w:val="0"/>
                                                                                                                                                      <w:marBottom w:val="0"/>
                                                                                                                                                      <w:divBdr>
                                                                                                                                                        <w:top w:val="none" w:sz="0" w:space="0" w:color="auto"/>
                                                                                                                                                        <w:left w:val="none" w:sz="0" w:space="0" w:color="auto"/>
                                                                                                                                                        <w:bottom w:val="none" w:sz="0" w:space="0" w:color="auto"/>
                                                                                                                                                        <w:right w:val="none" w:sz="0" w:space="0" w:color="auto"/>
                                                                                                                                                      </w:divBdr>
                                                                                                                                                      <w:divsChild>
                                                                                                                                                        <w:div w:id="1172528481">
                                                                                                                                                          <w:marLeft w:val="0"/>
                                                                                                                                                          <w:marRight w:val="0"/>
                                                                                                                                                          <w:marTop w:val="0"/>
                                                                                                                                                          <w:marBottom w:val="0"/>
                                                                                                                                                          <w:divBdr>
                                                                                                                                                            <w:top w:val="none" w:sz="0" w:space="0" w:color="auto"/>
                                                                                                                                                            <w:left w:val="none" w:sz="0" w:space="0" w:color="auto"/>
                                                                                                                                                            <w:bottom w:val="none" w:sz="0" w:space="0" w:color="auto"/>
                                                                                                                                                            <w:right w:val="none" w:sz="0" w:space="0" w:color="auto"/>
                                                                                                                                                          </w:divBdr>
                                                                                                                                                          <w:divsChild>
                                                                                                                                                            <w:div w:id="5021602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192807">
                                                                                                                                                                  <w:marLeft w:val="0"/>
                                                                                                                                                                  <w:marRight w:val="0"/>
                                                                                                                                                                  <w:marTop w:val="0"/>
                                                                                                                                                                  <w:marBottom w:val="0"/>
                                                                                                                                                                  <w:divBdr>
                                                                                                                                                                    <w:top w:val="none" w:sz="0" w:space="0" w:color="auto"/>
                                                                                                                                                                    <w:left w:val="none" w:sz="0" w:space="0" w:color="auto"/>
                                                                                                                                                                    <w:bottom w:val="none" w:sz="0" w:space="0" w:color="auto"/>
                                                                                                                                                                    <w:right w:val="none" w:sz="0" w:space="0" w:color="auto"/>
                                                                                                                                                                  </w:divBdr>
                                                                                                                                                                  <w:divsChild>
                                                                                                                                                                    <w:div w:id="1330402940">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sChild>
                                                                                                                                                                            <w:div w:id="123465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766859">
                                                                                                                                                                                  <w:marLeft w:val="0"/>
                                                                                                                                                                                  <w:marRight w:val="0"/>
                                                                                                                                                                                  <w:marTop w:val="0"/>
                                                                                                                                                                                  <w:marBottom w:val="0"/>
                                                                                                                                                                                  <w:divBdr>
                                                                                                                                                                                    <w:top w:val="none" w:sz="0" w:space="0" w:color="auto"/>
                                                                                                                                                                                    <w:left w:val="none" w:sz="0" w:space="0" w:color="auto"/>
                                                                                                                                                                                    <w:bottom w:val="none" w:sz="0" w:space="0" w:color="auto"/>
                                                                                                                                                                                    <w:right w:val="none" w:sz="0" w:space="0" w:color="auto"/>
                                                                                                                                                                                  </w:divBdr>
                                                                                                                                                                                  <w:divsChild>
                                                                                                                                                                                    <w:div w:id="909343952">
                                                                                                                                                                                      <w:marLeft w:val="0"/>
                                                                                                                                                                                      <w:marRight w:val="0"/>
                                                                                                                                                                                      <w:marTop w:val="0"/>
                                                                                                                                                                                      <w:marBottom w:val="0"/>
                                                                                                                                                                                      <w:divBdr>
                                                                                                                                                                                        <w:top w:val="none" w:sz="0" w:space="0" w:color="auto"/>
                                                                                                                                                                                        <w:left w:val="none" w:sz="0" w:space="0" w:color="auto"/>
                                                                                                                                                                                        <w:bottom w:val="none" w:sz="0" w:space="0" w:color="auto"/>
                                                                                                                                                                                        <w:right w:val="none" w:sz="0" w:space="0" w:color="auto"/>
                                                                                                                                                                                      </w:divBdr>
                                                                                                                                                                                      <w:divsChild>
                                                                                                                                                                                        <w:div w:id="11200332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8968897">
                                                                                                                                                                                              <w:marLeft w:val="0"/>
                                                                                                                                                                                              <w:marRight w:val="0"/>
                                                                                                                                                                                              <w:marTop w:val="0"/>
                                                                                                                                                                                              <w:marBottom w:val="0"/>
                                                                                                                                                                                              <w:divBdr>
                                                                                                                                                                                                <w:top w:val="none" w:sz="0" w:space="0" w:color="auto"/>
                                                                                                                                                                                                <w:left w:val="none" w:sz="0" w:space="0" w:color="auto"/>
                                                                                                                                                                                                <w:bottom w:val="none" w:sz="0" w:space="0" w:color="auto"/>
                                                                                                                                                                                                <w:right w:val="none" w:sz="0" w:space="0" w:color="auto"/>
                                                                                                                                                                                              </w:divBdr>
                                                                                                                                                                                              <w:divsChild>
                                                                                                                                                                                                <w:div w:id="1006178256">
                                                                                                                                                                                                  <w:marLeft w:val="0"/>
                                                                                                                                                                                                  <w:marRight w:val="0"/>
                                                                                                                                                                                                  <w:marTop w:val="0"/>
                                                                                                                                                                                                  <w:marBottom w:val="0"/>
                                                                                                                                                                                                  <w:divBdr>
                                                                                                                                                                                                    <w:top w:val="none" w:sz="0" w:space="0" w:color="auto"/>
                                                                                                                                                                                                    <w:left w:val="none" w:sz="0" w:space="0" w:color="auto"/>
                                                                                                                                                                                                    <w:bottom w:val="none" w:sz="0" w:space="0" w:color="auto"/>
                                                                                                                                                                                                    <w:right w:val="none" w:sz="0" w:space="0" w:color="auto"/>
                                                                                                                                                                                                  </w:divBdr>
                                                                                                                                                                                                  <w:divsChild>
                                                                                                                                                                                                    <w:div w:id="642002335">
                                                                                                                                                                                                      <w:marLeft w:val="0"/>
                                                                                                                                                                                                      <w:marRight w:val="0"/>
                                                                                                                                                                                                      <w:marTop w:val="0"/>
                                                                                                                                                                                                      <w:marBottom w:val="0"/>
                                                                                                                                                                                                      <w:divBdr>
                                                                                                                                                                                                        <w:top w:val="none" w:sz="0" w:space="0" w:color="auto"/>
                                                                                                                                                                                                        <w:left w:val="none" w:sz="0" w:space="0" w:color="auto"/>
                                                                                                                                                                                                        <w:bottom w:val="none" w:sz="0" w:space="0" w:color="auto"/>
                                                                                                                                                                                                        <w:right w:val="none" w:sz="0" w:space="0" w:color="auto"/>
                                                                                                                                                                                                      </w:divBdr>
                                                                                                                                                                                                      <w:divsChild>
                                                                                                                                                                                                        <w:div w:id="3870508">
                                                                                                                                                                                                          <w:marLeft w:val="0"/>
                                                                                                                                                                                                          <w:marRight w:val="0"/>
                                                                                                                                                                                                          <w:marTop w:val="0"/>
                                                                                                                                                                                                          <w:marBottom w:val="0"/>
                                                                                                                                                                                                          <w:divBdr>
                                                                                                                                                                                                            <w:top w:val="none" w:sz="0" w:space="0" w:color="auto"/>
                                                                                                                                                                                                            <w:left w:val="none" w:sz="0" w:space="0" w:color="auto"/>
                                                                                                                                                                                                            <w:bottom w:val="none" w:sz="0" w:space="0" w:color="auto"/>
                                                                                                                                                                                                            <w:right w:val="none" w:sz="0" w:space="0" w:color="auto"/>
                                                                                                                                                                                                          </w:divBdr>
                                                                                                                                                                                                          <w:divsChild>
                                                                                                                                                                                                            <w:div w:id="200785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815353">
                                                                                                                                                                                                                  <w:marLeft w:val="0"/>
                                                                                                                                                                                                                  <w:marRight w:val="0"/>
                                                                                                                                                                                                                  <w:marTop w:val="0"/>
                                                                                                                                                                                                                  <w:marBottom w:val="0"/>
                                                                                                                                                                                                                  <w:divBdr>
                                                                                                                                                                                                                    <w:top w:val="none" w:sz="0" w:space="0" w:color="auto"/>
                                                                                                                                                                                                                    <w:left w:val="none" w:sz="0" w:space="0" w:color="auto"/>
                                                                                                                                                                                                                    <w:bottom w:val="none" w:sz="0" w:space="0" w:color="auto"/>
                                                                                                                                                                                                                    <w:right w:val="none" w:sz="0" w:space="0" w:color="auto"/>
                                                                                                                                                                                                                  </w:divBdr>
                                                                                                                                                                                                                  <w:divsChild>
                                                                                                                                                                                                                    <w:div w:id="1275290961">
                                                                                                                                                                                                                      <w:marLeft w:val="0"/>
                                                                                                                                                                                                                      <w:marRight w:val="0"/>
                                                                                                                                                                                                                      <w:marTop w:val="0"/>
                                                                                                                                                                                                                      <w:marBottom w:val="0"/>
                                                                                                                                                                                                                      <w:divBdr>
                                                                                                                                                                                                                        <w:top w:val="none" w:sz="0" w:space="0" w:color="auto"/>
                                                                                                                                                                                                                        <w:left w:val="none" w:sz="0" w:space="0" w:color="auto"/>
                                                                                                                                                                                                                        <w:bottom w:val="none" w:sz="0" w:space="0" w:color="auto"/>
                                                                                                                                                                                                                        <w:right w:val="none" w:sz="0" w:space="0" w:color="auto"/>
                                                                                                                                                                                                                      </w:divBdr>
                                                                                                                                                                                                                      <w:divsChild>
                                                                                                                                                                                                                        <w:div w:id="1699702466">
                                                                                                                                                                                                                          <w:marLeft w:val="0"/>
                                                                                                                                                                                                                          <w:marRight w:val="0"/>
                                                                                                                                                                                                                          <w:marTop w:val="0"/>
                                                                                                                                                                                                                          <w:marBottom w:val="0"/>
                                                                                                                                                                                                                          <w:divBdr>
                                                                                                                                                                                                                            <w:top w:val="none" w:sz="0" w:space="0" w:color="auto"/>
                                                                                                                                                                                                                            <w:left w:val="none" w:sz="0" w:space="0" w:color="auto"/>
                                                                                                                                                                                                                            <w:bottom w:val="none" w:sz="0" w:space="0" w:color="auto"/>
                                                                                                                                                                                                                            <w:right w:val="none" w:sz="0" w:space="0" w:color="auto"/>
                                                                                                                                                                                                                          </w:divBdr>
                                                                                                                                                                                                                          <w:divsChild>
                                                                                                                                                                                                                            <w:div w:id="161971652">
                                                                                                                                                                                                                              <w:marLeft w:val="0"/>
                                                                                                                                                                                                                              <w:marRight w:val="0"/>
                                                                                                                                                                                                                              <w:marTop w:val="0"/>
                                                                                                                                                                                                                              <w:marBottom w:val="0"/>
                                                                                                                                                                                                                              <w:divBdr>
                                                                                                                                                                                                                                <w:top w:val="none" w:sz="0" w:space="0" w:color="auto"/>
                                                                                                                                                                                                                                <w:left w:val="none" w:sz="0" w:space="0" w:color="auto"/>
                                                                                                                                                                                                                                <w:bottom w:val="none" w:sz="0" w:space="0" w:color="auto"/>
                                                                                                                                                                                                                                <w:right w:val="none" w:sz="0" w:space="0" w:color="auto"/>
                                                                                                                                                                                                                              </w:divBdr>
                                                                                                                                                                                                                              <w:divsChild>
                                                                                                                                                                                                                                <w:div w:id="1634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6394">
      <w:bodyDiv w:val="1"/>
      <w:marLeft w:val="0"/>
      <w:marRight w:val="0"/>
      <w:marTop w:val="0"/>
      <w:marBottom w:val="0"/>
      <w:divBdr>
        <w:top w:val="none" w:sz="0" w:space="0" w:color="auto"/>
        <w:left w:val="none" w:sz="0" w:space="0" w:color="auto"/>
        <w:bottom w:val="none" w:sz="0" w:space="0" w:color="auto"/>
        <w:right w:val="none" w:sz="0" w:space="0" w:color="auto"/>
      </w:divBdr>
      <w:divsChild>
        <w:div w:id="11730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466072">
              <w:marLeft w:val="0"/>
              <w:marRight w:val="0"/>
              <w:marTop w:val="0"/>
              <w:marBottom w:val="0"/>
              <w:divBdr>
                <w:top w:val="none" w:sz="0" w:space="0" w:color="auto"/>
                <w:left w:val="none" w:sz="0" w:space="0" w:color="auto"/>
                <w:bottom w:val="none" w:sz="0" w:space="0" w:color="auto"/>
                <w:right w:val="none" w:sz="0" w:space="0" w:color="auto"/>
              </w:divBdr>
              <w:divsChild>
                <w:div w:id="687951717">
                  <w:marLeft w:val="0"/>
                  <w:marRight w:val="0"/>
                  <w:marTop w:val="0"/>
                  <w:marBottom w:val="0"/>
                  <w:divBdr>
                    <w:top w:val="none" w:sz="0" w:space="0" w:color="auto"/>
                    <w:left w:val="none" w:sz="0" w:space="0" w:color="auto"/>
                    <w:bottom w:val="none" w:sz="0" w:space="0" w:color="auto"/>
                    <w:right w:val="none" w:sz="0" w:space="0" w:color="auto"/>
                  </w:divBdr>
                  <w:divsChild>
                    <w:div w:id="860767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981621">
                          <w:marLeft w:val="0"/>
                          <w:marRight w:val="0"/>
                          <w:marTop w:val="0"/>
                          <w:marBottom w:val="0"/>
                          <w:divBdr>
                            <w:top w:val="none" w:sz="0" w:space="0" w:color="auto"/>
                            <w:left w:val="none" w:sz="0" w:space="0" w:color="auto"/>
                            <w:bottom w:val="none" w:sz="0" w:space="0" w:color="auto"/>
                            <w:right w:val="none" w:sz="0" w:space="0" w:color="auto"/>
                          </w:divBdr>
                          <w:divsChild>
                            <w:div w:id="15087837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1803009">
                                  <w:marLeft w:val="0"/>
                                  <w:marRight w:val="0"/>
                                  <w:marTop w:val="0"/>
                                  <w:marBottom w:val="0"/>
                                  <w:divBdr>
                                    <w:top w:val="none" w:sz="0" w:space="0" w:color="auto"/>
                                    <w:left w:val="none" w:sz="0" w:space="0" w:color="auto"/>
                                    <w:bottom w:val="none" w:sz="0" w:space="0" w:color="auto"/>
                                    <w:right w:val="none" w:sz="0" w:space="0" w:color="auto"/>
                                  </w:divBdr>
                                  <w:divsChild>
                                    <w:div w:id="475726745">
                                      <w:marLeft w:val="0"/>
                                      <w:marRight w:val="0"/>
                                      <w:marTop w:val="0"/>
                                      <w:marBottom w:val="0"/>
                                      <w:divBdr>
                                        <w:top w:val="none" w:sz="0" w:space="0" w:color="auto"/>
                                        <w:left w:val="none" w:sz="0" w:space="0" w:color="auto"/>
                                        <w:bottom w:val="none" w:sz="0" w:space="0" w:color="auto"/>
                                        <w:right w:val="none" w:sz="0" w:space="0" w:color="auto"/>
                                      </w:divBdr>
                                      <w:divsChild>
                                        <w:div w:id="1589188533">
                                          <w:marLeft w:val="0"/>
                                          <w:marRight w:val="0"/>
                                          <w:marTop w:val="0"/>
                                          <w:marBottom w:val="0"/>
                                          <w:divBdr>
                                            <w:top w:val="none" w:sz="0" w:space="0" w:color="auto"/>
                                            <w:left w:val="none" w:sz="0" w:space="0" w:color="auto"/>
                                            <w:bottom w:val="none" w:sz="0" w:space="0" w:color="auto"/>
                                            <w:right w:val="none" w:sz="0" w:space="0" w:color="auto"/>
                                          </w:divBdr>
                                          <w:divsChild>
                                            <w:div w:id="815491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16">
                                                  <w:marLeft w:val="0"/>
                                                  <w:marRight w:val="0"/>
                                                  <w:marTop w:val="0"/>
                                                  <w:marBottom w:val="0"/>
                                                  <w:divBdr>
                                                    <w:top w:val="none" w:sz="0" w:space="0" w:color="auto"/>
                                                    <w:left w:val="none" w:sz="0" w:space="0" w:color="auto"/>
                                                    <w:bottom w:val="none" w:sz="0" w:space="0" w:color="auto"/>
                                                    <w:right w:val="none" w:sz="0" w:space="0" w:color="auto"/>
                                                  </w:divBdr>
                                                  <w:divsChild>
                                                    <w:div w:id="1911118114">
                                                      <w:marLeft w:val="0"/>
                                                      <w:marRight w:val="0"/>
                                                      <w:marTop w:val="0"/>
                                                      <w:marBottom w:val="0"/>
                                                      <w:divBdr>
                                                        <w:top w:val="none" w:sz="0" w:space="0" w:color="auto"/>
                                                        <w:left w:val="none" w:sz="0" w:space="0" w:color="auto"/>
                                                        <w:bottom w:val="none" w:sz="0" w:space="0" w:color="auto"/>
                                                        <w:right w:val="none" w:sz="0" w:space="0" w:color="auto"/>
                                                      </w:divBdr>
                                                      <w:divsChild>
                                                        <w:div w:id="1646312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2620481">
                                                              <w:marLeft w:val="0"/>
                                                              <w:marRight w:val="0"/>
                                                              <w:marTop w:val="0"/>
                                                              <w:marBottom w:val="0"/>
                                                              <w:divBdr>
                                                                <w:top w:val="none" w:sz="0" w:space="0" w:color="auto"/>
                                                                <w:left w:val="none" w:sz="0" w:space="0" w:color="auto"/>
                                                                <w:bottom w:val="none" w:sz="0" w:space="0" w:color="auto"/>
                                                                <w:right w:val="none" w:sz="0" w:space="0" w:color="auto"/>
                                                              </w:divBdr>
                                                              <w:divsChild>
                                                                <w:div w:id="1292832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89254">
                                                                      <w:marLeft w:val="0"/>
                                                                      <w:marRight w:val="0"/>
                                                                      <w:marTop w:val="0"/>
                                                                      <w:marBottom w:val="0"/>
                                                                      <w:divBdr>
                                                                        <w:top w:val="none" w:sz="0" w:space="0" w:color="auto"/>
                                                                        <w:left w:val="none" w:sz="0" w:space="0" w:color="auto"/>
                                                                        <w:bottom w:val="none" w:sz="0" w:space="0" w:color="auto"/>
                                                                        <w:right w:val="none" w:sz="0" w:space="0" w:color="auto"/>
                                                                      </w:divBdr>
                                                                      <w:divsChild>
                                                                        <w:div w:id="1936086090">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sChild>
                                                                                <w:div w:id="850025243">
                                                                                  <w:marLeft w:val="0"/>
                                                                                  <w:marRight w:val="0"/>
                                                                                  <w:marTop w:val="0"/>
                                                                                  <w:marBottom w:val="0"/>
                                                                                  <w:divBdr>
                                                                                    <w:top w:val="none" w:sz="0" w:space="0" w:color="auto"/>
                                                                                    <w:left w:val="none" w:sz="0" w:space="0" w:color="auto"/>
                                                                                    <w:bottom w:val="none" w:sz="0" w:space="0" w:color="auto"/>
                                                                                    <w:right w:val="none" w:sz="0" w:space="0" w:color="auto"/>
                                                                                  </w:divBdr>
                                                                                  <w:divsChild>
                                                                                    <w:div w:id="7676537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0572754">
                                                                                          <w:marLeft w:val="0"/>
                                                                                          <w:marRight w:val="0"/>
                                                                                          <w:marTop w:val="0"/>
                                                                                          <w:marBottom w:val="0"/>
                                                                                          <w:divBdr>
                                                                                            <w:top w:val="none" w:sz="0" w:space="0" w:color="auto"/>
                                                                                            <w:left w:val="none" w:sz="0" w:space="0" w:color="auto"/>
                                                                                            <w:bottom w:val="none" w:sz="0" w:space="0" w:color="auto"/>
                                                                                            <w:right w:val="none" w:sz="0" w:space="0" w:color="auto"/>
                                                                                          </w:divBdr>
                                                                                          <w:divsChild>
                                                                                            <w:div w:id="1903447864">
                                                                                              <w:marLeft w:val="0"/>
                                                                                              <w:marRight w:val="0"/>
                                                                                              <w:marTop w:val="0"/>
                                                                                              <w:marBottom w:val="0"/>
                                                                                              <w:divBdr>
                                                                                                <w:top w:val="none" w:sz="0" w:space="0" w:color="auto"/>
                                                                                                <w:left w:val="none" w:sz="0" w:space="0" w:color="auto"/>
                                                                                                <w:bottom w:val="none" w:sz="0" w:space="0" w:color="auto"/>
                                                                                                <w:right w:val="none" w:sz="0" w:space="0" w:color="auto"/>
                                                                                              </w:divBdr>
                                                                                              <w:divsChild>
                                                                                                <w:div w:id="773406610">
                                                                                                  <w:marLeft w:val="0"/>
                                                                                                  <w:marRight w:val="0"/>
                                                                                                  <w:marTop w:val="0"/>
                                                                                                  <w:marBottom w:val="0"/>
                                                                                                  <w:divBdr>
                                                                                                    <w:top w:val="none" w:sz="0" w:space="0" w:color="auto"/>
                                                                                                    <w:left w:val="none" w:sz="0" w:space="0" w:color="auto"/>
                                                                                                    <w:bottom w:val="none" w:sz="0" w:space="0" w:color="auto"/>
                                                                                                    <w:right w:val="none" w:sz="0" w:space="0" w:color="auto"/>
                                                                                                  </w:divBdr>
                                                                                                  <w:divsChild>
                                                                                                    <w:div w:id="1367024483">
                                                                                                      <w:marLeft w:val="0"/>
                                                                                                      <w:marRight w:val="0"/>
                                                                                                      <w:marTop w:val="0"/>
                                                                                                      <w:marBottom w:val="0"/>
                                                                                                      <w:divBdr>
                                                                                                        <w:top w:val="none" w:sz="0" w:space="0" w:color="auto"/>
                                                                                                        <w:left w:val="none" w:sz="0" w:space="0" w:color="auto"/>
                                                                                                        <w:bottom w:val="none" w:sz="0" w:space="0" w:color="auto"/>
                                                                                                        <w:right w:val="none" w:sz="0" w:space="0" w:color="auto"/>
                                                                                                      </w:divBdr>
                                                                                                      <w:divsChild>
                                                                                                        <w:div w:id="1380780755">
                                                                                                          <w:marLeft w:val="0"/>
                                                                                                          <w:marRight w:val="0"/>
                                                                                                          <w:marTop w:val="0"/>
                                                                                                          <w:marBottom w:val="0"/>
                                                                                                          <w:divBdr>
                                                                                                            <w:top w:val="none" w:sz="0" w:space="0" w:color="auto"/>
                                                                                                            <w:left w:val="none" w:sz="0" w:space="0" w:color="auto"/>
                                                                                                            <w:bottom w:val="none" w:sz="0" w:space="0" w:color="auto"/>
                                                                                                            <w:right w:val="none" w:sz="0" w:space="0" w:color="auto"/>
                                                                                                          </w:divBdr>
                                                                                                          <w:divsChild>
                                                                                                            <w:div w:id="1234754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9698776">
                                                                                                                  <w:marLeft w:val="0"/>
                                                                                                                  <w:marRight w:val="0"/>
                                                                                                                  <w:marTop w:val="0"/>
                                                                                                                  <w:marBottom w:val="0"/>
                                                                                                                  <w:divBdr>
                                                                                                                    <w:top w:val="none" w:sz="0" w:space="0" w:color="auto"/>
                                                                                                                    <w:left w:val="none" w:sz="0" w:space="0" w:color="auto"/>
                                                                                                                    <w:bottom w:val="none" w:sz="0" w:space="0" w:color="auto"/>
                                                                                                                    <w:right w:val="none" w:sz="0" w:space="0" w:color="auto"/>
                                                                                                                  </w:divBdr>
                                                                                                                  <w:divsChild>
                                                                                                                    <w:div w:id="1150250898">
                                                                                                                      <w:marLeft w:val="0"/>
                                                                                                                      <w:marRight w:val="0"/>
                                                                                                                      <w:marTop w:val="0"/>
                                                                                                                      <w:marBottom w:val="0"/>
                                                                                                                      <w:divBdr>
                                                                                                                        <w:top w:val="none" w:sz="0" w:space="0" w:color="auto"/>
                                                                                                                        <w:left w:val="none" w:sz="0" w:space="0" w:color="auto"/>
                                                                                                                        <w:bottom w:val="none" w:sz="0" w:space="0" w:color="auto"/>
                                                                                                                        <w:right w:val="none" w:sz="0" w:space="0" w:color="auto"/>
                                                                                                                      </w:divBdr>
                                                                                                                      <w:divsChild>
                                                                                                                        <w:div w:id="68424340">
                                                                                                                          <w:marLeft w:val="0"/>
                                                                                                                          <w:marRight w:val="0"/>
                                                                                                                          <w:marTop w:val="0"/>
                                                                                                                          <w:marBottom w:val="0"/>
                                                                                                                          <w:divBdr>
                                                                                                                            <w:top w:val="none" w:sz="0" w:space="0" w:color="auto"/>
                                                                                                                            <w:left w:val="none" w:sz="0" w:space="0" w:color="auto"/>
                                                                                                                            <w:bottom w:val="none" w:sz="0" w:space="0" w:color="auto"/>
                                                                                                                            <w:right w:val="none" w:sz="0" w:space="0" w:color="auto"/>
                                                                                                                          </w:divBdr>
                                                                                                                          <w:divsChild>
                                                                                                                            <w:div w:id="191478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799225">
                                                                                                                                  <w:marLeft w:val="0"/>
                                                                                                                                  <w:marRight w:val="0"/>
                                                                                                                                  <w:marTop w:val="0"/>
                                                                                                                                  <w:marBottom w:val="0"/>
                                                                                                                                  <w:divBdr>
                                                                                                                                    <w:top w:val="none" w:sz="0" w:space="0" w:color="auto"/>
                                                                                                                                    <w:left w:val="none" w:sz="0" w:space="0" w:color="auto"/>
                                                                                                                                    <w:bottom w:val="none" w:sz="0" w:space="0" w:color="auto"/>
                                                                                                                                    <w:right w:val="none" w:sz="0" w:space="0" w:color="auto"/>
                                                                                                                                  </w:divBdr>
                                                                                                                                  <w:divsChild>
                                                                                                                                    <w:div w:id="1758013995">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sChild>
                                                                                                                                            <w:div w:id="1643464599">
                                                                                                                                              <w:marLeft w:val="0"/>
                                                                                                                                              <w:marRight w:val="0"/>
                                                                                                                                              <w:marTop w:val="0"/>
                                                                                                                                              <w:marBottom w:val="0"/>
                                                                                                                                              <w:divBdr>
                                                                                                                                                <w:top w:val="none" w:sz="0" w:space="0" w:color="auto"/>
                                                                                                                                                <w:left w:val="none" w:sz="0" w:space="0" w:color="auto"/>
                                                                                                                                                <w:bottom w:val="none" w:sz="0" w:space="0" w:color="auto"/>
                                                                                                                                                <w:right w:val="none" w:sz="0" w:space="0" w:color="auto"/>
                                                                                                                                              </w:divBdr>
                                                                                                                                              <w:divsChild>
                                                                                                                                                <w:div w:id="23215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sChild>
                                                                                                                                                        <w:div w:id="1240602367">
                                                                                                                                                          <w:marLeft w:val="0"/>
                                                                                                                                                          <w:marRight w:val="0"/>
                                                                                                                                                          <w:marTop w:val="0"/>
                                                                                                                                                          <w:marBottom w:val="0"/>
                                                                                                                                                          <w:divBdr>
                                                                                                                                                            <w:top w:val="none" w:sz="0" w:space="0" w:color="auto"/>
                                                                                                                                                            <w:left w:val="none" w:sz="0" w:space="0" w:color="auto"/>
                                                                                                                                                            <w:bottom w:val="none" w:sz="0" w:space="0" w:color="auto"/>
                                                                                                                                                            <w:right w:val="none" w:sz="0" w:space="0" w:color="auto"/>
                                                                                                                                                          </w:divBdr>
                                                                                                                                                          <w:divsChild>
                                                                                                                                                            <w:div w:id="569775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508535">
                                                                                                                                                                  <w:marLeft w:val="0"/>
                                                                                                                                                                  <w:marRight w:val="0"/>
                                                                                                                                                                  <w:marTop w:val="0"/>
                                                                                                                                                                  <w:marBottom w:val="0"/>
                                                                                                                                                                  <w:divBdr>
                                                                                                                                                                    <w:top w:val="none" w:sz="0" w:space="0" w:color="auto"/>
                                                                                                                                                                    <w:left w:val="none" w:sz="0" w:space="0" w:color="auto"/>
                                                                                                                                                                    <w:bottom w:val="none" w:sz="0" w:space="0" w:color="auto"/>
                                                                                                                                                                    <w:right w:val="none" w:sz="0" w:space="0" w:color="auto"/>
                                                                                                                                                                  </w:divBdr>
                                                                                                                                                                  <w:divsChild>
                                                                                                                                                                    <w:div w:id="1725442255">
                                                                                                                                                                      <w:marLeft w:val="0"/>
                                                                                                                                                                      <w:marRight w:val="0"/>
                                                                                                                                                                      <w:marTop w:val="0"/>
                                                                                                                                                                      <w:marBottom w:val="0"/>
                                                                                                                                                                      <w:divBdr>
                                                                                                                                                                        <w:top w:val="none" w:sz="0" w:space="0" w:color="auto"/>
                                                                                                                                                                        <w:left w:val="none" w:sz="0" w:space="0" w:color="auto"/>
                                                                                                                                                                        <w:bottom w:val="none" w:sz="0" w:space="0" w:color="auto"/>
                                                                                                                                                                        <w:right w:val="none" w:sz="0" w:space="0" w:color="auto"/>
                                                                                                                                                                      </w:divBdr>
                                                                                                                                                                      <w:divsChild>
                                                                                                                                                                        <w:div w:id="760176399">
                                                                                                                                                                          <w:marLeft w:val="0"/>
                                                                                                                                                                          <w:marRight w:val="0"/>
                                                                                                                                                                          <w:marTop w:val="0"/>
                                                                                                                                                                          <w:marBottom w:val="0"/>
                                                                                                                                                                          <w:divBdr>
                                                                                                                                                                            <w:top w:val="none" w:sz="0" w:space="0" w:color="auto"/>
                                                                                                                                                                            <w:left w:val="none" w:sz="0" w:space="0" w:color="auto"/>
                                                                                                                                                                            <w:bottom w:val="none" w:sz="0" w:space="0" w:color="auto"/>
                                                                                                                                                                            <w:right w:val="none" w:sz="0" w:space="0" w:color="auto"/>
                                                                                                                                                                          </w:divBdr>
                                                                                                                                                                          <w:divsChild>
                                                                                                                                                                            <w:div w:id="146022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682684">
                                                                                                                                                                                  <w:marLeft w:val="0"/>
                                                                                                                                                                                  <w:marRight w:val="0"/>
                                                                                                                                                                                  <w:marTop w:val="0"/>
                                                                                                                                                                                  <w:marBottom w:val="0"/>
                                                                                                                                                                                  <w:divBdr>
                                                                                                                                                                                    <w:top w:val="none" w:sz="0" w:space="0" w:color="auto"/>
                                                                                                                                                                                    <w:left w:val="none" w:sz="0" w:space="0" w:color="auto"/>
                                                                                                                                                                                    <w:bottom w:val="none" w:sz="0" w:space="0" w:color="auto"/>
                                                                                                                                                                                    <w:right w:val="none" w:sz="0" w:space="0" w:color="auto"/>
                                                                                                                                                                                  </w:divBdr>
                                                                                                                                                                                  <w:divsChild>
                                                                                                                                                                                    <w:div w:id="2045060174">
                                                                                                                                                                                      <w:marLeft w:val="0"/>
                                                                                                                                                                                      <w:marRight w:val="0"/>
                                                                                                                                                                                      <w:marTop w:val="0"/>
                                                                                                                                                                                      <w:marBottom w:val="0"/>
                                                                                                                                                                                      <w:divBdr>
                                                                                                                                                                                        <w:top w:val="none" w:sz="0" w:space="0" w:color="auto"/>
                                                                                                                                                                                        <w:left w:val="none" w:sz="0" w:space="0" w:color="auto"/>
                                                                                                                                                                                        <w:bottom w:val="none" w:sz="0" w:space="0" w:color="auto"/>
                                                                                                                                                                                        <w:right w:val="none" w:sz="0" w:space="0" w:color="auto"/>
                                                                                                                                                                                      </w:divBdr>
                                                                                                                                                                                      <w:divsChild>
                                                                                                                                                                                        <w:div w:id="69476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08612">
                                                                                                                                                                                              <w:marLeft w:val="0"/>
                                                                                                                                                                                              <w:marRight w:val="0"/>
                                                                                                                                                                                              <w:marTop w:val="0"/>
                                                                                                                                                                                              <w:marBottom w:val="0"/>
                                                                                                                                                                                              <w:divBdr>
                                                                                                                                                                                                <w:top w:val="none" w:sz="0" w:space="0" w:color="auto"/>
                                                                                                                                                                                                <w:left w:val="none" w:sz="0" w:space="0" w:color="auto"/>
                                                                                                                                                                                                <w:bottom w:val="none" w:sz="0" w:space="0" w:color="auto"/>
                                                                                                                                                                                                <w:right w:val="none" w:sz="0" w:space="0" w:color="auto"/>
                                                                                                                                                                                              </w:divBdr>
                                                                                                                                                                                              <w:divsChild>
                                                                                                                                                                                                <w:div w:id="927544844">
                                                                                                                                                                                                  <w:marLeft w:val="0"/>
                                                                                                                                                                                                  <w:marRight w:val="0"/>
                                                                                                                                                                                                  <w:marTop w:val="0"/>
                                                                                                                                                                                                  <w:marBottom w:val="0"/>
                                                                                                                                                                                                  <w:divBdr>
                                                                                                                                                                                                    <w:top w:val="none" w:sz="0" w:space="0" w:color="auto"/>
                                                                                                                                                                                                    <w:left w:val="none" w:sz="0" w:space="0" w:color="auto"/>
                                                                                                                                                                                                    <w:bottom w:val="none" w:sz="0" w:space="0" w:color="auto"/>
                                                                                                                                                                                                    <w:right w:val="none" w:sz="0" w:space="0" w:color="auto"/>
                                                                                                                                                                                                  </w:divBdr>
                                                                                                                                                                                                  <w:divsChild>
                                                                                                                                                                                                    <w:div w:id="409540648">
                                                                                                                                                                                                      <w:marLeft w:val="0"/>
                                                                                                                                                                                                      <w:marRight w:val="0"/>
                                                                                                                                                                                                      <w:marTop w:val="0"/>
                                                                                                                                                                                                      <w:marBottom w:val="0"/>
                                                                                                                                                                                                      <w:divBdr>
                                                                                                                                                                                                        <w:top w:val="none" w:sz="0" w:space="0" w:color="auto"/>
                                                                                                                                                                                                        <w:left w:val="none" w:sz="0" w:space="0" w:color="auto"/>
                                                                                                                                                                                                        <w:bottom w:val="none" w:sz="0" w:space="0" w:color="auto"/>
                                                                                                                                                                                                        <w:right w:val="none" w:sz="0" w:space="0" w:color="auto"/>
                                                                                                                                                                                                      </w:divBdr>
                                                                                                                                                                                                      <w:divsChild>
                                                                                                                                                                                                        <w:div w:id="1817839250">
                                                                                                                                                                                                          <w:marLeft w:val="0"/>
                                                                                                                                                                                                          <w:marRight w:val="0"/>
                                                                                                                                                                                                          <w:marTop w:val="0"/>
                                                                                                                                                                                                          <w:marBottom w:val="0"/>
                                                                                                                                                                                                          <w:divBdr>
                                                                                                                                                                                                            <w:top w:val="none" w:sz="0" w:space="0" w:color="auto"/>
                                                                                                                                                                                                            <w:left w:val="none" w:sz="0" w:space="0" w:color="auto"/>
                                                                                                                                                                                                            <w:bottom w:val="none" w:sz="0" w:space="0" w:color="auto"/>
                                                                                                                                                                                                            <w:right w:val="none" w:sz="0" w:space="0" w:color="auto"/>
                                                                                                                                                                                                          </w:divBdr>
                                                                                                                                                                                                          <w:divsChild>
                                                                                                                                                                                                            <w:div w:id="320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131433">
      <w:bodyDiv w:val="1"/>
      <w:marLeft w:val="0"/>
      <w:marRight w:val="0"/>
      <w:marTop w:val="0"/>
      <w:marBottom w:val="0"/>
      <w:divBdr>
        <w:top w:val="none" w:sz="0" w:space="0" w:color="auto"/>
        <w:left w:val="none" w:sz="0" w:space="0" w:color="auto"/>
        <w:bottom w:val="none" w:sz="0" w:space="0" w:color="auto"/>
        <w:right w:val="none" w:sz="0" w:space="0" w:color="auto"/>
      </w:divBdr>
    </w:div>
    <w:div w:id="1289236355">
      <w:bodyDiv w:val="1"/>
      <w:marLeft w:val="0"/>
      <w:marRight w:val="0"/>
      <w:marTop w:val="0"/>
      <w:marBottom w:val="0"/>
      <w:divBdr>
        <w:top w:val="none" w:sz="0" w:space="0" w:color="auto"/>
        <w:left w:val="none" w:sz="0" w:space="0" w:color="auto"/>
        <w:bottom w:val="none" w:sz="0" w:space="0" w:color="auto"/>
        <w:right w:val="none" w:sz="0" w:space="0" w:color="auto"/>
      </w:divBdr>
      <w:divsChild>
        <w:div w:id="59790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70370">
              <w:marLeft w:val="0"/>
              <w:marRight w:val="0"/>
              <w:marTop w:val="0"/>
              <w:marBottom w:val="0"/>
              <w:divBdr>
                <w:top w:val="none" w:sz="0" w:space="0" w:color="auto"/>
                <w:left w:val="none" w:sz="0" w:space="0" w:color="auto"/>
                <w:bottom w:val="none" w:sz="0" w:space="0" w:color="auto"/>
                <w:right w:val="none" w:sz="0" w:space="0" w:color="auto"/>
              </w:divBdr>
              <w:divsChild>
                <w:div w:id="1252161915">
                  <w:marLeft w:val="0"/>
                  <w:marRight w:val="0"/>
                  <w:marTop w:val="0"/>
                  <w:marBottom w:val="0"/>
                  <w:divBdr>
                    <w:top w:val="none" w:sz="0" w:space="0" w:color="auto"/>
                    <w:left w:val="none" w:sz="0" w:space="0" w:color="auto"/>
                    <w:bottom w:val="none" w:sz="0" w:space="0" w:color="auto"/>
                    <w:right w:val="none" w:sz="0" w:space="0" w:color="auto"/>
                  </w:divBdr>
                  <w:divsChild>
                    <w:div w:id="583223843">
                      <w:marLeft w:val="0"/>
                      <w:marRight w:val="0"/>
                      <w:marTop w:val="0"/>
                      <w:marBottom w:val="0"/>
                      <w:divBdr>
                        <w:top w:val="none" w:sz="0" w:space="0" w:color="auto"/>
                        <w:left w:val="none" w:sz="0" w:space="0" w:color="auto"/>
                        <w:bottom w:val="none" w:sz="0" w:space="0" w:color="auto"/>
                        <w:right w:val="none" w:sz="0" w:space="0" w:color="auto"/>
                      </w:divBdr>
                      <w:divsChild>
                        <w:div w:id="1289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80031">
      <w:bodyDiv w:val="1"/>
      <w:marLeft w:val="0"/>
      <w:marRight w:val="0"/>
      <w:marTop w:val="0"/>
      <w:marBottom w:val="0"/>
      <w:divBdr>
        <w:top w:val="none" w:sz="0" w:space="0" w:color="auto"/>
        <w:left w:val="none" w:sz="0" w:space="0" w:color="auto"/>
        <w:bottom w:val="none" w:sz="0" w:space="0" w:color="auto"/>
        <w:right w:val="none" w:sz="0" w:space="0" w:color="auto"/>
      </w:divBdr>
      <w:divsChild>
        <w:div w:id="18649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9853">
              <w:marLeft w:val="0"/>
              <w:marRight w:val="0"/>
              <w:marTop w:val="0"/>
              <w:marBottom w:val="0"/>
              <w:divBdr>
                <w:top w:val="none" w:sz="0" w:space="0" w:color="auto"/>
                <w:left w:val="none" w:sz="0" w:space="0" w:color="auto"/>
                <w:bottom w:val="none" w:sz="0" w:space="0" w:color="auto"/>
                <w:right w:val="none" w:sz="0" w:space="0" w:color="auto"/>
              </w:divBdr>
              <w:divsChild>
                <w:div w:id="1365905876">
                  <w:marLeft w:val="0"/>
                  <w:marRight w:val="0"/>
                  <w:marTop w:val="0"/>
                  <w:marBottom w:val="0"/>
                  <w:divBdr>
                    <w:top w:val="none" w:sz="0" w:space="0" w:color="auto"/>
                    <w:left w:val="none" w:sz="0" w:space="0" w:color="auto"/>
                    <w:bottom w:val="none" w:sz="0" w:space="0" w:color="auto"/>
                    <w:right w:val="none" w:sz="0" w:space="0" w:color="auto"/>
                  </w:divBdr>
                  <w:divsChild>
                    <w:div w:id="2093812962">
                      <w:marLeft w:val="0"/>
                      <w:marRight w:val="0"/>
                      <w:marTop w:val="0"/>
                      <w:marBottom w:val="0"/>
                      <w:divBdr>
                        <w:top w:val="none" w:sz="0" w:space="0" w:color="auto"/>
                        <w:left w:val="none" w:sz="0" w:space="0" w:color="auto"/>
                        <w:bottom w:val="none" w:sz="0" w:space="0" w:color="auto"/>
                        <w:right w:val="none" w:sz="0" w:space="0" w:color="auto"/>
                      </w:divBdr>
                      <w:divsChild>
                        <w:div w:id="1668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7629">
      <w:bodyDiv w:val="1"/>
      <w:marLeft w:val="0"/>
      <w:marRight w:val="0"/>
      <w:marTop w:val="0"/>
      <w:marBottom w:val="0"/>
      <w:divBdr>
        <w:top w:val="none" w:sz="0" w:space="0" w:color="auto"/>
        <w:left w:val="none" w:sz="0" w:space="0" w:color="auto"/>
        <w:bottom w:val="none" w:sz="0" w:space="0" w:color="auto"/>
        <w:right w:val="none" w:sz="0" w:space="0" w:color="auto"/>
      </w:divBdr>
    </w:div>
    <w:div w:id="1889954188">
      <w:bodyDiv w:val="1"/>
      <w:marLeft w:val="0"/>
      <w:marRight w:val="0"/>
      <w:marTop w:val="0"/>
      <w:marBottom w:val="0"/>
      <w:divBdr>
        <w:top w:val="none" w:sz="0" w:space="0" w:color="auto"/>
        <w:left w:val="none" w:sz="0" w:space="0" w:color="auto"/>
        <w:bottom w:val="none" w:sz="0" w:space="0" w:color="auto"/>
        <w:right w:val="none" w:sz="0" w:space="0" w:color="auto"/>
      </w:divBdr>
      <w:divsChild>
        <w:div w:id="40005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673946">
              <w:marLeft w:val="0"/>
              <w:marRight w:val="0"/>
              <w:marTop w:val="0"/>
              <w:marBottom w:val="0"/>
              <w:divBdr>
                <w:top w:val="none" w:sz="0" w:space="0" w:color="auto"/>
                <w:left w:val="none" w:sz="0" w:space="0" w:color="auto"/>
                <w:bottom w:val="none" w:sz="0" w:space="0" w:color="auto"/>
                <w:right w:val="none" w:sz="0" w:space="0" w:color="auto"/>
              </w:divBdr>
              <w:divsChild>
                <w:div w:id="2090498621">
                  <w:marLeft w:val="0"/>
                  <w:marRight w:val="0"/>
                  <w:marTop w:val="0"/>
                  <w:marBottom w:val="0"/>
                  <w:divBdr>
                    <w:top w:val="none" w:sz="0" w:space="0" w:color="auto"/>
                    <w:left w:val="none" w:sz="0" w:space="0" w:color="auto"/>
                    <w:bottom w:val="none" w:sz="0" w:space="0" w:color="auto"/>
                    <w:right w:val="none" w:sz="0" w:space="0" w:color="auto"/>
                  </w:divBdr>
                  <w:divsChild>
                    <w:div w:id="1659074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152154">
                          <w:marLeft w:val="0"/>
                          <w:marRight w:val="0"/>
                          <w:marTop w:val="0"/>
                          <w:marBottom w:val="0"/>
                          <w:divBdr>
                            <w:top w:val="none" w:sz="0" w:space="0" w:color="auto"/>
                            <w:left w:val="none" w:sz="0" w:space="0" w:color="auto"/>
                            <w:bottom w:val="none" w:sz="0" w:space="0" w:color="auto"/>
                            <w:right w:val="none" w:sz="0" w:space="0" w:color="auto"/>
                          </w:divBdr>
                          <w:divsChild>
                            <w:div w:id="1712455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019683">
                                  <w:marLeft w:val="0"/>
                                  <w:marRight w:val="0"/>
                                  <w:marTop w:val="0"/>
                                  <w:marBottom w:val="0"/>
                                  <w:divBdr>
                                    <w:top w:val="none" w:sz="0" w:space="0" w:color="auto"/>
                                    <w:left w:val="none" w:sz="0" w:space="0" w:color="auto"/>
                                    <w:bottom w:val="none" w:sz="0" w:space="0" w:color="auto"/>
                                    <w:right w:val="none" w:sz="0" w:space="0" w:color="auto"/>
                                  </w:divBdr>
                                  <w:divsChild>
                                    <w:div w:id="1955936047">
                                      <w:marLeft w:val="0"/>
                                      <w:marRight w:val="0"/>
                                      <w:marTop w:val="0"/>
                                      <w:marBottom w:val="0"/>
                                      <w:divBdr>
                                        <w:top w:val="none" w:sz="0" w:space="0" w:color="auto"/>
                                        <w:left w:val="none" w:sz="0" w:space="0" w:color="auto"/>
                                        <w:bottom w:val="none" w:sz="0" w:space="0" w:color="auto"/>
                                        <w:right w:val="none" w:sz="0" w:space="0" w:color="auto"/>
                                      </w:divBdr>
                                      <w:divsChild>
                                        <w:div w:id="1822843677">
                                          <w:marLeft w:val="0"/>
                                          <w:marRight w:val="0"/>
                                          <w:marTop w:val="0"/>
                                          <w:marBottom w:val="0"/>
                                          <w:divBdr>
                                            <w:top w:val="none" w:sz="0" w:space="0" w:color="auto"/>
                                            <w:left w:val="none" w:sz="0" w:space="0" w:color="auto"/>
                                            <w:bottom w:val="none" w:sz="0" w:space="0" w:color="auto"/>
                                            <w:right w:val="none" w:sz="0" w:space="0" w:color="auto"/>
                                          </w:divBdr>
                                          <w:divsChild>
                                            <w:div w:id="152629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3387">
                                                  <w:marLeft w:val="0"/>
                                                  <w:marRight w:val="0"/>
                                                  <w:marTop w:val="0"/>
                                                  <w:marBottom w:val="0"/>
                                                  <w:divBdr>
                                                    <w:top w:val="none" w:sz="0" w:space="0" w:color="auto"/>
                                                    <w:left w:val="none" w:sz="0" w:space="0" w:color="auto"/>
                                                    <w:bottom w:val="none" w:sz="0" w:space="0" w:color="auto"/>
                                                    <w:right w:val="none" w:sz="0" w:space="0" w:color="auto"/>
                                                  </w:divBdr>
                                                  <w:divsChild>
                                                    <w:div w:id="853298606">
                                                      <w:marLeft w:val="0"/>
                                                      <w:marRight w:val="0"/>
                                                      <w:marTop w:val="0"/>
                                                      <w:marBottom w:val="0"/>
                                                      <w:divBdr>
                                                        <w:top w:val="none" w:sz="0" w:space="0" w:color="auto"/>
                                                        <w:left w:val="none" w:sz="0" w:space="0" w:color="auto"/>
                                                        <w:bottom w:val="none" w:sz="0" w:space="0" w:color="auto"/>
                                                        <w:right w:val="none" w:sz="0" w:space="0" w:color="auto"/>
                                                      </w:divBdr>
                                                      <w:divsChild>
                                                        <w:div w:id="21026746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0795488">
                                                              <w:marLeft w:val="0"/>
                                                              <w:marRight w:val="0"/>
                                                              <w:marTop w:val="0"/>
                                                              <w:marBottom w:val="0"/>
                                                              <w:divBdr>
                                                                <w:top w:val="none" w:sz="0" w:space="0" w:color="auto"/>
                                                                <w:left w:val="none" w:sz="0" w:space="0" w:color="auto"/>
                                                                <w:bottom w:val="none" w:sz="0" w:space="0" w:color="auto"/>
                                                                <w:right w:val="none" w:sz="0" w:space="0" w:color="auto"/>
                                                              </w:divBdr>
                                                              <w:divsChild>
                                                                <w:div w:id="12360103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254295">
                                                                      <w:marLeft w:val="0"/>
                                                                      <w:marRight w:val="0"/>
                                                                      <w:marTop w:val="0"/>
                                                                      <w:marBottom w:val="0"/>
                                                                      <w:divBdr>
                                                                        <w:top w:val="none" w:sz="0" w:space="0" w:color="auto"/>
                                                                        <w:left w:val="none" w:sz="0" w:space="0" w:color="auto"/>
                                                                        <w:bottom w:val="none" w:sz="0" w:space="0" w:color="auto"/>
                                                                        <w:right w:val="none" w:sz="0" w:space="0" w:color="auto"/>
                                                                      </w:divBdr>
                                                                      <w:divsChild>
                                                                        <w:div w:id="1832524696">
                                                                          <w:marLeft w:val="0"/>
                                                                          <w:marRight w:val="0"/>
                                                                          <w:marTop w:val="0"/>
                                                                          <w:marBottom w:val="0"/>
                                                                          <w:divBdr>
                                                                            <w:top w:val="none" w:sz="0" w:space="0" w:color="auto"/>
                                                                            <w:left w:val="none" w:sz="0" w:space="0" w:color="auto"/>
                                                                            <w:bottom w:val="none" w:sz="0" w:space="0" w:color="auto"/>
                                                                            <w:right w:val="none" w:sz="0" w:space="0" w:color="auto"/>
                                                                          </w:divBdr>
                                                                          <w:divsChild>
                                                                            <w:div w:id="1823424656">
                                                                              <w:marLeft w:val="0"/>
                                                                              <w:marRight w:val="0"/>
                                                                              <w:marTop w:val="0"/>
                                                                              <w:marBottom w:val="0"/>
                                                                              <w:divBdr>
                                                                                <w:top w:val="none" w:sz="0" w:space="0" w:color="auto"/>
                                                                                <w:left w:val="none" w:sz="0" w:space="0" w:color="auto"/>
                                                                                <w:bottom w:val="none" w:sz="0" w:space="0" w:color="auto"/>
                                                                                <w:right w:val="none" w:sz="0" w:space="0" w:color="auto"/>
                                                                              </w:divBdr>
                                                                              <w:divsChild>
                                                                                <w:div w:id="1108155617">
                                                                                  <w:marLeft w:val="0"/>
                                                                                  <w:marRight w:val="0"/>
                                                                                  <w:marTop w:val="0"/>
                                                                                  <w:marBottom w:val="0"/>
                                                                                  <w:divBdr>
                                                                                    <w:top w:val="none" w:sz="0" w:space="0" w:color="auto"/>
                                                                                    <w:left w:val="none" w:sz="0" w:space="0" w:color="auto"/>
                                                                                    <w:bottom w:val="none" w:sz="0" w:space="0" w:color="auto"/>
                                                                                    <w:right w:val="none" w:sz="0" w:space="0" w:color="auto"/>
                                                                                  </w:divBdr>
                                                                                  <w:divsChild>
                                                                                    <w:div w:id="15119422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585767">
                                                                                          <w:marLeft w:val="0"/>
                                                                                          <w:marRight w:val="0"/>
                                                                                          <w:marTop w:val="0"/>
                                                                                          <w:marBottom w:val="0"/>
                                                                                          <w:divBdr>
                                                                                            <w:top w:val="none" w:sz="0" w:space="0" w:color="auto"/>
                                                                                            <w:left w:val="none" w:sz="0" w:space="0" w:color="auto"/>
                                                                                            <w:bottom w:val="none" w:sz="0" w:space="0" w:color="auto"/>
                                                                                            <w:right w:val="none" w:sz="0" w:space="0" w:color="auto"/>
                                                                                          </w:divBdr>
                                                                                          <w:divsChild>
                                                                                            <w:div w:id="1809585527">
                                                                                              <w:marLeft w:val="0"/>
                                                                                              <w:marRight w:val="0"/>
                                                                                              <w:marTop w:val="0"/>
                                                                                              <w:marBottom w:val="0"/>
                                                                                              <w:divBdr>
                                                                                                <w:top w:val="none" w:sz="0" w:space="0" w:color="auto"/>
                                                                                                <w:left w:val="none" w:sz="0" w:space="0" w:color="auto"/>
                                                                                                <w:bottom w:val="none" w:sz="0" w:space="0" w:color="auto"/>
                                                                                                <w:right w:val="none" w:sz="0" w:space="0" w:color="auto"/>
                                                                                              </w:divBdr>
                                                                                              <w:divsChild>
                                                                                                <w:div w:id="1862624913">
                                                                                                  <w:marLeft w:val="0"/>
                                                                                                  <w:marRight w:val="0"/>
                                                                                                  <w:marTop w:val="0"/>
                                                                                                  <w:marBottom w:val="0"/>
                                                                                                  <w:divBdr>
                                                                                                    <w:top w:val="none" w:sz="0" w:space="0" w:color="auto"/>
                                                                                                    <w:left w:val="none" w:sz="0" w:space="0" w:color="auto"/>
                                                                                                    <w:bottom w:val="none" w:sz="0" w:space="0" w:color="auto"/>
                                                                                                    <w:right w:val="none" w:sz="0" w:space="0" w:color="auto"/>
                                                                                                  </w:divBdr>
                                                                                                  <w:divsChild>
                                                                                                    <w:div w:id="1743864943">
                                                                                                      <w:marLeft w:val="0"/>
                                                                                                      <w:marRight w:val="0"/>
                                                                                                      <w:marTop w:val="0"/>
                                                                                                      <w:marBottom w:val="0"/>
                                                                                                      <w:divBdr>
                                                                                                        <w:top w:val="none" w:sz="0" w:space="0" w:color="auto"/>
                                                                                                        <w:left w:val="none" w:sz="0" w:space="0" w:color="auto"/>
                                                                                                        <w:bottom w:val="none" w:sz="0" w:space="0" w:color="auto"/>
                                                                                                        <w:right w:val="none" w:sz="0" w:space="0" w:color="auto"/>
                                                                                                      </w:divBdr>
                                                                                                      <w:divsChild>
                                                                                                        <w:div w:id="1752848269">
                                                                                                          <w:marLeft w:val="0"/>
                                                                                                          <w:marRight w:val="0"/>
                                                                                                          <w:marTop w:val="0"/>
                                                                                                          <w:marBottom w:val="0"/>
                                                                                                          <w:divBdr>
                                                                                                            <w:top w:val="none" w:sz="0" w:space="0" w:color="auto"/>
                                                                                                            <w:left w:val="none" w:sz="0" w:space="0" w:color="auto"/>
                                                                                                            <w:bottom w:val="none" w:sz="0" w:space="0" w:color="auto"/>
                                                                                                            <w:right w:val="none" w:sz="0" w:space="0" w:color="auto"/>
                                                                                                          </w:divBdr>
                                                                                                          <w:divsChild>
                                                                                                            <w:div w:id="1035065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8868060">
                                                                                                                  <w:marLeft w:val="0"/>
                                                                                                                  <w:marRight w:val="0"/>
                                                                                                                  <w:marTop w:val="0"/>
                                                                                                                  <w:marBottom w:val="0"/>
                                                                                                                  <w:divBdr>
                                                                                                                    <w:top w:val="none" w:sz="0" w:space="0" w:color="auto"/>
                                                                                                                    <w:left w:val="none" w:sz="0" w:space="0" w:color="auto"/>
                                                                                                                    <w:bottom w:val="none" w:sz="0" w:space="0" w:color="auto"/>
                                                                                                                    <w:right w:val="none" w:sz="0" w:space="0" w:color="auto"/>
                                                                                                                  </w:divBdr>
                                                                                                                  <w:divsChild>
                                                                                                                    <w:div w:id="474613889">
                                                                                                                      <w:marLeft w:val="0"/>
                                                                                                                      <w:marRight w:val="0"/>
                                                                                                                      <w:marTop w:val="0"/>
                                                                                                                      <w:marBottom w:val="0"/>
                                                                                                                      <w:divBdr>
                                                                                                                        <w:top w:val="none" w:sz="0" w:space="0" w:color="auto"/>
                                                                                                                        <w:left w:val="none" w:sz="0" w:space="0" w:color="auto"/>
                                                                                                                        <w:bottom w:val="none" w:sz="0" w:space="0" w:color="auto"/>
                                                                                                                        <w:right w:val="none" w:sz="0" w:space="0" w:color="auto"/>
                                                                                                                      </w:divBdr>
                                                                                                                      <w:divsChild>
                                                                                                                        <w:div w:id="689257670">
                                                                                                                          <w:marLeft w:val="0"/>
                                                                                                                          <w:marRight w:val="0"/>
                                                                                                                          <w:marTop w:val="0"/>
                                                                                                                          <w:marBottom w:val="0"/>
                                                                                                                          <w:divBdr>
                                                                                                                            <w:top w:val="none" w:sz="0" w:space="0" w:color="auto"/>
                                                                                                                            <w:left w:val="none" w:sz="0" w:space="0" w:color="auto"/>
                                                                                                                            <w:bottom w:val="none" w:sz="0" w:space="0" w:color="auto"/>
                                                                                                                            <w:right w:val="none" w:sz="0" w:space="0" w:color="auto"/>
                                                                                                                          </w:divBdr>
                                                                                                                          <w:divsChild>
                                                                                                                            <w:div w:id="52333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52965">
                                                                                                                                  <w:marLeft w:val="0"/>
                                                                                                                                  <w:marRight w:val="0"/>
                                                                                                                                  <w:marTop w:val="0"/>
                                                                                                                                  <w:marBottom w:val="0"/>
                                                                                                                                  <w:divBdr>
                                                                                                                                    <w:top w:val="none" w:sz="0" w:space="0" w:color="auto"/>
                                                                                                                                    <w:left w:val="none" w:sz="0" w:space="0" w:color="auto"/>
                                                                                                                                    <w:bottom w:val="none" w:sz="0" w:space="0" w:color="auto"/>
                                                                                                                                    <w:right w:val="none" w:sz="0" w:space="0" w:color="auto"/>
                                                                                                                                  </w:divBdr>
                                                                                                                                  <w:divsChild>
                                                                                                                                    <w:div w:id="2067216476">
                                                                                                                                      <w:marLeft w:val="0"/>
                                                                                                                                      <w:marRight w:val="0"/>
                                                                                                                                      <w:marTop w:val="0"/>
                                                                                                                                      <w:marBottom w:val="0"/>
                                                                                                                                      <w:divBdr>
                                                                                                                                        <w:top w:val="none" w:sz="0" w:space="0" w:color="auto"/>
                                                                                                                                        <w:left w:val="none" w:sz="0" w:space="0" w:color="auto"/>
                                                                                                                                        <w:bottom w:val="none" w:sz="0" w:space="0" w:color="auto"/>
                                                                                                                                        <w:right w:val="none" w:sz="0" w:space="0" w:color="auto"/>
                                                                                                                                      </w:divBdr>
                                                                                                                                      <w:divsChild>
                                                                                                                                        <w:div w:id="1517883863">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55562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311191">
                                                                                                                                                      <w:marLeft w:val="0"/>
                                                                                                                                                      <w:marRight w:val="0"/>
                                                                                                                                                      <w:marTop w:val="0"/>
                                                                                                                                                      <w:marBottom w:val="0"/>
                                                                                                                                                      <w:divBdr>
                                                                                                                                                        <w:top w:val="none" w:sz="0" w:space="0" w:color="auto"/>
                                                                                                                                                        <w:left w:val="none" w:sz="0" w:space="0" w:color="auto"/>
                                                                                                                                                        <w:bottom w:val="none" w:sz="0" w:space="0" w:color="auto"/>
                                                                                                                                                        <w:right w:val="none" w:sz="0" w:space="0" w:color="auto"/>
                                                                                                                                                      </w:divBdr>
                                                                                                                                                      <w:divsChild>
                                                                                                                                                        <w:div w:id="1409113424">
                                                                                                                                                          <w:marLeft w:val="0"/>
                                                                                                                                                          <w:marRight w:val="0"/>
                                                                                                                                                          <w:marTop w:val="0"/>
                                                                                                                                                          <w:marBottom w:val="0"/>
                                                                                                                                                          <w:divBdr>
                                                                                                                                                            <w:top w:val="none" w:sz="0" w:space="0" w:color="auto"/>
                                                                                                                                                            <w:left w:val="none" w:sz="0" w:space="0" w:color="auto"/>
                                                                                                                                                            <w:bottom w:val="none" w:sz="0" w:space="0" w:color="auto"/>
                                                                                                                                                            <w:right w:val="none" w:sz="0" w:space="0" w:color="auto"/>
                                                                                                                                                          </w:divBdr>
                                                                                                                                                          <w:divsChild>
                                                                                                                                                            <w:div w:id="68772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7929735">
                                                                                                                                                                  <w:marLeft w:val="0"/>
                                                                                                                                                                  <w:marRight w:val="0"/>
                                                                                                                                                                  <w:marTop w:val="0"/>
                                                                                                                                                                  <w:marBottom w:val="0"/>
                                                                                                                                                                  <w:divBdr>
                                                                                                                                                                    <w:top w:val="none" w:sz="0" w:space="0" w:color="auto"/>
                                                                                                                                                                    <w:left w:val="none" w:sz="0" w:space="0" w:color="auto"/>
                                                                                                                                                                    <w:bottom w:val="none" w:sz="0" w:space="0" w:color="auto"/>
                                                                                                                                                                    <w:right w:val="none" w:sz="0" w:space="0" w:color="auto"/>
                                                                                                                                                                  </w:divBdr>
                                                                                                                                                                  <w:divsChild>
                                                                                                                                                                    <w:div w:id="2006744796">
                                                                                                                                                                      <w:marLeft w:val="0"/>
                                                                                                                                                                      <w:marRight w:val="0"/>
                                                                                                                                                                      <w:marTop w:val="0"/>
                                                                                                                                                                      <w:marBottom w:val="0"/>
                                                                                                                                                                      <w:divBdr>
                                                                                                                                                                        <w:top w:val="none" w:sz="0" w:space="0" w:color="auto"/>
                                                                                                                                                                        <w:left w:val="none" w:sz="0" w:space="0" w:color="auto"/>
                                                                                                                                                                        <w:bottom w:val="none" w:sz="0" w:space="0" w:color="auto"/>
                                                                                                                                                                        <w:right w:val="none" w:sz="0" w:space="0" w:color="auto"/>
                                                                                                                                                                      </w:divBdr>
                                                                                                                                                                      <w:divsChild>
                                                                                                                                                                        <w:div w:id="1226991022">
                                                                                                                                                                          <w:marLeft w:val="0"/>
                                                                                                                                                                          <w:marRight w:val="0"/>
                                                                                                                                                                          <w:marTop w:val="0"/>
                                                                                                                                                                          <w:marBottom w:val="0"/>
                                                                                                                                                                          <w:divBdr>
                                                                                                                                                                            <w:top w:val="none" w:sz="0" w:space="0" w:color="auto"/>
                                                                                                                                                                            <w:left w:val="none" w:sz="0" w:space="0" w:color="auto"/>
                                                                                                                                                                            <w:bottom w:val="none" w:sz="0" w:space="0" w:color="auto"/>
                                                                                                                                                                            <w:right w:val="none" w:sz="0" w:space="0" w:color="auto"/>
                                                                                                                                                                          </w:divBdr>
                                                                                                                                                                          <w:divsChild>
                                                                                                                                                                            <w:div w:id="99052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594831">
                                                                                                                                                                                  <w:marLeft w:val="0"/>
                                                                                                                                                                                  <w:marRight w:val="0"/>
                                                                                                                                                                                  <w:marTop w:val="0"/>
                                                                                                                                                                                  <w:marBottom w:val="0"/>
                                                                                                                                                                                  <w:divBdr>
                                                                                                                                                                                    <w:top w:val="none" w:sz="0" w:space="0" w:color="auto"/>
                                                                                                                                                                                    <w:left w:val="none" w:sz="0" w:space="0" w:color="auto"/>
                                                                                                                                                                                    <w:bottom w:val="none" w:sz="0" w:space="0" w:color="auto"/>
                                                                                                                                                                                    <w:right w:val="none" w:sz="0" w:space="0" w:color="auto"/>
                                                                                                                                                                                  </w:divBdr>
                                                                                                                                                                                  <w:divsChild>
                                                                                                                                                                                    <w:div w:id="2076390812">
                                                                                                                                                                                      <w:marLeft w:val="0"/>
                                                                                                                                                                                      <w:marRight w:val="0"/>
                                                                                                                                                                                      <w:marTop w:val="0"/>
                                                                                                                                                                                      <w:marBottom w:val="0"/>
                                                                                                                                                                                      <w:divBdr>
                                                                                                                                                                                        <w:top w:val="none" w:sz="0" w:space="0" w:color="auto"/>
                                                                                                                                                                                        <w:left w:val="none" w:sz="0" w:space="0" w:color="auto"/>
                                                                                                                                                                                        <w:bottom w:val="none" w:sz="0" w:space="0" w:color="auto"/>
                                                                                                                                                                                        <w:right w:val="none" w:sz="0" w:space="0" w:color="auto"/>
                                                                                                                                                                                      </w:divBdr>
                                                                                                                                                                                      <w:divsChild>
                                                                                                                                                                                        <w:div w:id="14743719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219276">
                                                                                                                                                                                              <w:marLeft w:val="0"/>
                                                                                                                                                                                              <w:marRight w:val="0"/>
                                                                                                                                                                                              <w:marTop w:val="0"/>
                                                                                                                                                                                              <w:marBottom w:val="0"/>
                                                                                                                                                                                              <w:divBdr>
                                                                                                                                                                                                <w:top w:val="none" w:sz="0" w:space="0" w:color="auto"/>
                                                                                                                                                                                                <w:left w:val="none" w:sz="0" w:space="0" w:color="auto"/>
                                                                                                                                                                                                <w:bottom w:val="none" w:sz="0" w:space="0" w:color="auto"/>
                                                                                                                                                                                                <w:right w:val="none" w:sz="0" w:space="0" w:color="auto"/>
                                                                                                                                                                                              </w:divBdr>
                                                                                                                                                                                              <w:divsChild>
                                                                                                                                                                                                <w:div w:id="1979450349">
                                                                                                                                                                                                  <w:marLeft w:val="0"/>
                                                                                                                                                                                                  <w:marRight w:val="0"/>
                                                                                                                                                                                                  <w:marTop w:val="0"/>
                                                                                                                                                                                                  <w:marBottom w:val="0"/>
                                                                                                                                                                                                  <w:divBdr>
                                                                                                                                                                                                    <w:top w:val="none" w:sz="0" w:space="0" w:color="auto"/>
                                                                                                                                                                                                    <w:left w:val="none" w:sz="0" w:space="0" w:color="auto"/>
                                                                                                                                                                                                    <w:bottom w:val="none" w:sz="0" w:space="0" w:color="auto"/>
                                                                                                                                                                                                    <w:right w:val="none" w:sz="0" w:space="0" w:color="auto"/>
                                                                                                                                                                                                  </w:divBdr>
                                                                                                                                                                                                  <w:divsChild>
                                                                                                                                                                                                    <w:div w:id="633487985">
                                                                                                                                                                                                      <w:marLeft w:val="0"/>
                                                                                                                                                                                                      <w:marRight w:val="0"/>
                                                                                                                                                                                                      <w:marTop w:val="0"/>
                                                                                                                                                                                                      <w:marBottom w:val="0"/>
                                                                                                                                                                                                      <w:divBdr>
                                                                                                                                                                                                        <w:top w:val="none" w:sz="0" w:space="0" w:color="auto"/>
                                                                                                                                                                                                        <w:left w:val="none" w:sz="0" w:space="0" w:color="auto"/>
                                                                                                                                                                                                        <w:bottom w:val="none" w:sz="0" w:space="0" w:color="auto"/>
                                                                                                                                                                                                        <w:right w:val="none" w:sz="0" w:space="0" w:color="auto"/>
                                                                                                                                                                                                      </w:divBdr>
                                                                                                                                                                                                      <w:divsChild>
                                                                                                                                                                                                        <w:div w:id="208804633">
                                                                                                                                                                                                          <w:marLeft w:val="0"/>
                                                                                                                                                                                                          <w:marRight w:val="0"/>
                                                                                                                                                                                                          <w:marTop w:val="0"/>
                                                                                                                                                                                                          <w:marBottom w:val="0"/>
                                                                                                                                                                                                          <w:divBdr>
                                                                                                                                                                                                            <w:top w:val="none" w:sz="0" w:space="0" w:color="auto"/>
                                                                                                                                                                                                            <w:left w:val="none" w:sz="0" w:space="0" w:color="auto"/>
                                                                                                                                                                                                            <w:bottom w:val="none" w:sz="0" w:space="0" w:color="auto"/>
                                                                                                                                                                                                            <w:right w:val="none" w:sz="0" w:space="0" w:color="auto"/>
                                                                                                                                                                                                          </w:divBdr>
                                                                                                                                                                                                          <w:divsChild>
                                                                                                                                                                                                            <w:div w:id="11468224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6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ee.2006.11.007"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51A7C-E91D-7342-9102-804CB924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8341</Words>
  <Characters>47544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9</cp:revision>
  <dcterms:created xsi:type="dcterms:W3CDTF">2019-06-30T20:27:00Z</dcterms:created>
  <dcterms:modified xsi:type="dcterms:W3CDTF">2019-06-30T21:10:00Z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